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FE91" w14:textId="77777777" w:rsidR="00CA71A4" w:rsidRDefault="00CA71A4">
      <w:pPr>
        <w:widowControl w:val="0"/>
      </w:pPr>
    </w:p>
    <w:p w14:paraId="7953BEDD" w14:textId="77777777" w:rsidR="00CA71A4" w:rsidRDefault="00CA71A4">
      <w:pPr>
        <w:widowControl w:val="0"/>
      </w:pPr>
    </w:p>
    <w:p w14:paraId="1CCE1B59" w14:textId="77777777" w:rsidR="00CA71A4" w:rsidRDefault="00CA71A4">
      <w:pPr>
        <w:widowControl w:val="0"/>
      </w:pPr>
    </w:p>
    <w:p w14:paraId="29FBF0F0" w14:textId="77777777" w:rsidR="00CA71A4" w:rsidRDefault="00CA71A4">
      <w:pPr>
        <w:widowControl w:val="0"/>
      </w:pPr>
    </w:p>
    <w:p w14:paraId="4156E53A" w14:textId="77777777" w:rsidR="00CA71A4" w:rsidRDefault="00CA71A4">
      <w:pPr>
        <w:widowControl w:val="0"/>
      </w:pPr>
    </w:p>
    <w:p w14:paraId="3DA4CB32" w14:textId="77777777" w:rsidR="00CA71A4" w:rsidRDefault="00CA71A4">
      <w:pPr>
        <w:widowControl w:val="0"/>
      </w:pPr>
    </w:p>
    <w:p w14:paraId="761410EE" w14:textId="77777777" w:rsidR="00CA71A4" w:rsidRDefault="00CA71A4">
      <w:pPr>
        <w:widowControl w:val="0"/>
      </w:pPr>
    </w:p>
    <w:p w14:paraId="7ADA7D82" w14:textId="77777777" w:rsidR="00CA71A4" w:rsidRDefault="00CA71A4">
      <w:pPr>
        <w:widowControl w:val="0"/>
      </w:pPr>
    </w:p>
    <w:p w14:paraId="2B0DD898" w14:textId="77777777" w:rsidR="00CA71A4" w:rsidRDefault="00CA71A4">
      <w:pPr>
        <w:widowControl w:val="0"/>
      </w:pPr>
    </w:p>
    <w:p w14:paraId="4D3AF624" w14:textId="77777777" w:rsidR="00CA71A4" w:rsidRDefault="00CA71A4">
      <w:pPr>
        <w:widowControl w:val="0"/>
      </w:pPr>
    </w:p>
    <w:p w14:paraId="6A01A262" w14:textId="77777777" w:rsidR="00CA71A4" w:rsidRDefault="00CA71A4">
      <w:pPr>
        <w:widowControl w:val="0"/>
      </w:pPr>
    </w:p>
    <w:p w14:paraId="5BBF8B9A" w14:textId="77777777" w:rsidR="00CA71A4" w:rsidRDefault="00CA71A4">
      <w:pPr>
        <w:widowControl w:val="0"/>
      </w:pPr>
    </w:p>
    <w:p w14:paraId="5E5B7267" w14:textId="77777777" w:rsidR="00CA71A4" w:rsidRDefault="00CA71A4">
      <w:pPr>
        <w:widowControl w:val="0"/>
      </w:pPr>
    </w:p>
    <w:p w14:paraId="7540C2FD" w14:textId="77777777" w:rsidR="00CA71A4" w:rsidRDefault="00CA71A4">
      <w:pPr>
        <w:widowControl w:val="0"/>
      </w:pPr>
    </w:p>
    <w:p w14:paraId="5085617D" w14:textId="77777777" w:rsidR="00CA71A4" w:rsidRDefault="00CA71A4">
      <w:pPr>
        <w:widowControl w:val="0"/>
      </w:pPr>
    </w:p>
    <w:p w14:paraId="27F9E2BC" w14:textId="77777777" w:rsidR="00CA71A4" w:rsidRDefault="00CA71A4">
      <w:pPr>
        <w:widowControl w:val="0"/>
      </w:pPr>
    </w:p>
    <w:p w14:paraId="387C1679" w14:textId="77777777" w:rsidR="00CA71A4" w:rsidRDefault="00CA71A4">
      <w:pPr>
        <w:widowControl w:val="0"/>
      </w:pPr>
    </w:p>
    <w:p w14:paraId="0B76E113" w14:textId="77777777" w:rsidR="00CA71A4" w:rsidRDefault="00CA71A4">
      <w:pPr>
        <w:widowControl w:val="0"/>
      </w:pPr>
    </w:p>
    <w:p w14:paraId="6AA54375" w14:textId="77777777" w:rsidR="00CA71A4" w:rsidRDefault="00CA71A4">
      <w:pPr>
        <w:widowControl w:val="0"/>
      </w:pPr>
    </w:p>
    <w:p w14:paraId="6119CA20" w14:textId="77777777" w:rsidR="00CA71A4" w:rsidRDefault="00CA71A4">
      <w:pPr>
        <w:widowControl w:val="0"/>
      </w:pPr>
    </w:p>
    <w:p w14:paraId="356C19AC" w14:textId="77777777" w:rsidR="00CA71A4" w:rsidRDefault="00CA71A4">
      <w:pPr>
        <w:widowControl w:val="0"/>
      </w:pPr>
    </w:p>
    <w:p w14:paraId="0F21B27B" w14:textId="77777777" w:rsidR="00CA71A4" w:rsidRDefault="00CA71A4">
      <w:pPr>
        <w:widowControl w:val="0"/>
      </w:pPr>
    </w:p>
    <w:p w14:paraId="1AC8C7BE" w14:textId="77777777" w:rsidR="00CA71A4" w:rsidRDefault="00CA71A4">
      <w:pPr>
        <w:widowControl w:val="0"/>
      </w:pPr>
    </w:p>
    <w:p w14:paraId="23A37A33" w14:textId="77777777" w:rsidR="00CA71A4" w:rsidRDefault="00CA71A4">
      <w:pPr>
        <w:widowControl w:val="0"/>
      </w:pPr>
    </w:p>
    <w:p w14:paraId="5193B684" w14:textId="77777777" w:rsidR="00CA71A4" w:rsidRDefault="00CA71A4">
      <w:pPr>
        <w:widowControl w:val="0"/>
      </w:pPr>
    </w:p>
    <w:p w14:paraId="2ACDC470" w14:textId="77777777" w:rsidR="00CA71A4" w:rsidRDefault="00CA71A4">
      <w:pPr>
        <w:widowControl w:val="0"/>
      </w:pPr>
    </w:p>
    <w:p w14:paraId="32F5D867" w14:textId="77777777" w:rsidR="00CA71A4" w:rsidRDefault="00CA71A4">
      <w:pPr>
        <w:widowControl w:val="0"/>
      </w:pPr>
    </w:p>
    <w:p w14:paraId="1C7BA77C" w14:textId="77777777" w:rsidR="00CA71A4" w:rsidRDefault="00CA71A4">
      <w:pPr>
        <w:widowControl w:val="0"/>
      </w:pPr>
    </w:p>
    <w:p w14:paraId="4ED4FF23" w14:textId="77777777" w:rsidR="00CA71A4" w:rsidRDefault="00CA71A4">
      <w:pPr>
        <w:widowControl w:val="0"/>
      </w:pPr>
    </w:p>
    <w:p w14:paraId="5C4CB94E" w14:textId="77777777" w:rsidR="00CA71A4" w:rsidRDefault="00CA71A4">
      <w:pPr>
        <w:widowControl w:val="0"/>
      </w:pPr>
    </w:p>
    <w:tbl>
      <w:tblPr>
        <w:tblStyle w:val="aff2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A71A4" w14:paraId="3D3D3CA6" w14:textId="77777777">
        <w:tc>
          <w:tcPr>
            <w:tcW w:w="5764" w:type="dxa"/>
          </w:tcPr>
          <w:p w14:paraId="066DCC24" w14:textId="77777777" w:rsidR="00CA71A4" w:rsidRDefault="00CA7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714C6F4A" w14:textId="77777777" w:rsidR="00CA71A4" w:rsidRDefault="00A1346C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hanging="2880"/>
        <w:jc w:val="righ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1C56528F" w14:textId="77777777" w:rsidR="00CA71A4" w:rsidRDefault="00CA71A4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36AA0859" w14:textId="77777777" w:rsidR="00CA71A4" w:rsidRDefault="00A1346C">
      <w:pPr>
        <w:ind w:left="283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</w:p>
    <w:p w14:paraId="340F145A" w14:textId="77777777" w:rsidR="00CA71A4" w:rsidRDefault="00A1346C">
      <w:pPr>
        <w:ind w:left="2832"/>
        <w:jc w:val="center"/>
        <w:rPr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Schedule Sena</w:t>
      </w:r>
    </w:p>
    <w:p w14:paraId="418C8841" w14:textId="77777777" w:rsidR="00CA71A4" w:rsidRDefault="00CA71A4">
      <w:pPr>
        <w:widowControl w:val="0"/>
        <w:ind w:left="2700"/>
      </w:pPr>
    </w:p>
    <w:p w14:paraId="4753EAFF" w14:textId="77777777" w:rsidR="00CA71A4" w:rsidRDefault="00CA71A4">
      <w:pPr>
        <w:widowControl w:val="0"/>
        <w:ind w:left="2700"/>
      </w:pPr>
    </w:p>
    <w:p w14:paraId="796B1A1E" w14:textId="77777777" w:rsidR="00CA71A4" w:rsidRDefault="00CA71A4">
      <w:pPr>
        <w:widowControl w:val="0"/>
        <w:ind w:left="2700"/>
      </w:pPr>
    </w:p>
    <w:p w14:paraId="1CD5D6CE" w14:textId="77777777" w:rsidR="00CA71A4" w:rsidRDefault="00CA71A4">
      <w:pPr>
        <w:widowControl w:val="0"/>
        <w:ind w:left="2700"/>
      </w:pPr>
    </w:p>
    <w:p w14:paraId="529E5182" w14:textId="77777777" w:rsidR="00CA71A4" w:rsidRDefault="00CA71A4">
      <w:pPr>
        <w:widowControl w:val="0"/>
        <w:ind w:left="2700"/>
      </w:pPr>
    </w:p>
    <w:p w14:paraId="1EA9DCAB" w14:textId="77777777" w:rsidR="00CA71A4" w:rsidRDefault="00CA71A4">
      <w:pPr>
        <w:widowControl w:val="0"/>
        <w:ind w:left="2700"/>
      </w:pPr>
    </w:p>
    <w:p w14:paraId="758349EF" w14:textId="77777777" w:rsidR="00CA71A4" w:rsidRDefault="00CA71A4">
      <w:pPr>
        <w:widowControl w:val="0"/>
      </w:pPr>
    </w:p>
    <w:p w14:paraId="48B85068" w14:textId="77777777" w:rsidR="00CA71A4" w:rsidRDefault="00CA71A4">
      <w:pPr>
        <w:widowControl w:val="0"/>
      </w:pPr>
    </w:p>
    <w:p w14:paraId="61F185EA" w14:textId="77777777" w:rsidR="00CA71A4" w:rsidRDefault="00CA71A4">
      <w:pPr>
        <w:widowControl w:val="0"/>
      </w:pPr>
    </w:p>
    <w:p w14:paraId="09AB3D93" w14:textId="77777777" w:rsidR="00CA71A4" w:rsidRDefault="00CA71A4">
      <w:pPr>
        <w:widowControl w:val="0"/>
        <w:ind w:left="2700"/>
      </w:pPr>
    </w:p>
    <w:p w14:paraId="0965E288" w14:textId="77777777" w:rsidR="00CA71A4" w:rsidRDefault="00CA71A4">
      <w:pPr>
        <w:widowControl w:val="0"/>
        <w:ind w:left="2700"/>
      </w:pPr>
    </w:p>
    <w:p w14:paraId="24B042BD" w14:textId="77777777" w:rsidR="00CA71A4" w:rsidRDefault="00CA71A4">
      <w:pPr>
        <w:widowControl w:val="0"/>
        <w:ind w:left="2700"/>
      </w:pPr>
    </w:p>
    <w:p w14:paraId="18FD2381" w14:textId="77777777" w:rsidR="00CA71A4" w:rsidRDefault="00CA71A4">
      <w:pPr>
        <w:widowControl w:val="0"/>
        <w:ind w:left="2700"/>
      </w:pPr>
    </w:p>
    <w:tbl>
      <w:tblPr>
        <w:tblStyle w:val="aff3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A71A4" w14:paraId="4304253F" w14:textId="77777777">
        <w:tc>
          <w:tcPr>
            <w:tcW w:w="2125" w:type="dxa"/>
            <w:vAlign w:val="center"/>
          </w:tcPr>
          <w:p w14:paraId="4247D358" w14:textId="77777777" w:rsidR="00CA71A4" w:rsidRDefault="00A1346C">
            <w:pPr>
              <w:widowControl w:val="0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5883BBBF" w14:textId="77777777" w:rsidR="00CA71A4" w:rsidRDefault="00CA71A4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50C673FD" w14:textId="77777777" w:rsidR="00CA71A4" w:rsidRDefault="00CA71A4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685C9670" w14:textId="77777777" w:rsidR="00CA71A4" w:rsidRDefault="00A1346C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Febrero 2024</w:t>
            </w:r>
          </w:p>
        </w:tc>
      </w:tr>
    </w:tbl>
    <w:p w14:paraId="1115C492" w14:textId="77777777" w:rsidR="00CA71A4" w:rsidRDefault="00CA71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B22D0FC" w14:textId="77777777" w:rsidR="00CA71A4" w:rsidRDefault="00CA71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1B81303" w14:textId="77777777" w:rsidR="00CA71A4" w:rsidRDefault="00CA71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DBE2E29" w14:textId="77777777" w:rsidR="00CA71A4" w:rsidRDefault="00CA71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3FDAD18" w14:textId="77777777" w:rsidR="00CA71A4" w:rsidRDefault="00A134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A71A4">
          <w:headerReference w:type="default" r:id="rId12"/>
          <w:footerReference w:type="default" r:id="rId13"/>
          <w:headerReference w:type="first" r:id="rId14"/>
          <w:pgSz w:w="12242" w:h="15842"/>
          <w:pgMar w:top="1440" w:right="1440" w:bottom="1440" w:left="1440" w:header="709" w:footer="709" w:gutter="0"/>
          <w:pgNumType w:start="1"/>
          <w:cols w:space="720"/>
          <w:titlePg/>
        </w:sectPr>
      </w:pPr>
      <w:r>
        <w:rPr>
          <w:color w:val="000000"/>
          <w:sz w:val="16"/>
          <w:szCs w:val="16"/>
        </w:rPr>
        <w:t>.</w:t>
      </w:r>
    </w:p>
    <w:p w14:paraId="7AAC0FA2" w14:textId="05DD10F2" w:rsidR="00CA71A4" w:rsidRPr="009115D7" w:rsidRDefault="009115D7">
      <w:pPr>
        <w:widowContro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115D7">
        <w:rPr>
          <w:rFonts w:ascii="Times New Roman" w:hAnsi="Times New Roman" w:cs="Times New Roman"/>
          <w:b/>
        </w:rPr>
        <w:t>Ficha del documento</w:t>
      </w:r>
    </w:p>
    <w:p w14:paraId="35E0AE97" w14:textId="77777777" w:rsidR="00CA71A4" w:rsidRPr="003D726E" w:rsidRDefault="00CA71A4">
      <w:pPr>
        <w:widowControl w:val="0"/>
        <w:rPr>
          <w:rFonts w:ascii="Times New Roman" w:hAnsi="Times New Roman" w:cs="Times New Roman"/>
        </w:rPr>
      </w:pPr>
    </w:p>
    <w:tbl>
      <w:tblPr>
        <w:tblStyle w:val="aff4"/>
        <w:tblW w:w="868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960"/>
        <w:gridCol w:w="3630"/>
        <w:gridCol w:w="2760"/>
      </w:tblGrid>
      <w:tr w:rsidR="00CA71A4" w:rsidRPr="003D726E" w14:paraId="12B22E05" w14:textId="77777777">
        <w:tc>
          <w:tcPr>
            <w:tcW w:w="1335" w:type="dxa"/>
            <w:shd w:val="clear" w:color="auto" w:fill="E6E6E6"/>
          </w:tcPr>
          <w:p w14:paraId="0796B0B3" w14:textId="77777777" w:rsidR="00CA71A4" w:rsidRPr="003D726E" w:rsidRDefault="00A1346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3D726E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960" w:type="dxa"/>
            <w:shd w:val="clear" w:color="auto" w:fill="E6E6E6"/>
          </w:tcPr>
          <w:p w14:paraId="3B056E56" w14:textId="77777777" w:rsidR="00CA71A4" w:rsidRPr="003D726E" w:rsidRDefault="00A1346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3D726E">
              <w:rPr>
                <w:rFonts w:ascii="Times New Roman" w:hAnsi="Times New Roman" w:cs="Times New Roman"/>
                <w:b/>
              </w:rPr>
              <w:t>Revisión</w:t>
            </w:r>
          </w:p>
        </w:tc>
        <w:tc>
          <w:tcPr>
            <w:tcW w:w="3630" w:type="dxa"/>
            <w:shd w:val="clear" w:color="auto" w:fill="E6E6E6"/>
          </w:tcPr>
          <w:p w14:paraId="5A66B2A1" w14:textId="77777777" w:rsidR="00CA71A4" w:rsidRPr="003D726E" w:rsidRDefault="00A1346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3D726E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2760" w:type="dxa"/>
            <w:shd w:val="clear" w:color="auto" w:fill="E6E6E6"/>
          </w:tcPr>
          <w:p w14:paraId="30DFBF14" w14:textId="77777777" w:rsidR="00CA71A4" w:rsidRPr="003D726E" w:rsidRDefault="00A1346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3D726E">
              <w:rPr>
                <w:rFonts w:ascii="Times New Roman" w:hAnsi="Times New Roman" w:cs="Times New Roman"/>
                <w:b/>
              </w:rPr>
              <w:t xml:space="preserve">Verificado </w:t>
            </w:r>
            <w:proofErr w:type="spellStart"/>
            <w:r w:rsidRPr="003D726E">
              <w:rPr>
                <w:rFonts w:ascii="Times New Roman" w:hAnsi="Times New Roman" w:cs="Times New Roman"/>
                <w:b/>
              </w:rPr>
              <w:t>dep</w:t>
            </w:r>
            <w:proofErr w:type="spellEnd"/>
            <w:r w:rsidRPr="003D726E">
              <w:rPr>
                <w:rFonts w:ascii="Times New Roman" w:hAnsi="Times New Roman" w:cs="Times New Roman"/>
                <w:b/>
              </w:rPr>
              <w:t>. Calidad.</w:t>
            </w:r>
          </w:p>
        </w:tc>
      </w:tr>
      <w:tr w:rsidR="00CA71A4" w:rsidRPr="003D726E" w14:paraId="1AC24B98" w14:textId="77777777">
        <w:trPr>
          <w:trHeight w:val="1439"/>
        </w:trPr>
        <w:tc>
          <w:tcPr>
            <w:tcW w:w="1335" w:type="dxa"/>
            <w:vAlign w:val="center"/>
          </w:tcPr>
          <w:p w14:paraId="589C41CB" w14:textId="77777777" w:rsidR="00CA71A4" w:rsidRPr="003D726E" w:rsidRDefault="00A1346C">
            <w:pPr>
              <w:widowControl w:val="0"/>
              <w:rPr>
                <w:rFonts w:ascii="Times New Roman" w:hAnsi="Times New Roman" w:cs="Times New Roman"/>
              </w:rPr>
            </w:pPr>
            <w:r w:rsidRPr="003D726E">
              <w:rPr>
                <w:rFonts w:ascii="Times New Roman" w:hAnsi="Times New Roman" w:cs="Times New Roman"/>
              </w:rPr>
              <w:t>12/feb/2024</w:t>
            </w:r>
          </w:p>
        </w:tc>
        <w:tc>
          <w:tcPr>
            <w:tcW w:w="960" w:type="dxa"/>
            <w:vAlign w:val="center"/>
          </w:tcPr>
          <w:p w14:paraId="7D94E9A0" w14:textId="77777777" w:rsidR="00CA71A4" w:rsidRPr="003D726E" w:rsidRDefault="00A1346C">
            <w:pPr>
              <w:widowControl w:val="0"/>
              <w:rPr>
                <w:rFonts w:ascii="Times New Roman" w:hAnsi="Times New Roman" w:cs="Times New Roman"/>
              </w:rPr>
            </w:pPr>
            <w:r w:rsidRPr="003D726E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630" w:type="dxa"/>
            <w:vAlign w:val="center"/>
          </w:tcPr>
          <w:p w14:paraId="54D39A02" w14:textId="77777777" w:rsidR="00CA71A4" w:rsidRPr="003D726E" w:rsidRDefault="00A1346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3D726E">
              <w:rPr>
                <w:rFonts w:ascii="Times New Roman" w:hAnsi="Times New Roman" w:cs="Times New Roman"/>
              </w:rPr>
              <w:t>Maryury González Bonilla</w:t>
            </w:r>
          </w:p>
        </w:tc>
        <w:tc>
          <w:tcPr>
            <w:tcW w:w="2760" w:type="dxa"/>
            <w:vAlign w:val="center"/>
          </w:tcPr>
          <w:p w14:paraId="54C8145E" w14:textId="77777777" w:rsidR="00CA71A4" w:rsidRPr="003D726E" w:rsidRDefault="00CA71A4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ADAB9D9" w14:textId="31DD05B8" w:rsidR="00CA71A4" w:rsidRDefault="00CA71A4">
      <w:pPr>
        <w:widowControl w:val="0"/>
        <w:rPr>
          <w:rFonts w:ascii="Times New Roman" w:hAnsi="Times New Roman" w:cs="Times New Roman"/>
        </w:rPr>
      </w:pPr>
    </w:p>
    <w:p w14:paraId="073139B7" w14:textId="067FDB1B" w:rsidR="009115D7" w:rsidRDefault="009115D7">
      <w:pPr>
        <w:widowControl w:val="0"/>
        <w:rPr>
          <w:rFonts w:ascii="Times New Roman" w:hAnsi="Times New Roman" w:cs="Times New Roman"/>
        </w:rPr>
      </w:pPr>
    </w:p>
    <w:p w14:paraId="72054211" w14:textId="4EC48D45" w:rsidR="009115D7" w:rsidRDefault="009115D7">
      <w:pPr>
        <w:widowControl w:val="0"/>
        <w:rPr>
          <w:rFonts w:ascii="Times New Roman" w:hAnsi="Times New Roman" w:cs="Times New Roman"/>
        </w:rPr>
      </w:pPr>
    </w:p>
    <w:p w14:paraId="656C7D16" w14:textId="0E0799D9" w:rsidR="009115D7" w:rsidRDefault="009115D7">
      <w:pPr>
        <w:widowControl w:val="0"/>
        <w:rPr>
          <w:rFonts w:ascii="Times New Roman" w:hAnsi="Times New Roman" w:cs="Times New Roman"/>
        </w:rPr>
      </w:pPr>
    </w:p>
    <w:p w14:paraId="54A5E00A" w14:textId="7A90C109" w:rsidR="009115D7" w:rsidRDefault="009115D7">
      <w:pPr>
        <w:widowControl w:val="0"/>
        <w:rPr>
          <w:rFonts w:ascii="Times New Roman" w:hAnsi="Times New Roman" w:cs="Times New Roman"/>
        </w:rPr>
      </w:pPr>
    </w:p>
    <w:p w14:paraId="1E4A7B92" w14:textId="2A7348E9" w:rsidR="009115D7" w:rsidRDefault="009115D7">
      <w:pPr>
        <w:widowControl w:val="0"/>
        <w:rPr>
          <w:rFonts w:ascii="Times New Roman" w:hAnsi="Times New Roman" w:cs="Times New Roman"/>
        </w:rPr>
      </w:pPr>
    </w:p>
    <w:p w14:paraId="23C0E751" w14:textId="3A76CBA5" w:rsidR="009115D7" w:rsidRDefault="009115D7">
      <w:pPr>
        <w:widowControl w:val="0"/>
        <w:rPr>
          <w:rFonts w:ascii="Times New Roman" w:hAnsi="Times New Roman" w:cs="Times New Roman"/>
        </w:rPr>
      </w:pPr>
    </w:p>
    <w:p w14:paraId="7A6F3BC6" w14:textId="18551C09" w:rsidR="009115D7" w:rsidRDefault="009115D7">
      <w:pPr>
        <w:widowControl w:val="0"/>
        <w:rPr>
          <w:rFonts w:ascii="Times New Roman" w:hAnsi="Times New Roman" w:cs="Times New Roman"/>
        </w:rPr>
      </w:pPr>
    </w:p>
    <w:p w14:paraId="1421378D" w14:textId="595CCB20" w:rsidR="009115D7" w:rsidRDefault="009115D7">
      <w:pPr>
        <w:widowControl w:val="0"/>
        <w:rPr>
          <w:rFonts w:ascii="Times New Roman" w:hAnsi="Times New Roman" w:cs="Times New Roman"/>
        </w:rPr>
      </w:pPr>
    </w:p>
    <w:p w14:paraId="57E97F96" w14:textId="33D08C16" w:rsidR="009115D7" w:rsidRDefault="009115D7">
      <w:pPr>
        <w:widowControl w:val="0"/>
        <w:rPr>
          <w:rFonts w:ascii="Times New Roman" w:hAnsi="Times New Roman" w:cs="Times New Roman"/>
        </w:rPr>
      </w:pPr>
    </w:p>
    <w:p w14:paraId="629B05BA" w14:textId="70379353" w:rsidR="009115D7" w:rsidRDefault="009115D7">
      <w:pPr>
        <w:widowControl w:val="0"/>
        <w:rPr>
          <w:rFonts w:ascii="Times New Roman" w:hAnsi="Times New Roman" w:cs="Times New Roman"/>
        </w:rPr>
      </w:pPr>
    </w:p>
    <w:p w14:paraId="1F1BC06E" w14:textId="06B1F762" w:rsidR="009115D7" w:rsidRDefault="009115D7">
      <w:pPr>
        <w:widowControl w:val="0"/>
        <w:rPr>
          <w:rFonts w:ascii="Times New Roman" w:hAnsi="Times New Roman" w:cs="Times New Roman"/>
        </w:rPr>
      </w:pPr>
    </w:p>
    <w:p w14:paraId="746C1FA6" w14:textId="73071438" w:rsidR="009115D7" w:rsidRDefault="009115D7">
      <w:pPr>
        <w:widowControl w:val="0"/>
        <w:rPr>
          <w:rFonts w:ascii="Times New Roman" w:hAnsi="Times New Roman" w:cs="Times New Roman"/>
        </w:rPr>
      </w:pPr>
    </w:p>
    <w:p w14:paraId="719F9E5A" w14:textId="138AE633" w:rsidR="009115D7" w:rsidRDefault="009115D7">
      <w:pPr>
        <w:widowControl w:val="0"/>
        <w:rPr>
          <w:rFonts w:ascii="Times New Roman" w:hAnsi="Times New Roman" w:cs="Times New Roman"/>
        </w:rPr>
      </w:pPr>
    </w:p>
    <w:p w14:paraId="52ADDD9C" w14:textId="731B9484" w:rsidR="009115D7" w:rsidRDefault="009115D7">
      <w:pPr>
        <w:widowControl w:val="0"/>
        <w:rPr>
          <w:rFonts w:ascii="Times New Roman" w:hAnsi="Times New Roman" w:cs="Times New Roman"/>
        </w:rPr>
      </w:pPr>
    </w:p>
    <w:p w14:paraId="041D8CE9" w14:textId="7CB36AFB" w:rsidR="009115D7" w:rsidRDefault="009115D7">
      <w:pPr>
        <w:widowControl w:val="0"/>
        <w:rPr>
          <w:rFonts w:ascii="Times New Roman" w:hAnsi="Times New Roman" w:cs="Times New Roman"/>
        </w:rPr>
      </w:pPr>
    </w:p>
    <w:p w14:paraId="0A1C2310" w14:textId="7479C44C" w:rsidR="009115D7" w:rsidRDefault="009115D7">
      <w:pPr>
        <w:widowControl w:val="0"/>
        <w:rPr>
          <w:rFonts w:ascii="Times New Roman" w:hAnsi="Times New Roman" w:cs="Times New Roman"/>
        </w:rPr>
      </w:pPr>
    </w:p>
    <w:p w14:paraId="7E6C8D3E" w14:textId="25738A9F" w:rsidR="009115D7" w:rsidRDefault="009115D7">
      <w:pPr>
        <w:widowControl w:val="0"/>
        <w:rPr>
          <w:rFonts w:ascii="Times New Roman" w:hAnsi="Times New Roman" w:cs="Times New Roman"/>
        </w:rPr>
      </w:pPr>
    </w:p>
    <w:p w14:paraId="5C99BC6B" w14:textId="10DE39BA" w:rsidR="009115D7" w:rsidRDefault="009115D7">
      <w:pPr>
        <w:widowControl w:val="0"/>
        <w:rPr>
          <w:rFonts w:ascii="Times New Roman" w:hAnsi="Times New Roman" w:cs="Times New Roman"/>
        </w:rPr>
      </w:pPr>
    </w:p>
    <w:p w14:paraId="38595AC7" w14:textId="56FC65B3" w:rsidR="009115D7" w:rsidRDefault="009115D7">
      <w:pPr>
        <w:widowControl w:val="0"/>
        <w:rPr>
          <w:rFonts w:ascii="Times New Roman" w:hAnsi="Times New Roman" w:cs="Times New Roman"/>
        </w:rPr>
      </w:pPr>
    </w:p>
    <w:p w14:paraId="2BD662F7" w14:textId="5A9F5686" w:rsidR="009115D7" w:rsidRDefault="009115D7">
      <w:pPr>
        <w:widowControl w:val="0"/>
        <w:rPr>
          <w:rFonts w:ascii="Times New Roman" w:hAnsi="Times New Roman" w:cs="Times New Roman"/>
        </w:rPr>
      </w:pPr>
    </w:p>
    <w:p w14:paraId="2DC746BF" w14:textId="50F1CEB9" w:rsidR="009115D7" w:rsidRDefault="009115D7">
      <w:pPr>
        <w:widowControl w:val="0"/>
        <w:rPr>
          <w:rFonts w:ascii="Times New Roman" w:hAnsi="Times New Roman" w:cs="Times New Roman"/>
        </w:rPr>
      </w:pPr>
    </w:p>
    <w:p w14:paraId="67947808" w14:textId="45CDA92A" w:rsidR="009115D7" w:rsidRDefault="009115D7">
      <w:pPr>
        <w:widowControl w:val="0"/>
        <w:rPr>
          <w:rFonts w:ascii="Times New Roman" w:hAnsi="Times New Roman" w:cs="Times New Roman"/>
        </w:rPr>
      </w:pPr>
    </w:p>
    <w:p w14:paraId="7DDF9D6D" w14:textId="06A75164" w:rsidR="009115D7" w:rsidRDefault="009115D7">
      <w:pPr>
        <w:widowControl w:val="0"/>
        <w:rPr>
          <w:rFonts w:ascii="Times New Roman" w:hAnsi="Times New Roman" w:cs="Times New Roman"/>
        </w:rPr>
      </w:pPr>
    </w:p>
    <w:p w14:paraId="5BEA274B" w14:textId="40F24A67" w:rsidR="009115D7" w:rsidRDefault="009115D7">
      <w:pPr>
        <w:widowControl w:val="0"/>
        <w:rPr>
          <w:rFonts w:ascii="Times New Roman" w:hAnsi="Times New Roman" w:cs="Times New Roman"/>
        </w:rPr>
      </w:pPr>
    </w:p>
    <w:p w14:paraId="2A1D294F" w14:textId="3BC69803" w:rsidR="009115D7" w:rsidRDefault="009115D7">
      <w:pPr>
        <w:widowControl w:val="0"/>
        <w:rPr>
          <w:rFonts w:ascii="Times New Roman" w:hAnsi="Times New Roman" w:cs="Times New Roman"/>
        </w:rPr>
      </w:pPr>
    </w:p>
    <w:p w14:paraId="4CC27C89" w14:textId="5C307E9E" w:rsidR="009115D7" w:rsidRDefault="009115D7">
      <w:pPr>
        <w:widowControl w:val="0"/>
        <w:rPr>
          <w:rFonts w:ascii="Times New Roman" w:hAnsi="Times New Roman" w:cs="Times New Roman"/>
        </w:rPr>
      </w:pPr>
    </w:p>
    <w:p w14:paraId="4B764DFD" w14:textId="149AAD8B" w:rsidR="009115D7" w:rsidRDefault="009115D7">
      <w:pPr>
        <w:widowControl w:val="0"/>
        <w:rPr>
          <w:rFonts w:ascii="Times New Roman" w:hAnsi="Times New Roman" w:cs="Times New Roman"/>
        </w:rPr>
      </w:pPr>
    </w:p>
    <w:p w14:paraId="0D005DAE" w14:textId="621687D1" w:rsidR="009115D7" w:rsidRDefault="009115D7">
      <w:pPr>
        <w:widowControl w:val="0"/>
        <w:rPr>
          <w:rFonts w:ascii="Times New Roman" w:hAnsi="Times New Roman" w:cs="Times New Roman"/>
        </w:rPr>
      </w:pPr>
    </w:p>
    <w:p w14:paraId="15655231" w14:textId="6B0EDF8A" w:rsidR="009115D7" w:rsidRDefault="009115D7">
      <w:pPr>
        <w:widowControl w:val="0"/>
        <w:rPr>
          <w:rFonts w:ascii="Times New Roman" w:hAnsi="Times New Roman" w:cs="Times New Roman"/>
        </w:rPr>
      </w:pPr>
    </w:p>
    <w:p w14:paraId="34A2A4C0" w14:textId="5E9717B7" w:rsidR="009115D7" w:rsidRDefault="009115D7">
      <w:pPr>
        <w:widowControl w:val="0"/>
        <w:rPr>
          <w:rFonts w:ascii="Times New Roman" w:hAnsi="Times New Roman" w:cs="Times New Roman"/>
        </w:rPr>
      </w:pPr>
    </w:p>
    <w:p w14:paraId="6575A9A2" w14:textId="6DF9AA1A" w:rsidR="009115D7" w:rsidRDefault="009115D7">
      <w:pPr>
        <w:widowControl w:val="0"/>
        <w:rPr>
          <w:rFonts w:ascii="Times New Roman" w:hAnsi="Times New Roman" w:cs="Times New Roman"/>
        </w:rPr>
      </w:pPr>
    </w:p>
    <w:p w14:paraId="1DFFAA1F" w14:textId="742E38B5" w:rsidR="009115D7" w:rsidRDefault="009115D7">
      <w:pPr>
        <w:widowControl w:val="0"/>
        <w:rPr>
          <w:rFonts w:ascii="Times New Roman" w:hAnsi="Times New Roman" w:cs="Times New Roman"/>
        </w:rPr>
      </w:pPr>
    </w:p>
    <w:p w14:paraId="2C42629A" w14:textId="09CD88B0" w:rsidR="009115D7" w:rsidRDefault="009115D7">
      <w:pPr>
        <w:widowControl w:val="0"/>
        <w:rPr>
          <w:rFonts w:ascii="Times New Roman" w:hAnsi="Times New Roman" w:cs="Times New Roman"/>
        </w:rPr>
      </w:pPr>
    </w:p>
    <w:p w14:paraId="2D017A24" w14:textId="2CB78561" w:rsidR="009115D7" w:rsidRDefault="009115D7">
      <w:pPr>
        <w:widowControl w:val="0"/>
        <w:rPr>
          <w:rFonts w:ascii="Times New Roman" w:hAnsi="Times New Roman" w:cs="Times New Roman"/>
        </w:rPr>
      </w:pPr>
    </w:p>
    <w:p w14:paraId="1784ACF6" w14:textId="57EC2139" w:rsidR="009115D7" w:rsidRDefault="009115D7">
      <w:pPr>
        <w:widowControl w:val="0"/>
        <w:rPr>
          <w:rFonts w:ascii="Times New Roman" w:hAnsi="Times New Roman" w:cs="Times New Roman"/>
        </w:rPr>
      </w:pPr>
    </w:p>
    <w:p w14:paraId="18C368F7" w14:textId="1B9E9CBB" w:rsidR="009115D7" w:rsidRDefault="009115D7">
      <w:pPr>
        <w:widowControl w:val="0"/>
        <w:rPr>
          <w:rFonts w:ascii="Times New Roman" w:hAnsi="Times New Roman" w:cs="Times New Roman"/>
        </w:rPr>
      </w:pPr>
    </w:p>
    <w:p w14:paraId="2EEF72F9" w14:textId="331A8769" w:rsidR="009115D7" w:rsidRDefault="009115D7">
      <w:pPr>
        <w:widowControl w:val="0"/>
        <w:rPr>
          <w:rFonts w:ascii="Times New Roman" w:hAnsi="Times New Roman" w:cs="Times New Roman"/>
        </w:rPr>
      </w:pPr>
    </w:p>
    <w:p w14:paraId="1BC98F87" w14:textId="1E93F35B" w:rsidR="009115D7" w:rsidRDefault="009115D7">
      <w:pPr>
        <w:widowControl w:val="0"/>
        <w:rPr>
          <w:rFonts w:ascii="Times New Roman" w:hAnsi="Times New Roman" w:cs="Times New Roman"/>
        </w:rPr>
      </w:pPr>
    </w:p>
    <w:p w14:paraId="2CEB9E36" w14:textId="66214147" w:rsidR="009115D7" w:rsidRDefault="009115D7">
      <w:pPr>
        <w:widowControl w:val="0"/>
        <w:rPr>
          <w:rFonts w:ascii="Times New Roman" w:hAnsi="Times New Roman" w:cs="Times New Roman"/>
        </w:rPr>
      </w:pPr>
    </w:p>
    <w:p w14:paraId="24D21B75" w14:textId="2B74291A" w:rsidR="009115D7" w:rsidRDefault="009115D7">
      <w:pPr>
        <w:widowControl w:val="0"/>
        <w:rPr>
          <w:rFonts w:ascii="Times New Roman" w:hAnsi="Times New Roman" w:cs="Times New Roman"/>
        </w:rPr>
      </w:pPr>
    </w:p>
    <w:p w14:paraId="22599CDE" w14:textId="62E3C2FE" w:rsidR="009115D7" w:rsidRDefault="009115D7">
      <w:pPr>
        <w:widowControl w:val="0"/>
        <w:rPr>
          <w:rFonts w:ascii="Times New Roman" w:hAnsi="Times New Roman" w:cs="Times New Roman"/>
        </w:rPr>
      </w:pPr>
    </w:p>
    <w:p w14:paraId="56BC7C03" w14:textId="17EE74F4" w:rsidR="009115D7" w:rsidRDefault="009115D7">
      <w:pPr>
        <w:widowControl w:val="0"/>
        <w:rPr>
          <w:rFonts w:ascii="Times New Roman" w:hAnsi="Times New Roman" w:cs="Times New Roman"/>
        </w:rPr>
      </w:pPr>
    </w:p>
    <w:p w14:paraId="337CD05A" w14:textId="71A6CD6C" w:rsidR="009115D7" w:rsidRPr="009115D7" w:rsidRDefault="009115D7">
      <w:pPr>
        <w:widowContro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115D7">
        <w:rPr>
          <w:rFonts w:ascii="Times New Roman" w:hAnsi="Times New Roman" w:cs="Times New Roman"/>
          <w:b/>
        </w:rPr>
        <w:t>Tabla de contenido</w:t>
      </w:r>
    </w:p>
    <w:p w14:paraId="21BC5408" w14:textId="77777777" w:rsidR="002577D5" w:rsidRPr="009115D7" w:rsidRDefault="002577D5" w:rsidP="009115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</w:rPr>
      </w:pPr>
    </w:p>
    <w:sdt>
      <w:sdtPr>
        <w:rPr>
          <w:rFonts w:ascii="Arial" w:hAnsi="Arial"/>
          <w:b w:val="0"/>
          <w:sz w:val="20"/>
          <w:szCs w:val="20"/>
        </w:rPr>
        <w:id w:val="6266688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DA67E67" w14:textId="56CE8D0B" w:rsidR="00500E03" w:rsidRPr="00503846" w:rsidRDefault="00500E03" w:rsidP="004C06A5">
          <w:pPr>
            <w:pStyle w:val="Ttulo2"/>
          </w:pPr>
        </w:p>
        <w:p w14:paraId="307D9322" w14:textId="4F49AFFD" w:rsidR="00C03AB1" w:rsidRDefault="00500E03">
          <w:pPr>
            <w:pStyle w:val="TDC1"/>
            <w:tabs>
              <w:tab w:val="right" w:leader="dot" w:pos="9352"/>
            </w:tabs>
            <w:rPr>
              <w:rFonts w:cstheme="minorBidi"/>
              <w:noProof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145334" w:history="1">
            <w:r w:rsidR="00C03AB1" w:rsidRPr="00DC79E7">
              <w:rPr>
                <w:rStyle w:val="Hipervnculo"/>
                <w:noProof/>
              </w:rPr>
              <w:t>Introducción</w:t>
            </w:r>
            <w:r w:rsidR="00C03AB1">
              <w:rPr>
                <w:noProof/>
                <w:webHidden/>
              </w:rPr>
              <w:tab/>
            </w:r>
            <w:r w:rsidR="00C03AB1">
              <w:rPr>
                <w:noProof/>
                <w:webHidden/>
              </w:rPr>
              <w:fldChar w:fldCharType="begin"/>
            </w:r>
            <w:r w:rsidR="00C03AB1">
              <w:rPr>
                <w:noProof/>
                <w:webHidden/>
              </w:rPr>
              <w:instrText xml:space="preserve"> PAGEREF _Toc175145334 \h </w:instrText>
            </w:r>
            <w:r w:rsidR="00C03AB1">
              <w:rPr>
                <w:noProof/>
                <w:webHidden/>
              </w:rPr>
            </w:r>
            <w:r w:rsidR="00C03AB1">
              <w:rPr>
                <w:noProof/>
                <w:webHidden/>
              </w:rPr>
              <w:fldChar w:fldCharType="separate"/>
            </w:r>
            <w:r w:rsidR="00C03AB1">
              <w:rPr>
                <w:noProof/>
                <w:webHidden/>
              </w:rPr>
              <w:t>4</w:t>
            </w:r>
            <w:r w:rsidR="00C03AB1">
              <w:rPr>
                <w:noProof/>
                <w:webHidden/>
              </w:rPr>
              <w:fldChar w:fldCharType="end"/>
            </w:r>
          </w:hyperlink>
        </w:p>
        <w:p w14:paraId="5C824628" w14:textId="765F3CA2" w:rsidR="00C03AB1" w:rsidRDefault="00C03AB1">
          <w:pPr>
            <w:pStyle w:val="TDC1"/>
            <w:tabs>
              <w:tab w:val="right" w:leader="dot" w:pos="9352"/>
            </w:tabs>
            <w:rPr>
              <w:rFonts w:cstheme="minorBidi"/>
              <w:noProof/>
              <w:lang w:val="es-CO" w:eastAsia="es-CO"/>
            </w:rPr>
          </w:pPr>
          <w:hyperlink w:anchor="_Toc175145335" w:history="1">
            <w:r w:rsidRPr="00DC79E7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A5F53" w14:textId="682AEF9A" w:rsidR="00C03AB1" w:rsidRDefault="00C03AB1">
          <w:pPr>
            <w:pStyle w:val="TDC2"/>
            <w:tabs>
              <w:tab w:val="right" w:leader="dot" w:pos="9352"/>
            </w:tabs>
            <w:rPr>
              <w:rFonts w:cstheme="minorBidi"/>
              <w:noProof/>
              <w:lang w:val="es-CO" w:eastAsia="es-CO"/>
            </w:rPr>
          </w:pPr>
          <w:hyperlink w:anchor="_Toc175145336" w:history="1">
            <w:r w:rsidRPr="00DC79E7">
              <w:rPr>
                <w:rStyle w:val="Hipervnculo"/>
                <w:i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7B11E" w14:textId="4B609081" w:rsidR="00C03AB1" w:rsidRDefault="00C03AB1">
          <w:pPr>
            <w:pStyle w:val="TDC2"/>
            <w:tabs>
              <w:tab w:val="right" w:leader="dot" w:pos="9352"/>
            </w:tabs>
            <w:rPr>
              <w:rFonts w:cstheme="minorBidi"/>
              <w:noProof/>
              <w:lang w:val="es-CO" w:eastAsia="es-CO"/>
            </w:rPr>
          </w:pPr>
          <w:hyperlink w:anchor="_Toc175145337" w:history="1">
            <w:r w:rsidRPr="00DC79E7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2AE0F" w14:textId="59DBBE77" w:rsidR="00C03AB1" w:rsidRDefault="00C03AB1">
          <w:pPr>
            <w:pStyle w:val="TDC2"/>
            <w:tabs>
              <w:tab w:val="right" w:leader="dot" w:pos="9352"/>
            </w:tabs>
            <w:rPr>
              <w:rFonts w:cstheme="minorBidi"/>
              <w:noProof/>
              <w:lang w:val="es-CO" w:eastAsia="es-CO"/>
            </w:rPr>
          </w:pPr>
          <w:hyperlink w:anchor="_Toc175145338" w:history="1">
            <w:r w:rsidRPr="00DC79E7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26FA" w14:textId="5C9731FD" w:rsidR="00C03AB1" w:rsidRDefault="00C03AB1">
          <w:pPr>
            <w:pStyle w:val="TDC1"/>
            <w:tabs>
              <w:tab w:val="right" w:leader="dot" w:pos="9352"/>
            </w:tabs>
            <w:rPr>
              <w:rFonts w:cstheme="minorBidi"/>
              <w:noProof/>
              <w:lang w:val="es-CO" w:eastAsia="es-CO"/>
            </w:rPr>
          </w:pPr>
          <w:hyperlink w:anchor="_Toc175145339" w:history="1">
            <w:r w:rsidRPr="00DC79E7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02121" w14:textId="44F1B3B7" w:rsidR="00C03AB1" w:rsidRDefault="00C03AB1">
          <w:pPr>
            <w:pStyle w:val="TDC1"/>
            <w:tabs>
              <w:tab w:val="right" w:leader="dot" w:pos="9352"/>
            </w:tabs>
            <w:rPr>
              <w:rFonts w:cstheme="minorBidi"/>
              <w:noProof/>
              <w:lang w:val="es-CO" w:eastAsia="es-CO"/>
            </w:rPr>
          </w:pPr>
          <w:hyperlink w:anchor="_Toc175145340" w:history="1">
            <w:r w:rsidRPr="00DC79E7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3E6CC" w14:textId="4E9FAE71" w:rsidR="00C03AB1" w:rsidRDefault="00C03AB1">
          <w:pPr>
            <w:pStyle w:val="TDC1"/>
            <w:tabs>
              <w:tab w:val="right" w:leader="dot" w:pos="9352"/>
            </w:tabs>
            <w:rPr>
              <w:rFonts w:cstheme="minorBidi"/>
              <w:noProof/>
              <w:lang w:val="es-CO" w:eastAsia="es-CO"/>
            </w:rPr>
          </w:pPr>
          <w:hyperlink w:anchor="_Toc175145341" w:history="1">
            <w:r w:rsidRPr="00DC79E7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0B09" w14:textId="5F5284DF" w:rsidR="00C03AB1" w:rsidRDefault="00C03AB1">
          <w:pPr>
            <w:pStyle w:val="TDC2"/>
            <w:tabs>
              <w:tab w:val="right" w:leader="dot" w:pos="9352"/>
            </w:tabs>
            <w:rPr>
              <w:rFonts w:cstheme="minorBidi"/>
              <w:noProof/>
              <w:lang w:val="es-CO" w:eastAsia="es-CO"/>
            </w:rPr>
          </w:pPr>
          <w:hyperlink w:anchor="_Toc175145342" w:history="1">
            <w:r w:rsidRPr="00DC79E7">
              <w:rPr>
                <w:rStyle w:val="Hipervnculo"/>
                <w:noProof/>
              </w:rPr>
              <w:t>Requisitos comunes de las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61376" w14:textId="105F7F93" w:rsidR="00C03AB1" w:rsidRDefault="00C03AB1">
          <w:pPr>
            <w:pStyle w:val="TDC3"/>
            <w:tabs>
              <w:tab w:val="right" w:leader="dot" w:pos="9352"/>
            </w:tabs>
            <w:rPr>
              <w:rFonts w:cstheme="minorBidi"/>
              <w:noProof/>
              <w:lang w:val="es-CO" w:eastAsia="es-CO"/>
            </w:rPr>
          </w:pPr>
          <w:hyperlink w:anchor="_Toc175145343" w:history="1">
            <w:r w:rsidRPr="00DC79E7">
              <w:rPr>
                <w:rStyle w:val="Hipervnculo"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582BD" w14:textId="14187904" w:rsidR="00C03AB1" w:rsidRDefault="00C03AB1">
          <w:pPr>
            <w:pStyle w:val="TDC3"/>
            <w:tabs>
              <w:tab w:val="right" w:leader="dot" w:pos="9352"/>
            </w:tabs>
            <w:rPr>
              <w:rFonts w:cstheme="minorBidi"/>
              <w:noProof/>
              <w:lang w:val="es-CO" w:eastAsia="es-CO"/>
            </w:rPr>
          </w:pPr>
          <w:hyperlink w:anchor="_Toc175145344" w:history="1">
            <w:r w:rsidRPr="00DC79E7">
              <w:rPr>
                <w:rStyle w:val="Hipervnculo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6394" w14:textId="7F8EA6EE" w:rsidR="00C03AB1" w:rsidRDefault="00C03AB1">
          <w:pPr>
            <w:pStyle w:val="TDC3"/>
            <w:tabs>
              <w:tab w:val="right" w:leader="dot" w:pos="9352"/>
            </w:tabs>
            <w:rPr>
              <w:rFonts w:cstheme="minorBidi"/>
              <w:noProof/>
              <w:lang w:val="es-CO" w:eastAsia="es-CO"/>
            </w:rPr>
          </w:pPr>
          <w:hyperlink w:anchor="_Toc175145345" w:history="1">
            <w:r w:rsidRPr="00DC79E7">
              <w:rPr>
                <w:rStyle w:val="Hipervnculo"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F337" w14:textId="6526DF9F" w:rsidR="00C03AB1" w:rsidRDefault="00C03AB1">
          <w:pPr>
            <w:pStyle w:val="TDC2"/>
            <w:tabs>
              <w:tab w:val="right" w:leader="dot" w:pos="9352"/>
            </w:tabs>
            <w:rPr>
              <w:rFonts w:cstheme="minorBidi"/>
              <w:noProof/>
              <w:lang w:val="es-CO" w:eastAsia="es-CO"/>
            </w:rPr>
          </w:pPr>
          <w:hyperlink w:anchor="_Toc175145346" w:history="1">
            <w:r w:rsidRPr="00DC79E7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465A4" w14:textId="08111F2E" w:rsidR="00C03AB1" w:rsidRDefault="00C03AB1">
          <w:pPr>
            <w:pStyle w:val="TDC2"/>
            <w:tabs>
              <w:tab w:val="right" w:leader="dot" w:pos="9352"/>
            </w:tabs>
            <w:rPr>
              <w:rFonts w:cstheme="minorBidi"/>
              <w:noProof/>
              <w:lang w:val="es-CO" w:eastAsia="es-CO"/>
            </w:rPr>
          </w:pPr>
          <w:hyperlink w:anchor="_Toc175145347" w:history="1">
            <w:r w:rsidRPr="00DC79E7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C0431" w14:textId="0146DF2E" w:rsidR="00C03AB1" w:rsidRDefault="00C03AB1">
          <w:pPr>
            <w:pStyle w:val="TDC1"/>
            <w:tabs>
              <w:tab w:val="right" w:leader="dot" w:pos="9352"/>
            </w:tabs>
            <w:rPr>
              <w:rFonts w:cstheme="minorBidi"/>
              <w:noProof/>
              <w:lang w:val="es-CO" w:eastAsia="es-CO"/>
            </w:rPr>
          </w:pPr>
          <w:hyperlink w:anchor="_Toc175145348" w:history="1">
            <w:r w:rsidRPr="00DC79E7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9ADCE" w14:textId="2F67DF10" w:rsidR="00C03AB1" w:rsidRDefault="00C03AB1">
          <w:pPr>
            <w:pStyle w:val="TDC1"/>
            <w:tabs>
              <w:tab w:val="right" w:leader="dot" w:pos="9352"/>
            </w:tabs>
            <w:rPr>
              <w:rFonts w:cstheme="minorBidi"/>
              <w:noProof/>
              <w:lang w:val="es-CO" w:eastAsia="es-CO"/>
            </w:rPr>
          </w:pPr>
          <w:hyperlink w:anchor="_Toc175145349" w:history="1">
            <w:r w:rsidRPr="00DC79E7">
              <w:rPr>
                <w:rStyle w:val="Hipervnculo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A827" w14:textId="712F5F42" w:rsidR="00C03AB1" w:rsidRDefault="00C03AB1">
          <w:pPr>
            <w:pStyle w:val="TDC1"/>
            <w:tabs>
              <w:tab w:val="right" w:leader="dot" w:pos="9352"/>
            </w:tabs>
            <w:rPr>
              <w:rFonts w:cstheme="minorBidi"/>
              <w:noProof/>
              <w:lang w:val="es-CO" w:eastAsia="es-CO"/>
            </w:rPr>
          </w:pPr>
          <w:hyperlink w:anchor="_Toc175145350" w:history="1">
            <w:r w:rsidRPr="00DC79E7">
              <w:rPr>
                <w:rStyle w:val="Hipervnculo"/>
                <w:noProof/>
              </w:rPr>
              <w:t>Diagrama UML de casos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EFA24" w14:textId="16009C6C" w:rsidR="002577D5" w:rsidRPr="003D726E" w:rsidRDefault="00500E03" w:rsidP="00866043">
          <w:pPr>
            <w:sectPr w:rsidR="002577D5" w:rsidRPr="003D726E">
              <w:type w:val="continuous"/>
              <w:pgSz w:w="12242" w:h="15842"/>
              <w:pgMar w:top="1440" w:right="1440" w:bottom="1440" w:left="1440" w:header="709" w:footer="709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ADCCF11" w14:textId="29E01FF7" w:rsidR="00CA71A4" w:rsidRPr="003D726E" w:rsidRDefault="00CA71A4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27E969F5" w14:textId="38DB471B" w:rsidR="00CA71A4" w:rsidRPr="00D217F7" w:rsidRDefault="00A1346C" w:rsidP="00737A1B">
      <w:pPr>
        <w:pStyle w:val="Ttulo1"/>
      </w:pPr>
      <w:bookmarkStart w:id="3" w:name="_heading=h.1fob9te" w:colFirst="0" w:colLast="0"/>
      <w:bookmarkStart w:id="4" w:name="_heading=h.3znysh7" w:colFirst="0" w:colLast="0"/>
      <w:bookmarkStart w:id="5" w:name="_Toc166943110"/>
      <w:bookmarkStart w:id="6" w:name="_Toc175145334"/>
      <w:bookmarkEnd w:id="3"/>
      <w:bookmarkEnd w:id="4"/>
      <w:r w:rsidRPr="00D217F7">
        <w:t>Introducción</w:t>
      </w:r>
      <w:bookmarkEnd w:id="5"/>
      <w:bookmarkEnd w:id="6"/>
    </w:p>
    <w:p w14:paraId="4F43AC14" w14:textId="507565BA" w:rsidR="006B5F3F" w:rsidRPr="003D726E" w:rsidRDefault="006B5F3F" w:rsidP="006B5F3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092AA14" w14:textId="77777777" w:rsidR="00CA71A4" w:rsidRPr="003D726E" w:rsidRDefault="00CA71A4">
      <w:pPr>
        <w:pBdr>
          <w:top w:val="nil"/>
          <w:left w:val="nil"/>
          <w:bottom w:val="nil"/>
          <w:right w:val="nil"/>
          <w:between w:val="nil"/>
        </w:pBdr>
        <w:ind w:left="300" w:hanging="300"/>
        <w:rPr>
          <w:rFonts w:ascii="Times New Roman" w:hAnsi="Times New Roman" w:cs="Times New Roman"/>
          <w:color w:val="000000"/>
        </w:rPr>
      </w:pPr>
    </w:p>
    <w:p w14:paraId="1B68F4F0" w14:textId="5A9BA203" w:rsidR="00AC59FD" w:rsidRPr="00F53F05" w:rsidRDefault="00AC59FD" w:rsidP="00F53F0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F53F05">
        <w:rPr>
          <w:rFonts w:ascii="Times New Roman" w:hAnsi="Times New Roman" w:cs="Times New Roman"/>
          <w:sz w:val="24"/>
          <w:szCs w:val="24"/>
        </w:rPr>
        <w:t xml:space="preserve">En la era actual, los sistemas informáticos son esenciales para optimizar procesos y transformar organizaciones. La implementación de sistemas de información eficaces marca una gran diferencia en la eficiencia y productividad de una institución. En este contexto, </w:t>
      </w:r>
      <w:r w:rsidR="00273B38">
        <w:rPr>
          <w:rFonts w:ascii="Times New Roman" w:hAnsi="Times New Roman" w:cs="Times New Roman"/>
          <w:sz w:val="24"/>
          <w:szCs w:val="24"/>
        </w:rPr>
        <w:t xml:space="preserve">mi intención es de </w:t>
      </w:r>
      <w:r w:rsidRPr="00F53F05">
        <w:rPr>
          <w:rFonts w:ascii="Times New Roman" w:hAnsi="Times New Roman" w:cs="Times New Roman"/>
          <w:sz w:val="24"/>
          <w:szCs w:val="24"/>
        </w:rPr>
        <w:t>diseñar y desarrollar un sistema de información para la gestión de horario</w:t>
      </w:r>
      <w:r w:rsidR="003E3446">
        <w:rPr>
          <w:rFonts w:ascii="Times New Roman" w:hAnsi="Times New Roman" w:cs="Times New Roman"/>
          <w:sz w:val="24"/>
          <w:szCs w:val="24"/>
        </w:rPr>
        <w:t xml:space="preserve"> </w:t>
      </w:r>
      <w:r w:rsidR="003E3446" w:rsidRPr="00F53F05">
        <w:rPr>
          <w:rFonts w:ascii="Times New Roman" w:hAnsi="Times New Roman" w:cs="Times New Roman"/>
          <w:sz w:val="24"/>
          <w:szCs w:val="24"/>
        </w:rPr>
        <w:t xml:space="preserve">en el Servicio Nacional de Aprendizaje (SENA), </w:t>
      </w:r>
      <w:r w:rsidR="00273B38">
        <w:rPr>
          <w:rFonts w:ascii="Times New Roman" w:hAnsi="Times New Roman" w:cs="Times New Roman"/>
          <w:sz w:val="24"/>
          <w:szCs w:val="24"/>
        </w:rPr>
        <w:t>que optimice tareas y automatice de manera ágil las tareas repetitivas.</w:t>
      </w:r>
    </w:p>
    <w:p w14:paraId="24895256" w14:textId="7A890A97" w:rsidR="00AC59FD" w:rsidRDefault="00AC59FD" w:rsidP="00F53F0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F53F05">
        <w:rPr>
          <w:rFonts w:ascii="Times New Roman" w:hAnsi="Times New Roman" w:cs="Times New Roman"/>
          <w:sz w:val="24"/>
          <w:szCs w:val="24"/>
        </w:rPr>
        <w:t xml:space="preserve">La gestión de horarios es una tarea critica para todas las organizaciones entre ellas las instituciones académicas que se enfrentan a menudo a resolver problemas para llevar este proceso ya que involucra diversos recursos (constantes y variables) como por ejemplo: </w:t>
      </w:r>
      <w:r w:rsidR="00383EA9">
        <w:rPr>
          <w:rFonts w:ascii="Times New Roman" w:hAnsi="Times New Roman" w:cs="Times New Roman"/>
          <w:sz w:val="24"/>
          <w:szCs w:val="24"/>
        </w:rPr>
        <w:t>instructores</w:t>
      </w:r>
      <w:r w:rsidRPr="00F53F05">
        <w:rPr>
          <w:rFonts w:ascii="Times New Roman" w:hAnsi="Times New Roman" w:cs="Times New Roman"/>
          <w:sz w:val="24"/>
          <w:szCs w:val="24"/>
        </w:rPr>
        <w:t xml:space="preserve">, </w:t>
      </w:r>
      <w:r w:rsidR="00383EA9">
        <w:rPr>
          <w:rFonts w:ascii="Times New Roman" w:hAnsi="Times New Roman" w:cs="Times New Roman"/>
          <w:sz w:val="24"/>
          <w:szCs w:val="24"/>
        </w:rPr>
        <w:t>aprendices</w:t>
      </w:r>
      <w:r w:rsidRPr="00F53F05">
        <w:rPr>
          <w:rFonts w:ascii="Times New Roman" w:hAnsi="Times New Roman" w:cs="Times New Roman"/>
          <w:sz w:val="24"/>
          <w:szCs w:val="24"/>
        </w:rPr>
        <w:t>, ambientes, asignaturas</w:t>
      </w:r>
      <w:r w:rsidR="00383EA9">
        <w:rPr>
          <w:rFonts w:ascii="Times New Roman" w:hAnsi="Times New Roman" w:cs="Times New Roman"/>
          <w:sz w:val="24"/>
          <w:szCs w:val="24"/>
        </w:rPr>
        <w:t>/competencias</w:t>
      </w:r>
      <w:r w:rsidRPr="00F53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F0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F53F05">
        <w:rPr>
          <w:rFonts w:ascii="Times New Roman" w:hAnsi="Times New Roman" w:cs="Times New Roman"/>
          <w:sz w:val="24"/>
          <w:szCs w:val="24"/>
        </w:rPr>
        <w:t>; Este problema se le conoce normalmente como él (</w:t>
      </w:r>
      <w:proofErr w:type="spellStart"/>
      <w:r w:rsidRPr="00F53F05">
        <w:rPr>
          <w:rFonts w:ascii="Times New Roman" w:hAnsi="Times New Roman" w:cs="Times New Roman"/>
          <w:sz w:val="24"/>
          <w:szCs w:val="24"/>
        </w:rPr>
        <w:t>Timetabling</w:t>
      </w:r>
      <w:proofErr w:type="spellEnd"/>
      <w:r w:rsidRPr="00F53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F05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F53F05">
        <w:rPr>
          <w:rFonts w:ascii="Times New Roman" w:hAnsi="Times New Roman" w:cs="Times New Roman"/>
          <w:sz w:val="24"/>
          <w:szCs w:val="24"/>
        </w:rPr>
        <w:t>); que analiza diversos factores (Restricciones de disponibilidad  y capacidad de los ambientes, restricciones de horario, Equidad en la asignación, , evitar conflictos de horarios); lo que lo hace un proceso (NP-</w:t>
      </w:r>
      <w:proofErr w:type="spellStart"/>
      <w:r w:rsidRPr="00F53F05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Pr="00F53F05">
        <w:rPr>
          <w:rFonts w:ascii="Times New Roman" w:hAnsi="Times New Roman" w:cs="Times New Roman"/>
          <w:sz w:val="24"/>
          <w:szCs w:val="24"/>
        </w:rPr>
        <w:t>), lo que significa que encontrar la solución óptima puede ser computacionalmente costosa y requerir métodos de optimización avanzados.</w:t>
      </w:r>
    </w:p>
    <w:p w14:paraId="13216E89" w14:textId="6577BB48" w:rsidR="00885908" w:rsidRDefault="002B0BFF" w:rsidP="00F53F0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B0BFF">
        <w:rPr>
          <w:rFonts w:ascii="Times New Roman" w:hAnsi="Times New Roman" w:cs="Times New Roman"/>
          <w:sz w:val="24"/>
          <w:szCs w:val="24"/>
        </w:rPr>
        <w:t>Por consiguiente, sugiero desarrollar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0BFF">
        <w:rPr>
          <w:rFonts w:ascii="Times New Roman" w:hAnsi="Times New Roman" w:cs="Times New Roman"/>
          <w:sz w:val="24"/>
          <w:szCs w:val="24"/>
        </w:rPr>
        <w:t>versión de un sistema informático para la gestión eficiente de horarios en el SENA Regional Huila. Este sistema permitirá asignar horarios para instructores y aprendices de manera más sencilla, además de facilitar a los coordinadores la revisión y carga de horarios. Asimismo, se podrán generar informes periódicos. El objetivo de este proyecto es optimizar la gestión de horarios, disminuir la carga de trabajo y mejorar la eficiencia en la planificación académica del SENA. Mi principal propósito es reducir el tiempo dedicado a tareas repetitivas mediante la automatización de procesos, logrando así una mayor rapidez y eficiencia</w:t>
      </w:r>
    </w:p>
    <w:p w14:paraId="02A6A31E" w14:textId="4DCC54D8" w:rsidR="00025CC8" w:rsidRDefault="00025CC8" w:rsidP="00025CC8">
      <w:pPr>
        <w:rPr>
          <w:lang w:val="es-ES" w:eastAsia="en-US"/>
        </w:rPr>
      </w:pPr>
      <w:bookmarkStart w:id="7" w:name="_heading=h.zbnivykxh7un" w:colFirst="0" w:colLast="0"/>
      <w:bookmarkEnd w:id="7"/>
    </w:p>
    <w:p w14:paraId="32DFBCFC" w14:textId="77777777" w:rsidR="00025CC8" w:rsidRPr="00025CC8" w:rsidRDefault="00025CC8" w:rsidP="00025CC8">
      <w:pPr>
        <w:rPr>
          <w:lang w:val="es-ES" w:eastAsia="en-US"/>
        </w:rPr>
      </w:pPr>
    </w:p>
    <w:p w14:paraId="34F8F27A" w14:textId="77777777" w:rsidR="00CA71A4" w:rsidRPr="003F37C6" w:rsidRDefault="00CA71A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rPr>
          <w:rFonts w:ascii="Times New Roman" w:hAnsi="Times New Roman" w:cs="Times New Roman"/>
          <w:sz w:val="24"/>
          <w:szCs w:val="24"/>
        </w:rPr>
      </w:pPr>
    </w:p>
    <w:p w14:paraId="4D7AF23C" w14:textId="77777777" w:rsidR="00CA71A4" w:rsidRPr="003F37C6" w:rsidRDefault="00CA71A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35E913" w14:textId="77777777" w:rsidR="00924EFA" w:rsidRPr="00924EFA" w:rsidRDefault="00924EFA" w:rsidP="00924EF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8" w:name="_heading=h.2et92p0" w:colFirst="0" w:colLast="0"/>
      <w:bookmarkEnd w:id="8"/>
    </w:p>
    <w:p w14:paraId="0F5D2074" w14:textId="77777777" w:rsidR="006B5F3F" w:rsidRPr="00F53F05" w:rsidRDefault="006B5F3F">
      <w:pPr>
        <w:ind w:left="1320"/>
        <w:rPr>
          <w:rFonts w:ascii="Times New Roman" w:hAnsi="Times New Roman" w:cs="Times New Roman"/>
          <w:sz w:val="24"/>
          <w:szCs w:val="24"/>
          <w:lang w:val="es-ES"/>
        </w:rPr>
      </w:pPr>
    </w:p>
    <w:p w14:paraId="5E982F93" w14:textId="77777777" w:rsidR="00CA71A4" w:rsidRPr="003D726E" w:rsidRDefault="00CA71A4">
      <w:pPr>
        <w:ind w:left="601" w:firstLine="106"/>
        <w:jc w:val="both"/>
        <w:rPr>
          <w:rFonts w:ascii="Times New Roman" w:hAnsi="Times New Roman" w:cs="Times New Roman"/>
        </w:rPr>
      </w:pPr>
      <w:bookmarkStart w:id="9" w:name="_heading=h.tyjcwt" w:colFirst="0" w:colLast="0"/>
      <w:bookmarkStart w:id="10" w:name="_heading=h.1t3h5sf" w:colFirst="0" w:colLast="0"/>
      <w:bookmarkStart w:id="11" w:name="_heading=h.lnxbz9" w:colFirst="0" w:colLast="0"/>
      <w:bookmarkStart w:id="12" w:name="_heading=h.44sinio" w:colFirst="0" w:colLast="0"/>
      <w:bookmarkEnd w:id="9"/>
      <w:bookmarkEnd w:id="10"/>
      <w:bookmarkEnd w:id="11"/>
      <w:bookmarkEnd w:id="12"/>
    </w:p>
    <w:p w14:paraId="0F660EEB" w14:textId="092D5637" w:rsidR="00CA71A4" w:rsidRDefault="00A1346C" w:rsidP="006240B3">
      <w:pPr>
        <w:pStyle w:val="Ttulo1"/>
      </w:pPr>
      <w:bookmarkStart w:id="13" w:name="_heading=h.z337ya" w:colFirst="0" w:colLast="0"/>
      <w:bookmarkStart w:id="14" w:name="_Toc166943122"/>
      <w:bookmarkStart w:id="15" w:name="_Toc175145335"/>
      <w:bookmarkEnd w:id="13"/>
      <w:r w:rsidRPr="003D726E">
        <w:lastRenderedPageBreak/>
        <w:t>Descripción general</w:t>
      </w:r>
      <w:bookmarkEnd w:id="14"/>
      <w:bookmarkEnd w:id="15"/>
    </w:p>
    <w:p w14:paraId="64237259" w14:textId="77777777" w:rsidR="009115D7" w:rsidRPr="00D217F7" w:rsidRDefault="009115D7" w:rsidP="009115D7">
      <w:pPr>
        <w:pStyle w:val="Ttulo2"/>
        <w:rPr>
          <w:i/>
        </w:rPr>
      </w:pPr>
      <w:bookmarkStart w:id="16" w:name="_Toc166943118"/>
      <w:bookmarkStart w:id="17" w:name="_Toc175145336"/>
      <w:r w:rsidRPr="00D217F7">
        <w:rPr>
          <w:i/>
        </w:rPr>
        <w:t>Alcance</w:t>
      </w:r>
      <w:bookmarkEnd w:id="16"/>
      <w:bookmarkEnd w:id="17"/>
    </w:p>
    <w:p w14:paraId="3EE6A51C" w14:textId="17C34DF6" w:rsidR="009115D7" w:rsidRPr="00C8463F" w:rsidRDefault="009115D7" w:rsidP="009115D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heading=h.3rdcrjn" w:colFirst="0" w:colLast="0"/>
      <w:bookmarkEnd w:id="18"/>
      <w:r w:rsidRPr="00C8463F">
        <w:rPr>
          <w:rFonts w:ascii="Times New Roman" w:hAnsi="Times New Roman" w:cs="Times New Roman"/>
          <w:sz w:val="24"/>
          <w:szCs w:val="24"/>
        </w:rPr>
        <w:t>El alcance del sistema se limitará a la gestión administrativa de horarios en el Centro de Formación La Industria, La Empresa y Los Servicios (CIES), del Servicio Nacional de Aprendizaje (SENA</w:t>
      </w:r>
      <w:r w:rsidR="00122EEF">
        <w:rPr>
          <w:rFonts w:ascii="Times New Roman" w:hAnsi="Times New Roman" w:cs="Times New Roman"/>
          <w:sz w:val="24"/>
          <w:szCs w:val="24"/>
        </w:rPr>
        <w:t>).</w:t>
      </w:r>
    </w:p>
    <w:p w14:paraId="315908C7" w14:textId="77777777" w:rsidR="009115D7" w:rsidRPr="00C8463F" w:rsidRDefault="009115D7" w:rsidP="009115D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63F">
        <w:rPr>
          <w:rFonts w:ascii="Times New Roman" w:hAnsi="Times New Roman" w:cs="Times New Roman"/>
          <w:color w:val="000000"/>
          <w:sz w:val="24"/>
          <w:szCs w:val="24"/>
        </w:rPr>
        <w:t>El alcance del sistema incluirá:</w:t>
      </w:r>
    </w:p>
    <w:p w14:paraId="3FB27975" w14:textId="77777777" w:rsidR="009115D7" w:rsidRPr="00C8463F" w:rsidRDefault="009115D7" w:rsidP="009115D7">
      <w:pPr>
        <w:pStyle w:val="Prrafodelista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17F7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Planificación dinámica de horarios</w:t>
      </w:r>
      <w:r w:rsidRPr="00C846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C8463F">
        <w:rPr>
          <w:rFonts w:ascii="Times New Roman" w:hAnsi="Times New Roman" w:cs="Times New Roman"/>
          <w:color w:val="000000"/>
          <w:sz w:val="24"/>
          <w:szCs w:val="24"/>
        </w:rPr>
        <w:t xml:space="preserve"> El sistema permitirá la generación de horarios teniendo en cuenta los recursos disponibles, como instructores, </w:t>
      </w:r>
      <w:r>
        <w:rPr>
          <w:rFonts w:ascii="Times New Roman" w:hAnsi="Times New Roman" w:cs="Times New Roman"/>
          <w:color w:val="000000"/>
          <w:sz w:val="24"/>
          <w:szCs w:val="24"/>
        </w:rPr>
        <w:t>ambientes</w:t>
      </w:r>
      <w:r w:rsidRPr="00C8463F">
        <w:rPr>
          <w:rFonts w:ascii="Times New Roman" w:hAnsi="Times New Roman" w:cs="Times New Roman"/>
          <w:color w:val="000000"/>
          <w:sz w:val="24"/>
          <w:szCs w:val="24"/>
        </w:rPr>
        <w:t xml:space="preserve"> y actividades programadas. Se priorizará la optimización de recursos y la prevención de conflictos de horarios.</w:t>
      </w:r>
    </w:p>
    <w:p w14:paraId="3CEA5C10" w14:textId="77777777" w:rsidR="009115D7" w:rsidRPr="00C8463F" w:rsidRDefault="009115D7" w:rsidP="009115D7">
      <w:pPr>
        <w:pStyle w:val="Prrafodelista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17F7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Integración </w:t>
      </w:r>
      <w:r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en el centro de formación</w:t>
      </w:r>
      <w:r w:rsidRPr="00C846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C8463F">
        <w:rPr>
          <w:rFonts w:ascii="Times New Roman" w:hAnsi="Times New Roman" w:cs="Times New Roman"/>
          <w:color w:val="000000"/>
          <w:sz w:val="24"/>
          <w:szCs w:val="24"/>
        </w:rPr>
        <w:t xml:space="preserve"> El sistema se construirá con el fin de lograr una integración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 la parte administrativa </w:t>
      </w:r>
      <w:r w:rsidRPr="00C8463F">
        <w:rPr>
          <w:rFonts w:ascii="Times New Roman" w:hAnsi="Times New Roman" w:cs="Times New Roman"/>
          <w:color w:val="000000"/>
          <w:sz w:val="24"/>
          <w:szCs w:val="24"/>
        </w:rPr>
        <w:t>para facilitar la carga y validación de los horarios generados. Esto garantizará la precisión de los registros y cumplirá con los requisitos normativos establecidos.</w:t>
      </w:r>
    </w:p>
    <w:p w14:paraId="05DAB47F" w14:textId="77777777" w:rsidR="009115D7" w:rsidRPr="00C8463F" w:rsidRDefault="009115D7" w:rsidP="009115D7">
      <w:pPr>
        <w:pStyle w:val="Prrafodelista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17F7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Gestión de imprevistos</w:t>
      </w:r>
      <w:r w:rsidRPr="00C846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C8463F">
        <w:rPr>
          <w:rFonts w:ascii="Times New Roman" w:hAnsi="Times New Roman" w:cs="Times New Roman"/>
          <w:color w:val="000000"/>
          <w:sz w:val="24"/>
          <w:szCs w:val="24"/>
        </w:rPr>
        <w:t xml:space="preserve"> Se desarrollarán funcionalidades para gestionar cambios imprevistos en los horarios, como incapacidades del personal o actividades especiales. Esto incluirá la capacidad de reprogramar horarios de manera ágil y eficiente.</w:t>
      </w:r>
    </w:p>
    <w:p w14:paraId="324B2815" w14:textId="77777777" w:rsidR="009115D7" w:rsidRPr="00C8463F" w:rsidRDefault="009115D7" w:rsidP="009115D7">
      <w:pPr>
        <w:pStyle w:val="Prrafodelista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17F7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Interfaz amigable</w:t>
      </w:r>
      <w:r w:rsidRPr="00C846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C8463F">
        <w:rPr>
          <w:rFonts w:ascii="Times New Roman" w:hAnsi="Times New Roman" w:cs="Times New Roman"/>
          <w:color w:val="000000"/>
          <w:sz w:val="24"/>
          <w:szCs w:val="24"/>
        </w:rPr>
        <w:t xml:space="preserve"> El sistema contará con una interfaz intuitiva y fácil de usar, que permitirá a los usuarios navegar y gestionar los horarios de manera eficiente.</w:t>
      </w:r>
    </w:p>
    <w:p w14:paraId="084D6D19" w14:textId="77777777" w:rsidR="009115D7" w:rsidRPr="00866043" w:rsidRDefault="009115D7" w:rsidP="009115D7">
      <w:pPr>
        <w:pStyle w:val="Prrafodelista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17F7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Reportes y seguimiento</w:t>
      </w:r>
      <w:r w:rsidRPr="00C846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C8463F">
        <w:rPr>
          <w:rFonts w:ascii="Times New Roman" w:hAnsi="Times New Roman" w:cs="Times New Roman"/>
          <w:color w:val="000000"/>
          <w:sz w:val="24"/>
          <w:szCs w:val="24"/>
        </w:rPr>
        <w:t xml:space="preserve"> Se proporcionarán herramientas de generación de informes para realizar un seguimiento del cumplimiento de los horarios por parte de los instructores y evaluar la eficacia del proceso de planificación.</w:t>
      </w:r>
      <w:bookmarkStart w:id="19" w:name="_heading=h.5la4b324h40n" w:colFirst="0" w:colLast="0"/>
      <w:bookmarkEnd w:id="19"/>
    </w:p>
    <w:p w14:paraId="2B512C76" w14:textId="77777777" w:rsidR="009115D7" w:rsidRPr="009115D7" w:rsidRDefault="009115D7" w:rsidP="009115D7">
      <w:pPr>
        <w:rPr>
          <w:u w:val="single"/>
        </w:rPr>
      </w:pPr>
    </w:p>
    <w:p w14:paraId="59571227" w14:textId="77777777" w:rsidR="00CA71A4" w:rsidRPr="003D726E" w:rsidRDefault="00CA71A4">
      <w:pPr>
        <w:pBdr>
          <w:top w:val="nil"/>
          <w:left w:val="nil"/>
          <w:bottom w:val="nil"/>
          <w:right w:val="nil"/>
          <w:between w:val="nil"/>
        </w:pBdr>
        <w:ind w:left="300" w:hanging="300"/>
        <w:rPr>
          <w:rFonts w:ascii="Times New Roman" w:hAnsi="Times New Roman" w:cs="Times New Roman"/>
          <w:color w:val="000000"/>
        </w:rPr>
      </w:pPr>
      <w:bookmarkStart w:id="20" w:name="_heading=h.3j2qqm3" w:colFirst="0" w:colLast="0"/>
      <w:bookmarkEnd w:id="20"/>
    </w:p>
    <w:p w14:paraId="7C6058A0" w14:textId="77777777" w:rsidR="00CA71A4" w:rsidRPr="003D726E" w:rsidRDefault="00A1346C" w:rsidP="006240B3">
      <w:pPr>
        <w:pStyle w:val="Ttulo2"/>
      </w:pPr>
      <w:bookmarkStart w:id="21" w:name="_heading=h.1y810tw" w:colFirst="0" w:colLast="0"/>
      <w:bookmarkStart w:id="22" w:name="_Toc166943123"/>
      <w:bookmarkStart w:id="23" w:name="_Toc175145337"/>
      <w:bookmarkEnd w:id="21"/>
      <w:r w:rsidRPr="003D726E">
        <w:t>Perspectiva del producto</w:t>
      </w:r>
      <w:bookmarkEnd w:id="22"/>
      <w:bookmarkEnd w:id="23"/>
    </w:p>
    <w:p w14:paraId="1734F900" w14:textId="77777777" w:rsidR="00CA71A4" w:rsidRPr="003D726E" w:rsidRDefault="00CA71A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hAnsi="Times New Roman" w:cs="Times New Roman"/>
          <w:color w:val="000000"/>
        </w:rPr>
      </w:pPr>
    </w:p>
    <w:p w14:paraId="664126AD" w14:textId="10B6D8D0" w:rsidR="00CA71A4" w:rsidRPr="003D726E" w:rsidRDefault="00A1346C">
      <w:pPr>
        <w:pBdr>
          <w:top w:val="nil"/>
          <w:left w:val="nil"/>
          <w:bottom w:val="nil"/>
          <w:right w:val="nil"/>
          <w:between w:val="nil"/>
        </w:pBdr>
        <w:ind w:left="1320"/>
        <w:jc w:val="both"/>
        <w:rPr>
          <w:rFonts w:ascii="Times New Roman" w:hAnsi="Times New Roman" w:cs="Times New Roman"/>
          <w:color w:val="000000"/>
        </w:rPr>
      </w:pPr>
      <w:bookmarkStart w:id="24" w:name="_heading=h.4i7ojhp" w:colFirst="0" w:colLast="0"/>
      <w:bookmarkEnd w:id="24"/>
      <w:r w:rsidRPr="003D726E">
        <w:rPr>
          <w:rFonts w:ascii="Times New Roman" w:hAnsi="Times New Roman" w:cs="Times New Roman"/>
          <w:color w:val="000000"/>
        </w:rPr>
        <w:t>El sistema será un sistema de información con arquitectura multiplataforma</w:t>
      </w:r>
      <w:r w:rsidRPr="003D726E">
        <w:rPr>
          <w:rFonts w:ascii="Times New Roman" w:hAnsi="Times New Roman" w:cs="Times New Roman"/>
        </w:rPr>
        <w:t xml:space="preserve">, con estándares de calidad Será </w:t>
      </w:r>
      <w:r w:rsidRPr="003D726E">
        <w:rPr>
          <w:rFonts w:ascii="Times New Roman" w:hAnsi="Times New Roman" w:cs="Times New Roman"/>
          <w:color w:val="000000"/>
        </w:rPr>
        <w:t xml:space="preserve">debidamente implementado, contará con manuales técnicos y de usuario. </w:t>
      </w:r>
    </w:p>
    <w:p w14:paraId="6C75A518" w14:textId="77777777" w:rsidR="00CA71A4" w:rsidRPr="003D726E" w:rsidRDefault="00A1346C" w:rsidP="006240B3">
      <w:pPr>
        <w:pStyle w:val="Ttulo2"/>
      </w:pPr>
      <w:bookmarkStart w:id="25" w:name="_heading=h.2xcytpi" w:colFirst="0" w:colLast="0"/>
      <w:bookmarkStart w:id="26" w:name="_Toc166943124"/>
      <w:bookmarkStart w:id="27" w:name="_Toc175145338"/>
      <w:bookmarkEnd w:id="25"/>
      <w:r w:rsidRPr="003D726E">
        <w:t>Características de los usuarios</w:t>
      </w:r>
      <w:bookmarkEnd w:id="26"/>
      <w:bookmarkEnd w:id="27"/>
    </w:p>
    <w:tbl>
      <w:tblPr>
        <w:tblStyle w:val="aff8"/>
        <w:tblW w:w="79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5656"/>
      </w:tblGrid>
      <w:tr w:rsidR="00CA71A4" w:rsidRPr="003D726E" w14:paraId="6FFE1F63" w14:textId="77777777" w:rsidTr="00917059">
        <w:trPr>
          <w:jc w:val="center"/>
        </w:trPr>
        <w:tc>
          <w:tcPr>
            <w:tcW w:w="2263" w:type="dxa"/>
          </w:tcPr>
          <w:p w14:paraId="784B7949" w14:textId="77777777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Nombre de usuario</w:t>
            </w:r>
          </w:p>
        </w:tc>
        <w:tc>
          <w:tcPr>
            <w:tcW w:w="5656" w:type="dxa"/>
          </w:tcPr>
          <w:p w14:paraId="0278D132" w14:textId="3FBAD3D2" w:rsidR="00CA71A4" w:rsidRPr="003D726E" w:rsidRDefault="005F504D">
            <w:pPr>
              <w:widowControl w:val="0"/>
              <w:spacing w:before="120" w:after="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726E">
              <w:rPr>
                <w:rFonts w:ascii="Times New Roman" w:hAnsi="Times New Roman" w:cs="Times New Roman"/>
                <w:sz w:val="18"/>
                <w:szCs w:val="18"/>
              </w:rPr>
              <w:t xml:space="preserve">Administrador </w:t>
            </w:r>
            <w:r w:rsidRPr="003D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="00A1346C" w:rsidRPr="003D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desarrollado</w:t>
            </w:r>
            <w:r w:rsidR="00A1346C" w:rsidRPr="003D726E"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</w:tc>
      </w:tr>
      <w:tr w:rsidR="00CA71A4" w:rsidRPr="003D726E" w14:paraId="23B06F01" w14:textId="77777777" w:rsidTr="00917059">
        <w:trPr>
          <w:jc w:val="center"/>
        </w:trPr>
        <w:tc>
          <w:tcPr>
            <w:tcW w:w="2263" w:type="dxa"/>
          </w:tcPr>
          <w:p w14:paraId="030709F7" w14:textId="77777777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Formación</w:t>
            </w:r>
          </w:p>
        </w:tc>
        <w:tc>
          <w:tcPr>
            <w:tcW w:w="5656" w:type="dxa"/>
          </w:tcPr>
          <w:p w14:paraId="4015E9A0" w14:textId="4CDA3DE0" w:rsidR="00CA71A4" w:rsidRPr="003D726E" w:rsidRDefault="005F504D">
            <w:pPr>
              <w:widowControl w:val="0"/>
              <w:spacing w:before="120" w:after="60"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3D726E">
              <w:rPr>
                <w:rFonts w:ascii="Times New Roman" w:hAnsi="Times New Roman" w:cs="Times New Roman"/>
                <w:sz w:val="18"/>
                <w:szCs w:val="18"/>
              </w:rPr>
              <w:t xml:space="preserve">Desarrollador </w:t>
            </w:r>
            <w:r w:rsidRPr="003D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</w:t>
            </w:r>
            <w:r w:rsidR="00A1346C" w:rsidRPr="003D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Software</w:t>
            </w:r>
          </w:p>
        </w:tc>
      </w:tr>
      <w:tr w:rsidR="00CA71A4" w:rsidRPr="003D726E" w14:paraId="3680E1E4" w14:textId="77777777" w:rsidTr="00917059">
        <w:trPr>
          <w:jc w:val="center"/>
        </w:trPr>
        <w:tc>
          <w:tcPr>
            <w:tcW w:w="2263" w:type="dxa"/>
          </w:tcPr>
          <w:p w14:paraId="429F359B" w14:textId="77777777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Actividades</w:t>
            </w:r>
          </w:p>
        </w:tc>
        <w:tc>
          <w:tcPr>
            <w:tcW w:w="5656" w:type="dxa"/>
          </w:tcPr>
          <w:p w14:paraId="70D856A5" w14:textId="77777777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Administra cada una de las características y funci</w:t>
            </w:r>
            <w:r w:rsidRPr="003D726E">
              <w:rPr>
                <w:rFonts w:ascii="Times New Roman" w:hAnsi="Times New Roman" w:cs="Times New Roman"/>
                <w:sz w:val="18"/>
                <w:szCs w:val="18"/>
              </w:rPr>
              <w:t xml:space="preserve">ones </w:t>
            </w:r>
            <w:r w:rsidRPr="003D726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del software</w:t>
            </w:r>
          </w:p>
        </w:tc>
      </w:tr>
    </w:tbl>
    <w:p w14:paraId="0966BBAD" w14:textId="77777777" w:rsidR="00CA71A4" w:rsidRPr="003D726E" w:rsidRDefault="00CA71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ff9"/>
        <w:tblW w:w="79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5656"/>
      </w:tblGrid>
      <w:tr w:rsidR="00CA71A4" w:rsidRPr="003D726E" w14:paraId="68948BB7" w14:textId="77777777" w:rsidTr="00917059">
        <w:trPr>
          <w:jc w:val="center"/>
        </w:trPr>
        <w:tc>
          <w:tcPr>
            <w:tcW w:w="2263" w:type="dxa"/>
          </w:tcPr>
          <w:p w14:paraId="453A9924" w14:textId="77777777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Nombre de usuario</w:t>
            </w:r>
          </w:p>
        </w:tc>
        <w:tc>
          <w:tcPr>
            <w:tcW w:w="5656" w:type="dxa"/>
          </w:tcPr>
          <w:p w14:paraId="7411C3E1" w14:textId="77777777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726E">
              <w:rPr>
                <w:rFonts w:ascii="Times New Roman" w:hAnsi="Times New Roman" w:cs="Times New Roman"/>
                <w:sz w:val="18"/>
                <w:szCs w:val="18"/>
              </w:rPr>
              <w:t>Gestor de línea</w:t>
            </w:r>
          </w:p>
        </w:tc>
      </w:tr>
      <w:tr w:rsidR="00CA71A4" w:rsidRPr="003D726E" w14:paraId="7F91D596" w14:textId="77777777" w:rsidTr="00917059">
        <w:trPr>
          <w:jc w:val="center"/>
        </w:trPr>
        <w:tc>
          <w:tcPr>
            <w:tcW w:w="2263" w:type="dxa"/>
          </w:tcPr>
          <w:p w14:paraId="25C0EAC9" w14:textId="77777777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Formación</w:t>
            </w:r>
          </w:p>
        </w:tc>
        <w:tc>
          <w:tcPr>
            <w:tcW w:w="5656" w:type="dxa"/>
          </w:tcPr>
          <w:p w14:paraId="74FBEBCC" w14:textId="77777777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726E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</w:tr>
      <w:tr w:rsidR="00CA71A4" w:rsidRPr="003D726E" w14:paraId="2DACF494" w14:textId="77777777" w:rsidTr="00917059">
        <w:trPr>
          <w:jc w:val="center"/>
        </w:trPr>
        <w:tc>
          <w:tcPr>
            <w:tcW w:w="2263" w:type="dxa"/>
          </w:tcPr>
          <w:p w14:paraId="18BBCBAA" w14:textId="77777777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Actividades</w:t>
            </w:r>
          </w:p>
        </w:tc>
        <w:tc>
          <w:tcPr>
            <w:tcW w:w="5656" w:type="dxa"/>
          </w:tcPr>
          <w:p w14:paraId="7780E915" w14:textId="1807773C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003D726E">
              <w:rPr>
                <w:rFonts w:ascii="Times New Roman" w:hAnsi="Times New Roman" w:cs="Times New Roman"/>
                <w:sz w:val="18"/>
                <w:szCs w:val="18"/>
              </w:rPr>
              <w:t>Vincula la información</w:t>
            </w:r>
            <w:r w:rsidR="00122EEF">
              <w:rPr>
                <w:rFonts w:ascii="Times New Roman" w:hAnsi="Times New Roman" w:cs="Times New Roman"/>
                <w:sz w:val="18"/>
                <w:szCs w:val="18"/>
              </w:rPr>
              <w:t xml:space="preserve"> de</w:t>
            </w:r>
            <w:r w:rsidRPr="003D726E">
              <w:rPr>
                <w:rFonts w:ascii="Times New Roman" w:hAnsi="Times New Roman" w:cs="Times New Roman"/>
                <w:sz w:val="18"/>
                <w:szCs w:val="18"/>
              </w:rPr>
              <w:t xml:space="preserve"> la programación organizada al software</w:t>
            </w:r>
          </w:p>
          <w:p w14:paraId="277AD0E7" w14:textId="77777777" w:rsidR="00CA71A4" w:rsidRPr="003D726E" w:rsidRDefault="00CA71A4">
            <w:pPr>
              <w:widowControl w:val="0"/>
              <w:spacing w:before="120" w:after="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F2F9041" w14:textId="77777777" w:rsidR="00CA71A4" w:rsidRPr="003D726E" w:rsidRDefault="00CA71A4">
      <w:pPr>
        <w:rPr>
          <w:rFonts w:ascii="Times New Roman" w:hAnsi="Times New Roman" w:cs="Times New Roman"/>
        </w:rPr>
      </w:pPr>
    </w:p>
    <w:tbl>
      <w:tblPr>
        <w:tblStyle w:val="affa"/>
        <w:tblW w:w="793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5670"/>
      </w:tblGrid>
      <w:tr w:rsidR="00CA71A4" w:rsidRPr="003D726E" w14:paraId="711F539D" w14:textId="77777777" w:rsidTr="00917059">
        <w:tc>
          <w:tcPr>
            <w:tcW w:w="2268" w:type="dxa"/>
          </w:tcPr>
          <w:p w14:paraId="3EBDFA2F" w14:textId="77777777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bookmarkStart w:id="28" w:name="_heading=h.1ci93xb" w:colFirst="0" w:colLast="0"/>
            <w:bookmarkEnd w:id="28"/>
            <w:r w:rsidRPr="003D726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Nombre de usuario</w:t>
            </w:r>
          </w:p>
        </w:tc>
        <w:tc>
          <w:tcPr>
            <w:tcW w:w="5670" w:type="dxa"/>
          </w:tcPr>
          <w:p w14:paraId="1933BE7C" w14:textId="5808D5B8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726E">
              <w:rPr>
                <w:rFonts w:ascii="Times New Roman" w:hAnsi="Times New Roman" w:cs="Times New Roman"/>
                <w:sz w:val="18"/>
                <w:szCs w:val="18"/>
              </w:rPr>
              <w:t>personal Administrativo (</w:t>
            </w:r>
            <w:r w:rsidR="005F504D" w:rsidRPr="003D726E">
              <w:rPr>
                <w:rFonts w:ascii="Times New Roman" w:hAnsi="Times New Roman" w:cs="Times New Roman"/>
                <w:sz w:val="18"/>
                <w:szCs w:val="18"/>
              </w:rPr>
              <w:t>secretaria</w:t>
            </w:r>
            <w:r w:rsidRPr="003D726E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CA71A4" w:rsidRPr="003D726E" w14:paraId="61DF81BF" w14:textId="77777777" w:rsidTr="00917059">
        <w:tc>
          <w:tcPr>
            <w:tcW w:w="2268" w:type="dxa"/>
          </w:tcPr>
          <w:p w14:paraId="59D7B38E" w14:textId="77777777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Formación</w:t>
            </w:r>
          </w:p>
        </w:tc>
        <w:tc>
          <w:tcPr>
            <w:tcW w:w="5670" w:type="dxa"/>
          </w:tcPr>
          <w:p w14:paraId="431042CD" w14:textId="77777777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D726E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</w:tr>
      <w:tr w:rsidR="00CA71A4" w:rsidRPr="003D726E" w14:paraId="7A114C92" w14:textId="77777777" w:rsidTr="00917059">
        <w:tc>
          <w:tcPr>
            <w:tcW w:w="2268" w:type="dxa"/>
          </w:tcPr>
          <w:p w14:paraId="56815CF8" w14:textId="77777777" w:rsidR="00CA71A4" w:rsidRPr="003D726E" w:rsidRDefault="00A1346C">
            <w:pPr>
              <w:widowControl w:val="0"/>
              <w:spacing w:before="120" w:after="6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Actividades</w:t>
            </w:r>
          </w:p>
        </w:tc>
        <w:tc>
          <w:tcPr>
            <w:tcW w:w="5670" w:type="dxa"/>
          </w:tcPr>
          <w:p w14:paraId="3BD8751A" w14:textId="5F87B89D" w:rsidR="00CA71A4" w:rsidRPr="003D726E" w:rsidRDefault="00917059">
            <w:pPr>
              <w:widowControl w:val="0"/>
              <w:spacing w:before="120" w:after="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Administración de la página, con permisos de visualización, integración de datos.</w:t>
            </w:r>
          </w:p>
        </w:tc>
      </w:tr>
    </w:tbl>
    <w:p w14:paraId="04B36CFC" w14:textId="422D5E2A" w:rsidR="00CA71A4" w:rsidRDefault="00CA71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628E1F8C" w14:textId="77777777" w:rsidR="009115D7" w:rsidRPr="003D726E" w:rsidRDefault="009115D7" w:rsidP="00737A1B">
      <w:pPr>
        <w:pStyle w:val="Ttulo1"/>
      </w:pPr>
      <w:bookmarkStart w:id="29" w:name="_Toc166943120"/>
      <w:bookmarkStart w:id="30" w:name="_Toc175145339"/>
      <w:r w:rsidRPr="003D726E">
        <w:t>Definiciones, acrónimos y abreviaturas</w:t>
      </w:r>
      <w:bookmarkEnd w:id="29"/>
      <w:bookmarkEnd w:id="30"/>
    </w:p>
    <w:p w14:paraId="015D2F3B" w14:textId="77777777" w:rsidR="009115D7" w:rsidRPr="003D726E" w:rsidRDefault="009115D7" w:rsidP="009115D7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rFonts w:ascii="Times New Roman" w:hAnsi="Times New Roman" w:cs="Times New Roman"/>
          <w:color w:val="000000"/>
        </w:rPr>
      </w:pPr>
    </w:p>
    <w:tbl>
      <w:tblPr>
        <w:tblW w:w="637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5235"/>
      </w:tblGrid>
      <w:tr w:rsidR="009115D7" w:rsidRPr="003D726E" w14:paraId="0FA5F562" w14:textId="77777777" w:rsidTr="00CF49F5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E99717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D726E">
              <w:rPr>
                <w:rFonts w:ascii="Times New Roman" w:hAnsi="Times New Roman" w:cs="Times New Roman"/>
                <w:b/>
                <w:i/>
                <w:color w:val="000000"/>
              </w:rPr>
              <w:t>Nombre</w:t>
            </w:r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563117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D726E">
              <w:rPr>
                <w:rFonts w:ascii="Times New Roman" w:hAnsi="Times New Roman" w:cs="Times New Roman"/>
                <w:b/>
                <w:i/>
                <w:color w:val="000000"/>
              </w:rPr>
              <w:t>Descripción</w:t>
            </w:r>
          </w:p>
        </w:tc>
      </w:tr>
      <w:tr w:rsidR="009115D7" w:rsidRPr="003D726E" w14:paraId="5BD308BA" w14:textId="77777777" w:rsidTr="00CF49F5">
        <w:trPr>
          <w:trHeight w:val="354"/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C362A7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Style w:val="Textoennegrita"/>
                <w:rFonts w:ascii="Times New Roman" w:hAnsi="Times New Roman" w:cs="Times New Roman"/>
                <w:color w:val="0D0D0D"/>
                <w:bdr w:val="single" w:sz="2" w:space="0" w:color="E3E3E3" w:frame="1"/>
                <w:shd w:val="clear" w:color="auto" w:fill="FFFFFF"/>
              </w:rPr>
              <w:t>G</w:t>
            </w:r>
            <w:r w:rsidRPr="003D726E">
              <w:rPr>
                <w:rStyle w:val="Textoennegrita"/>
                <w:rFonts w:ascii="Times New Roman" w:hAnsi="Times New Roman" w:cs="Times New Roman"/>
                <w:color w:val="0D0D0D"/>
                <w:bdr w:val="single" w:sz="2" w:space="0" w:color="E3E3E3" w:frame="1"/>
                <w:shd w:val="clear" w:color="auto" w:fill="FFFFFF"/>
              </w:rPr>
              <w:t>RPC</w:t>
            </w:r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AC8766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 New Roman" w:hAnsi="Times New Roman" w:cs="Times New Roman"/>
                <w:color w:val="000000"/>
              </w:rPr>
            </w:pPr>
            <w:r w:rsidRPr="003D726E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Google </w:t>
            </w:r>
            <w:proofErr w:type="spellStart"/>
            <w:r w:rsidRPr="003D726E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Remote</w:t>
            </w:r>
            <w:proofErr w:type="spellEnd"/>
            <w:r w:rsidRPr="003D726E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D726E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Procedure</w:t>
            </w:r>
            <w:proofErr w:type="spellEnd"/>
            <w:r w:rsidRPr="003D726E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3D726E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Call</w:t>
            </w:r>
            <w:proofErr w:type="spellEnd"/>
          </w:p>
        </w:tc>
      </w:tr>
      <w:tr w:rsidR="009115D7" w:rsidRPr="003D726E" w14:paraId="490BA480" w14:textId="77777777" w:rsidTr="00CF49F5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02BC02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</w:rPr>
              <w:t>ERS</w:t>
            </w:r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F37CE7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D726E">
              <w:rPr>
                <w:rFonts w:ascii="Times New Roman" w:hAnsi="Times New Roman" w:cs="Times New Roman"/>
                <w:color w:val="000000"/>
              </w:rPr>
              <w:t>Especificación de Requisitos de Software.</w:t>
            </w:r>
          </w:p>
        </w:tc>
      </w:tr>
      <w:tr w:rsidR="009115D7" w:rsidRPr="003D726E" w14:paraId="14814700" w14:textId="77777777" w:rsidTr="00CF49F5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B2A2A2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</w:rPr>
              <w:t>RF</w:t>
            </w:r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15FC6B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3D726E">
              <w:rPr>
                <w:rFonts w:ascii="Times New Roman" w:hAnsi="Times New Roman" w:cs="Times New Roman"/>
                <w:color w:val="000000"/>
              </w:rPr>
              <w:t>Requerimiento Funcional.</w:t>
            </w:r>
          </w:p>
        </w:tc>
      </w:tr>
      <w:tr w:rsidR="009115D7" w:rsidRPr="003D726E" w14:paraId="4F3689B0" w14:textId="77777777" w:rsidTr="00CF49F5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8D9255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</w:rPr>
              <w:t>RNF</w:t>
            </w:r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339DB8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3D726E">
              <w:rPr>
                <w:rFonts w:ascii="Times New Roman" w:hAnsi="Times New Roman" w:cs="Times New Roman"/>
                <w:color w:val="000000"/>
              </w:rPr>
              <w:t>Requerimiento No Funcional.</w:t>
            </w:r>
          </w:p>
        </w:tc>
      </w:tr>
      <w:tr w:rsidR="009115D7" w:rsidRPr="003D726E" w14:paraId="1202E629" w14:textId="77777777" w:rsidTr="00CF49F5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4D09B6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</w:rPr>
              <w:t>SENA</w:t>
            </w:r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7A9715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3D726E">
              <w:rPr>
                <w:rFonts w:ascii="Times New Roman" w:hAnsi="Times New Roman" w:cs="Times New Roman"/>
                <w:color w:val="000000"/>
              </w:rPr>
              <w:t>Servicio Nacional de Aprendizaje.</w:t>
            </w:r>
          </w:p>
        </w:tc>
      </w:tr>
      <w:tr w:rsidR="009115D7" w:rsidRPr="003D726E" w14:paraId="0C988978" w14:textId="77777777" w:rsidTr="00CF49F5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446B2B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3D726E">
              <w:rPr>
                <w:rStyle w:val="Textoennegrita"/>
                <w:rFonts w:ascii="Times New Roman" w:hAnsi="Times New Roman" w:cs="Times New Roman"/>
                <w:color w:val="0D0D0D"/>
                <w:bdr w:val="single" w:sz="2" w:space="0" w:color="E3E3E3" w:frame="1"/>
                <w:shd w:val="clear" w:color="auto" w:fill="FFFFFF"/>
              </w:rPr>
              <w:t>REST</w:t>
            </w:r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D013E9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3D726E">
              <w:rPr>
                <w:rFonts w:ascii="Times New Roman" w:hAnsi="Times New Roman" w:cs="Times New Roman"/>
              </w:rPr>
              <w:t>Transferencia de estado representacional</w:t>
            </w:r>
          </w:p>
        </w:tc>
      </w:tr>
      <w:tr w:rsidR="009115D7" w:rsidRPr="003D726E" w14:paraId="28FF38F8" w14:textId="77777777" w:rsidTr="00CF49F5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DE806F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 w:rsidRPr="003D726E">
              <w:rPr>
                <w:rStyle w:val="Textoennegrita"/>
                <w:rFonts w:ascii="Times New Roman" w:hAnsi="Times New Roman" w:cs="Times New Roman"/>
                <w:color w:val="0D0D0D"/>
                <w:bdr w:val="single" w:sz="2" w:space="0" w:color="E3E3E3" w:frame="1"/>
                <w:shd w:val="clear" w:color="auto" w:fill="FFFFFF"/>
              </w:rPr>
              <w:t>OpenAPI</w:t>
            </w:r>
            <w:proofErr w:type="spellEnd"/>
            <w:r w:rsidRPr="003D726E">
              <w:rPr>
                <w:rStyle w:val="Textoennegrita"/>
                <w:rFonts w:ascii="Times New Roman" w:hAnsi="Times New Roman" w:cs="Times New Roman"/>
                <w:color w:val="0D0D0D"/>
                <w:bdr w:val="single" w:sz="2" w:space="0" w:color="E3E3E3" w:frame="1"/>
                <w:shd w:val="clear" w:color="auto" w:fill="FFFFFF"/>
              </w:rPr>
              <w:t>/</w:t>
            </w:r>
            <w:r w:rsidRPr="003D726E">
              <w:rPr>
                <w:rFonts w:ascii="Times New Roman" w:hAnsi="Times New Roman" w:cs="Times New Roman"/>
                <w:color w:val="0D0D0D"/>
                <w:bdr w:val="single" w:sz="2" w:space="0" w:color="E3E3E3" w:frame="1"/>
                <w:shd w:val="clear" w:color="auto" w:fill="FFFFFF"/>
              </w:rPr>
              <w:t xml:space="preserve"> </w:t>
            </w:r>
            <w:proofErr w:type="spellStart"/>
            <w:r w:rsidRPr="003D726E">
              <w:rPr>
                <w:rStyle w:val="Textoennegrita"/>
                <w:rFonts w:ascii="Times New Roman" w:hAnsi="Times New Roman" w:cs="Times New Roman"/>
                <w:color w:val="0D0D0D"/>
                <w:bdr w:val="single" w:sz="2" w:space="0" w:color="E3E3E3" w:frame="1"/>
                <w:shd w:val="clear" w:color="auto" w:fill="FFFFFF"/>
              </w:rPr>
              <w:t>Swagger</w:t>
            </w:r>
            <w:proofErr w:type="spellEnd"/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F1F2DF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3D726E">
              <w:rPr>
                <w:rFonts w:ascii="Times New Roman" w:hAnsi="Times New Roman" w:cs="Times New Roman"/>
              </w:rPr>
              <w:t xml:space="preserve">Documentación de </w:t>
            </w:r>
            <w:proofErr w:type="spellStart"/>
            <w:r w:rsidRPr="003D726E">
              <w:rPr>
                <w:rFonts w:ascii="Times New Roman" w:hAnsi="Times New Roman" w:cs="Times New Roman"/>
              </w:rPr>
              <w:t>APIs</w:t>
            </w:r>
            <w:proofErr w:type="spellEnd"/>
          </w:p>
        </w:tc>
      </w:tr>
      <w:tr w:rsidR="009115D7" w:rsidRPr="003D726E" w14:paraId="12AFC13C" w14:textId="77777777" w:rsidTr="00CF49F5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394168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D726E">
              <w:rPr>
                <w:rFonts w:ascii="Times New Roman" w:hAnsi="Times New Roman" w:cs="Times New Roman"/>
                <w:b/>
              </w:rPr>
              <w:t>CU</w:t>
            </w:r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8F1F47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3D726E">
              <w:rPr>
                <w:rFonts w:ascii="Times New Roman" w:hAnsi="Times New Roman" w:cs="Times New Roman"/>
              </w:rPr>
              <w:t>Caso de uso.</w:t>
            </w:r>
          </w:p>
        </w:tc>
      </w:tr>
      <w:tr w:rsidR="009115D7" w:rsidRPr="003D726E" w14:paraId="7A031075" w14:textId="77777777" w:rsidTr="00CF49F5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94D77C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3D726E">
              <w:rPr>
                <w:rStyle w:val="Textoennegrita"/>
                <w:rFonts w:ascii="Times New Roman" w:hAnsi="Times New Roman" w:cs="Times New Roman"/>
                <w:color w:val="0D0D0D"/>
                <w:bdr w:val="single" w:sz="2" w:space="0" w:color="E3E3E3" w:frame="1"/>
                <w:shd w:val="clear" w:color="auto" w:fill="FFFFFF"/>
              </w:rPr>
              <w:t>JWT</w:t>
            </w:r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1BB532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D726E">
              <w:rPr>
                <w:rStyle w:val="Textoennegrita"/>
                <w:rFonts w:ascii="Times New Roman" w:hAnsi="Times New Roman" w:cs="Times New Roman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>JSON Web Tokens</w:t>
            </w:r>
          </w:p>
        </w:tc>
      </w:tr>
      <w:tr w:rsidR="009115D7" w:rsidRPr="003D726E" w14:paraId="539CC981" w14:textId="77777777" w:rsidTr="00CF49F5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9B5BC7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3D726E">
              <w:rPr>
                <w:rStyle w:val="Textoennegrita"/>
                <w:rFonts w:ascii="Times New Roman" w:hAnsi="Times New Roman" w:cs="Times New Roman"/>
                <w:color w:val="0D0D0D"/>
                <w:bdr w:val="single" w:sz="2" w:space="0" w:color="E3E3E3" w:frame="1"/>
                <w:shd w:val="clear" w:color="auto" w:fill="FFFFFF"/>
              </w:rPr>
              <w:t>OAuth 2.0</w:t>
            </w:r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1CC41F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3D726E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Token de Autorización Abierto para Usuario</w:t>
            </w:r>
          </w:p>
        </w:tc>
      </w:tr>
      <w:tr w:rsidR="009115D7" w:rsidRPr="003D726E" w14:paraId="71458B84" w14:textId="77777777" w:rsidTr="00CF49F5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EB3799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Style w:val="Textoennegrita"/>
                <w:rFonts w:ascii="Times New Roman" w:hAnsi="Times New Roman" w:cs="Times New Roman"/>
                <w:color w:val="0D0D0D"/>
                <w:bdr w:val="single" w:sz="2" w:space="0" w:color="E3E3E3" w:frame="1"/>
                <w:shd w:val="clear" w:color="auto" w:fill="FFFFFF"/>
              </w:rPr>
            </w:pPr>
            <w:r w:rsidRPr="003D726E">
              <w:rPr>
                <w:rStyle w:val="Textoennegrita"/>
                <w:rFonts w:ascii="Times New Roman" w:hAnsi="Times New Roman" w:cs="Times New Roman"/>
                <w:color w:val="0D0D0D"/>
                <w:bdr w:val="single" w:sz="2" w:space="0" w:color="E3E3E3" w:frame="1"/>
                <w:shd w:val="clear" w:color="auto" w:fill="FFFFFF"/>
              </w:rPr>
              <w:t>ISO/IEC 25010</w:t>
            </w:r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C0CB57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D726E">
              <w:rPr>
                <w:rStyle w:val="Textoennegrita"/>
                <w:rFonts w:ascii="Times New Roman" w:hAnsi="Times New Roman" w:cs="Times New Roman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>Calidad del Producto de Software</w:t>
            </w:r>
          </w:p>
        </w:tc>
      </w:tr>
      <w:tr w:rsidR="009115D7" w:rsidRPr="003D726E" w14:paraId="3E3099C8" w14:textId="77777777" w:rsidTr="00CF49F5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0628AA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Style w:val="Textoennegrita"/>
                <w:rFonts w:ascii="Times New Roman" w:hAnsi="Times New Roman" w:cs="Times New Roman"/>
                <w:color w:val="0D0D0D"/>
                <w:bdr w:val="single" w:sz="2" w:space="0" w:color="E3E3E3" w:frame="1"/>
                <w:shd w:val="clear" w:color="auto" w:fill="FFFFFF"/>
              </w:rPr>
            </w:pPr>
            <w:r w:rsidRPr="003D726E">
              <w:rPr>
                <w:rStyle w:val="Textoennegrita"/>
                <w:rFonts w:ascii="Times New Roman" w:hAnsi="Times New Roman" w:cs="Times New Roman"/>
                <w:color w:val="0D0D0D"/>
                <w:bdr w:val="single" w:sz="2" w:space="0" w:color="E3E3E3" w:frame="1"/>
                <w:shd w:val="clear" w:color="auto" w:fill="FFFFFF"/>
              </w:rPr>
              <w:t>ISO/IEC 12207</w:t>
            </w:r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52AFD7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D726E">
              <w:rPr>
                <w:rStyle w:val="Textoennegrita"/>
                <w:rFonts w:ascii="Times New Roman" w:hAnsi="Times New Roman" w:cs="Times New Roman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>Procesos del Ciclo de Vida del Software</w:t>
            </w:r>
          </w:p>
        </w:tc>
      </w:tr>
      <w:tr w:rsidR="009115D7" w:rsidRPr="003D726E" w14:paraId="6E08D61D" w14:textId="77777777" w:rsidTr="00CF49F5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885CDA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Style w:val="Textoennegrita"/>
                <w:rFonts w:ascii="Times New Roman" w:hAnsi="Times New Roman" w:cs="Times New Roman"/>
                <w:color w:val="0D0D0D"/>
                <w:bdr w:val="single" w:sz="2" w:space="0" w:color="E3E3E3" w:frame="1"/>
                <w:shd w:val="clear" w:color="auto" w:fill="FFFFFF"/>
              </w:rPr>
            </w:pPr>
            <w:r w:rsidRPr="003D726E">
              <w:rPr>
                <w:rStyle w:val="Textoennegrita"/>
                <w:rFonts w:ascii="Times New Roman" w:hAnsi="Times New Roman" w:cs="Times New Roman"/>
                <w:color w:val="0D0D0D"/>
                <w:bdr w:val="single" w:sz="2" w:space="0" w:color="E3E3E3" w:frame="1"/>
                <w:shd w:val="clear" w:color="auto" w:fill="FFFFFF"/>
              </w:rPr>
              <w:t>IEEE 830</w:t>
            </w:r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5F172D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D726E">
              <w:rPr>
                <w:rStyle w:val="Textoennegrita"/>
                <w:rFonts w:ascii="Times New Roman" w:hAnsi="Times New Roman" w:cs="Times New Roman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>Especificaciones de Requisitos de Software</w:t>
            </w:r>
          </w:p>
        </w:tc>
      </w:tr>
      <w:tr w:rsidR="009115D7" w:rsidRPr="003D726E" w14:paraId="2B43AC9B" w14:textId="77777777" w:rsidTr="00CF49F5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0AFC49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Style w:val="Textoennegrita"/>
                <w:rFonts w:ascii="Times New Roman" w:hAnsi="Times New Roman" w:cs="Times New Roman"/>
                <w:color w:val="0D0D0D"/>
                <w:bdr w:val="single" w:sz="2" w:space="0" w:color="E3E3E3" w:frame="1"/>
                <w:shd w:val="clear" w:color="auto" w:fill="FFFFFF"/>
              </w:rPr>
            </w:pPr>
            <w:r w:rsidRPr="003D726E">
              <w:rPr>
                <w:rStyle w:val="Textoennegrita"/>
                <w:rFonts w:ascii="Times New Roman" w:hAnsi="Times New Roman" w:cs="Times New Roman"/>
                <w:color w:val="0D0D0D"/>
                <w:bdr w:val="single" w:sz="2" w:space="0" w:color="E3E3E3" w:frame="1"/>
                <w:shd w:val="clear" w:color="auto" w:fill="FFFFFF"/>
              </w:rPr>
              <w:t>ITIL</w:t>
            </w:r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7D7023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Style w:val="Textoennegrita"/>
                <w:rFonts w:ascii="Times New Roman" w:hAnsi="Times New Roman" w:cs="Times New Roman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</w:pPr>
            <w:r w:rsidRPr="003D726E">
              <w:rPr>
                <w:rStyle w:val="Textoennegrita"/>
                <w:rFonts w:ascii="Times New Roman" w:hAnsi="Times New Roman" w:cs="Times New Roman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>IT Infraestructura Library/ Gestión de Servicios de Tecnologías de la Información</w:t>
            </w:r>
          </w:p>
        </w:tc>
      </w:tr>
      <w:tr w:rsidR="009115D7" w:rsidRPr="003F37C6" w14:paraId="4A083ABE" w14:textId="77777777" w:rsidTr="00CF49F5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41917F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Style w:val="Textoennegrita"/>
                <w:rFonts w:ascii="Times New Roman" w:hAnsi="Times New Roman" w:cs="Times New Roman"/>
                <w:color w:val="0D0D0D"/>
                <w:bdr w:val="single" w:sz="2" w:space="0" w:color="E3E3E3" w:frame="1"/>
                <w:shd w:val="clear" w:color="auto" w:fill="FFFFFF"/>
              </w:rPr>
            </w:pPr>
            <w:r w:rsidRPr="003D726E">
              <w:rPr>
                <w:rStyle w:val="Textoennegrita"/>
                <w:rFonts w:ascii="Times New Roman" w:hAnsi="Times New Roman" w:cs="Times New Roman"/>
                <w:color w:val="0D0D0D"/>
                <w:bdr w:val="single" w:sz="2" w:space="0" w:color="E3E3E3" w:frame="1"/>
                <w:shd w:val="clear" w:color="auto" w:fill="FFFFFF"/>
              </w:rPr>
              <w:t>PMBOK</w:t>
            </w:r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779127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Style w:val="Textoennegrita"/>
                <w:rFonts w:ascii="Times New Roman" w:hAnsi="Times New Roman" w:cs="Times New Roman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  <w:lang w:val="en-US"/>
              </w:rPr>
            </w:pPr>
            <w:r w:rsidRPr="003D726E">
              <w:rPr>
                <w:rStyle w:val="Textoennegrita"/>
                <w:rFonts w:ascii="Times New Roman" w:hAnsi="Times New Roman" w:cs="Times New Roman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  <w:lang w:val="en-US"/>
              </w:rPr>
              <w:t>Project Management Body of Knowledge</w:t>
            </w:r>
          </w:p>
        </w:tc>
      </w:tr>
    </w:tbl>
    <w:p w14:paraId="38C25FFE" w14:textId="77777777" w:rsidR="009115D7" w:rsidRPr="003D726E" w:rsidRDefault="009115D7" w:rsidP="009115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  <w:lang w:val="en-US"/>
        </w:rPr>
      </w:pPr>
    </w:p>
    <w:p w14:paraId="13E96C5E" w14:textId="77777777" w:rsidR="009115D7" w:rsidRPr="003D726E" w:rsidRDefault="009115D7" w:rsidP="009115D7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hAnsi="Times New Roman" w:cs="Times New Roman"/>
          <w:i/>
          <w:color w:val="FF0000"/>
          <w:lang w:val="en-US"/>
        </w:rPr>
      </w:pPr>
      <w:bookmarkStart w:id="31" w:name="_heading=h.35nkun2" w:colFirst="0" w:colLast="0"/>
      <w:bookmarkEnd w:id="31"/>
    </w:p>
    <w:p w14:paraId="7CEF047F" w14:textId="77777777" w:rsidR="009115D7" w:rsidRPr="006240B3" w:rsidRDefault="009115D7" w:rsidP="00737A1B">
      <w:pPr>
        <w:pStyle w:val="Ttulo1"/>
      </w:pPr>
      <w:bookmarkStart w:id="32" w:name="_heading=h.1ksv4uv" w:colFirst="0" w:colLast="0"/>
      <w:bookmarkStart w:id="33" w:name="_Toc166943121"/>
      <w:bookmarkStart w:id="34" w:name="_Toc175145340"/>
      <w:bookmarkEnd w:id="32"/>
      <w:r w:rsidRPr="006240B3">
        <w:t>Referencias</w:t>
      </w:r>
      <w:bookmarkEnd w:id="33"/>
      <w:bookmarkEnd w:id="34"/>
    </w:p>
    <w:p w14:paraId="788C7EBC" w14:textId="77777777" w:rsidR="009115D7" w:rsidRPr="003D726E" w:rsidRDefault="009115D7" w:rsidP="009115D7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rFonts w:ascii="Times New Roman" w:hAnsi="Times New Roman" w:cs="Times New Roman"/>
          <w:color w:val="000000"/>
        </w:rPr>
      </w:pPr>
    </w:p>
    <w:tbl>
      <w:tblPr>
        <w:tblW w:w="592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9115D7" w:rsidRPr="003D726E" w14:paraId="5997F18C" w14:textId="77777777" w:rsidTr="00CF49F5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E6E337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</w:rPr>
              <w:t>Título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A784A0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D726E">
              <w:rPr>
                <w:rFonts w:ascii="Times New Roman" w:hAnsi="Times New Roman" w:cs="Times New Roman"/>
                <w:b/>
                <w:color w:val="000000"/>
              </w:rPr>
              <w:t>Referencia</w:t>
            </w:r>
          </w:p>
        </w:tc>
      </w:tr>
      <w:tr w:rsidR="009115D7" w:rsidRPr="003D726E" w14:paraId="11F0CFBF" w14:textId="77777777" w:rsidTr="00CF49F5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1A78C7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3D726E">
              <w:rPr>
                <w:rFonts w:ascii="Times New Roman" w:hAnsi="Times New Roman" w:cs="Times New Roman"/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9839DE" w14:textId="77777777" w:rsidR="009115D7" w:rsidRPr="003D726E" w:rsidRDefault="009115D7" w:rsidP="00CF4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3D726E">
              <w:rPr>
                <w:rFonts w:ascii="Times New Roman" w:hAnsi="Times New Roman" w:cs="Times New Roman"/>
                <w:color w:val="000000"/>
              </w:rPr>
              <w:t xml:space="preserve">IEEE </w:t>
            </w:r>
          </w:p>
        </w:tc>
      </w:tr>
    </w:tbl>
    <w:p w14:paraId="7B758682" w14:textId="77777777" w:rsidR="00CA71A4" w:rsidRPr="003D726E" w:rsidRDefault="00CA71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  <w:bookmarkStart w:id="35" w:name="_heading=h.3whwml4" w:colFirst="0" w:colLast="0"/>
      <w:bookmarkEnd w:id="35"/>
    </w:p>
    <w:p w14:paraId="66B62621" w14:textId="605C4AF4" w:rsidR="00CA71A4" w:rsidRDefault="00A1346C" w:rsidP="006240B3">
      <w:pPr>
        <w:pStyle w:val="Ttulo1"/>
      </w:pPr>
      <w:bookmarkStart w:id="36" w:name="_heading=h.3as4poj" w:colFirst="0" w:colLast="0"/>
      <w:bookmarkStart w:id="37" w:name="_Toc166943127"/>
      <w:bookmarkStart w:id="38" w:name="_Toc175145341"/>
      <w:bookmarkEnd w:id="36"/>
      <w:r w:rsidRPr="003D726E">
        <w:t>Requisitos específicos</w:t>
      </w:r>
      <w:bookmarkEnd w:id="37"/>
      <w:bookmarkEnd w:id="38"/>
    </w:p>
    <w:p w14:paraId="4FB46727" w14:textId="56E62E50" w:rsidR="00221A58" w:rsidRDefault="00221A58" w:rsidP="00221A58"/>
    <w:p w14:paraId="74E1B865" w14:textId="77777777" w:rsidR="00CA71A4" w:rsidRPr="003D726E" w:rsidRDefault="00A1346C" w:rsidP="006240B3">
      <w:pPr>
        <w:pStyle w:val="Ttulo2"/>
      </w:pPr>
      <w:bookmarkStart w:id="39" w:name="_heading=h.1pxezwc" w:colFirst="0" w:colLast="0"/>
      <w:bookmarkStart w:id="40" w:name="_Toc166943128"/>
      <w:bookmarkStart w:id="41" w:name="_Toc175145342"/>
      <w:bookmarkEnd w:id="39"/>
      <w:r w:rsidRPr="003D726E">
        <w:t>Requisitos comunes de las interfaces</w:t>
      </w:r>
      <w:bookmarkEnd w:id="40"/>
      <w:bookmarkEnd w:id="41"/>
    </w:p>
    <w:p w14:paraId="126BF6ED" w14:textId="77777777" w:rsidR="00CA71A4" w:rsidRPr="003D726E" w:rsidRDefault="00A1346C" w:rsidP="006240B3">
      <w:pPr>
        <w:pStyle w:val="Ttulo3"/>
      </w:pPr>
      <w:bookmarkStart w:id="42" w:name="_Toc166943129"/>
      <w:bookmarkStart w:id="43" w:name="_Toc175145343"/>
      <w:r w:rsidRPr="003D726E">
        <w:t>Interfaces de usuario</w:t>
      </w:r>
      <w:bookmarkEnd w:id="42"/>
      <w:bookmarkEnd w:id="43"/>
    </w:p>
    <w:p w14:paraId="52EC9BDE" w14:textId="140623ED" w:rsidR="00CA71A4" w:rsidRPr="003D726E" w:rsidRDefault="00A1346C">
      <w:pPr>
        <w:ind w:left="2422"/>
        <w:rPr>
          <w:rFonts w:ascii="Times New Roman" w:hAnsi="Times New Roman" w:cs="Times New Roman"/>
        </w:rPr>
      </w:pPr>
      <w:r w:rsidRPr="003D726E">
        <w:rPr>
          <w:rFonts w:ascii="Times New Roman" w:hAnsi="Times New Roman" w:cs="Times New Roman"/>
        </w:rPr>
        <w:t xml:space="preserve">La interfaz con el usuario será estructurada </w:t>
      </w:r>
      <w:r w:rsidR="00BD6063">
        <w:rPr>
          <w:rFonts w:ascii="Times New Roman" w:hAnsi="Times New Roman" w:cs="Times New Roman"/>
        </w:rPr>
        <w:t xml:space="preserve">para realizar </w:t>
      </w:r>
      <w:r w:rsidRPr="003D726E">
        <w:rPr>
          <w:rFonts w:ascii="Times New Roman" w:hAnsi="Times New Roman" w:cs="Times New Roman"/>
        </w:rPr>
        <w:t xml:space="preserve">botones, listas y campos de textos dinámicos para el usuario. </w:t>
      </w:r>
    </w:p>
    <w:p w14:paraId="5A246F36" w14:textId="4E634470" w:rsidR="00CA71A4" w:rsidRDefault="00A1346C">
      <w:pPr>
        <w:ind w:left="2422"/>
        <w:rPr>
          <w:rFonts w:ascii="Times New Roman" w:hAnsi="Times New Roman" w:cs="Times New Roman"/>
        </w:rPr>
      </w:pPr>
      <w:r w:rsidRPr="003D726E">
        <w:rPr>
          <w:rFonts w:ascii="Times New Roman" w:hAnsi="Times New Roman" w:cs="Times New Roman"/>
        </w:rPr>
        <w:t>Su construcción será en base a las necesidades del proyecto y a la estructura propuesta por el equipo de desarrolladores teniendo en cuenta las necesidades del usuario en relación a la solución de la problemática</w:t>
      </w:r>
    </w:p>
    <w:p w14:paraId="51454D29" w14:textId="5E2CD32F" w:rsidR="00221A58" w:rsidRPr="003D726E" w:rsidRDefault="00221A58">
      <w:pPr>
        <w:ind w:left="2422"/>
        <w:rPr>
          <w:rFonts w:ascii="Times New Roman" w:hAnsi="Times New Roman" w:cs="Times New Roman"/>
        </w:rPr>
      </w:pPr>
    </w:p>
    <w:p w14:paraId="42CB431C" w14:textId="77777777" w:rsidR="00CA71A4" w:rsidRPr="003D726E" w:rsidRDefault="00A1346C" w:rsidP="006240B3">
      <w:pPr>
        <w:pStyle w:val="Ttulo3"/>
      </w:pPr>
      <w:bookmarkStart w:id="44" w:name="_Toc166943130"/>
      <w:bookmarkStart w:id="45" w:name="_Toc175145344"/>
      <w:r w:rsidRPr="003D726E">
        <w:t>Interfaces de hardware</w:t>
      </w:r>
      <w:bookmarkEnd w:id="44"/>
      <w:bookmarkEnd w:id="45"/>
    </w:p>
    <w:p w14:paraId="0ADA5082" w14:textId="77777777" w:rsidR="00CA71A4" w:rsidRPr="003D726E" w:rsidRDefault="00CA71A4">
      <w:pPr>
        <w:widowControl w:val="0"/>
        <w:pBdr>
          <w:top w:val="nil"/>
          <w:left w:val="nil"/>
          <w:bottom w:val="nil"/>
          <w:right w:val="nil"/>
          <w:between w:val="nil"/>
        </w:pBdr>
        <w:ind w:left="2422"/>
        <w:rPr>
          <w:rFonts w:ascii="Times New Roman" w:hAnsi="Times New Roman" w:cs="Times New Roman"/>
          <w:color w:val="000000"/>
        </w:rPr>
      </w:pPr>
    </w:p>
    <w:p w14:paraId="744F3BB4" w14:textId="7B117863" w:rsidR="00CA71A4" w:rsidRPr="003D726E" w:rsidRDefault="00A1346C" w:rsidP="00BD6063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hAnsi="Times New Roman" w:cs="Times New Roman"/>
          <w:color w:val="000000"/>
        </w:rPr>
      </w:pPr>
      <w:r w:rsidRPr="003D726E">
        <w:rPr>
          <w:rFonts w:ascii="Times New Roman" w:hAnsi="Times New Roman" w:cs="Times New Roman"/>
        </w:rPr>
        <w:t xml:space="preserve">Los equipos de cómputo deben contar </w:t>
      </w:r>
      <w:r w:rsidR="00BD6063">
        <w:rPr>
          <w:rFonts w:ascii="Times New Roman" w:hAnsi="Times New Roman" w:cs="Times New Roman"/>
        </w:rPr>
        <w:t>con la capacidad de utilizar el software,</w:t>
      </w:r>
      <w:r w:rsidRPr="003D726E">
        <w:rPr>
          <w:rFonts w:ascii="Times New Roman" w:hAnsi="Times New Roman" w:cs="Times New Roman"/>
        </w:rPr>
        <w:t xml:space="preserve"> </w:t>
      </w:r>
      <w:r w:rsidR="005F504D" w:rsidRPr="003D726E">
        <w:rPr>
          <w:rFonts w:ascii="Times New Roman" w:hAnsi="Times New Roman" w:cs="Times New Roman"/>
        </w:rPr>
        <w:t>además</w:t>
      </w:r>
      <w:r w:rsidRPr="003D726E">
        <w:rPr>
          <w:rFonts w:ascii="Times New Roman" w:hAnsi="Times New Roman" w:cs="Times New Roman"/>
        </w:rPr>
        <w:t xml:space="preserve"> de tener conexión a internet </w:t>
      </w:r>
    </w:p>
    <w:p w14:paraId="1EB2563D" w14:textId="77777777" w:rsidR="00CA71A4" w:rsidRPr="003D726E" w:rsidRDefault="00A1346C" w:rsidP="006240B3">
      <w:pPr>
        <w:pStyle w:val="Ttulo3"/>
      </w:pPr>
      <w:bookmarkStart w:id="46" w:name="_Toc166943131"/>
      <w:bookmarkStart w:id="47" w:name="_Toc175145345"/>
      <w:r w:rsidRPr="003D726E">
        <w:t>Interfaces de software</w:t>
      </w:r>
      <w:bookmarkEnd w:id="46"/>
      <w:bookmarkEnd w:id="47"/>
    </w:p>
    <w:p w14:paraId="3AA320BA" w14:textId="77777777" w:rsidR="00CA71A4" w:rsidRPr="003D726E" w:rsidRDefault="00A1346C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3D726E">
        <w:rPr>
          <w:rFonts w:ascii="Times New Roman" w:hAnsi="Times New Roman" w:cs="Times New Roman"/>
          <w:color w:val="000000"/>
        </w:rPr>
        <w:t>Sistema Operativo: Windows 7 o superior.</w:t>
      </w:r>
    </w:p>
    <w:p w14:paraId="1F2B4CC0" w14:textId="5E203A8D" w:rsidR="00CA71A4" w:rsidRPr="003D726E" w:rsidRDefault="00A1346C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3D726E">
        <w:rPr>
          <w:rFonts w:ascii="Times New Roman" w:hAnsi="Times New Roman" w:cs="Times New Roman"/>
          <w:color w:val="000000"/>
        </w:rPr>
        <w:t>Explorador:</w:t>
      </w:r>
      <w:r w:rsidRPr="003D726E">
        <w:rPr>
          <w:rFonts w:ascii="Times New Roman" w:hAnsi="Times New Roman" w:cs="Times New Roman"/>
        </w:rPr>
        <w:t xml:space="preserve"> debe ser multiplataforma, </w:t>
      </w:r>
      <w:r w:rsidR="00BD6063">
        <w:rPr>
          <w:rFonts w:ascii="Times New Roman" w:hAnsi="Times New Roman" w:cs="Times New Roman"/>
        </w:rPr>
        <w:t>para eso se utilizará el despliegue, que permita utilizar los navegadores.</w:t>
      </w:r>
      <w:r w:rsidRPr="003D726E">
        <w:rPr>
          <w:rFonts w:ascii="Times New Roman" w:hAnsi="Times New Roman" w:cs="Times New Roman"/>
        </w:rPr>
        <w:t xml:space="preserve"> </w:t>
      </w:r>
    </w:p>
    <w:p w14:paraId="400A1062" w14:textId="77777777" w:rsidR="00CA71A4" w:rsidRPr="003D726E" w:rsidRDefault="00CA71A4">
      <w:pPr>
        <w:widowControl w:val="0"/>
        <w:pBdr>
          <w:top w:val="nil"/>
          <w:left w:val="nil"/>
          <w:bottom w:val="nil"/>
          <w:right w:val="nil"/>
          <w:between w:val="nil"/>
        </w:pBdr>
        <w:ind w:left="2422"/>
        <w:rPr>
          <w:rFonts w:ascii="Times New Roman" w:hAnsi="Times New Roman" w:cs="Times New Roman"/>
        </w:rPr>
      </w:pPr>
    </w:p>
    <w:p w14:paraId="5D235F0F" w14:textId="40AF4227" w:rsidR="00CA71A4" w:rsidRPr="003D726E" w:rsidRDefault="00A1346C" w:rsidP="006240B3">
      <w:pPr>
        <w:pStyle w:val="Ttulo2"/>
      </w:pPr>
      <w:bookmarkStart w:id="48" w:name="_heading=h.rn1ah1n39bj1" w:colFirst="0" w:colLast="0"/>
      <w:bookmarkStart w:id="49" w:name="_Toc166943133"/>
      <w:bookmarkStart w:id="50" w:name="_Toc175145346"/>
      <w:bookmarkEnd w:id="48"/>
      <w:r w:rsidRPr="003D726E">
        <w:t>Requ</w:t>
      </w:r>
      <w:r w:rsidR="006240B3">
        <w:t>erimientos</w:t>
      </w:r>
      <w:r w:rsidRPr="003D726E">
        <w:t xml:space="preserve"> funcionales</w:t>
      </w:r>
      <w:bookmarkEnd w:id="49"/>
      <w:bookmarkEnd w:id="50"/>
    </w:p>
    <w:p w14:paraId="57BA26FF" w14:textId="457635F6" w:rsidR="005F504D" w:rsidRPr="003D726E" w:rsidRDefault="005F504D" w:rsidP="002577D5">
      <w:pPr>
        <w:pStyle w:val="Ttulo3"/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3119"/>
      </w:tblGrid>
      <w:tr w:rsidR="00CD414D" w:rsidRPr="003D726E" w14:paraId="01D3F3E4" w14:textId="77777777" w:rsidTr="002B1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62024121" w14:textId="77777777" w:rsidR="00CD414D" w:rsidRPr="003D726E" w:rsidRDefault="00CD414D" w:rsidP="00CD414D">
            <w:pPr>
              <w:tabs>
                <w:tab w:val="left" w:pos="3675"/>
              </w:tabs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Identificador: </w:t>
            </w:r>
            <w:r w:rsidRPr="003D726E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MGU1</w:t>
            </w:r>
          </w:p>
          <w:p w14:paraId="0B896768" w14:textId="48DAF46B" w:rsidR="00CD414D" w:rsidRPr="003D726E" w:rsidRDefault="00CD414D" w:rsidP="00CD414D">
            <w:pPr>
              <w:tabs>
                <w:tab w:val="left" w:pos="3675"/>
              </w:tabs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gestión de usuarios</w:t>
            </w:r>
          </w:p>
        </w:tc>
        <w:tc>
          <w:tcPr>
            <w:tcW w:w="3119" w:type="dxa"/>
          </w:tcPr>
          <w:p w14:paraId="3150C125" w14:textId="77777777" w:rsidR="00CD414D" w:rsidRPr="003D726E" w:rsidRDefault="00CD414D" w:rsidP="00CD414D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Nombre: </w:t>
            </w:r>
          </w:p>
          <w:p w14:paraId="020E8369" w14:textId="5EF876F2" w:rsidR="00CD414D" w:rsidRPr="003D726E" w:rsidRDefault="00CD414D" w:rsidP="00CD414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D726E">
              <w:rPr>
                <w:rFonts w:ascii="Times New Roman" w:hAnsi="Times New Roman" w:cs="Times New Roman"/>
                <w:b/>
                <w:sz w:val="22"/>
                <w:szCs w:val="22"/>
              </w:rPr>
              <w:t>CREAR USUARIOS</w:t>
            </w:r>
          </w:p>
        </w:tc>
      </w:tr>
      <w:tr w:rsidR="00CD414D" w:rsidRPr="003D726E" w14:paraId="36F16919" w14:textId="77777777" w:rsidTr="002B1A62">
        <w:trPr>
          <w:trHeight w:val="692"/>
        </w:trPr>
        <w:tc>
          <w:tcPr>
            <w:tcW w:w="3256" w:type="dxa"/>
          </w:tcPr>
          <w:p w14:paraId="3B4033C5" w14:textId="77777777" w:rsidR="00CD414D" w:rsidRPr="003D726E" w:rsidRDefault="00CD414D" w:rsidP="00CD414D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Tipo:</w:t>
            </w:r>
          </w:p>
          <w:p w14:paraId="290ED10C" w14:textId="77777777" w:rsidR="00CD414D" w:rsidRPr="003D726E" w:rsidRDefault="00CD414D" w:rsidP="00CD414D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Administrador del sistema</w:t>
            </w:r>
          </w:p>
        </w:tc>
        <w:tc>
          <w:tcPr>
            <w:tcW w:w="5528" w:type="dxa"/>
            <w:gridSpan w:val="2"/>
          </w:tcPr>
          <w:p w14:paraId="38768C4E" w14:textId="77777777" w:rsidR="00CD414D" w:rsidRPr="003D726E" w:rsidRDefault="00CD414D" w:rsidP="00CD414D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Requerimiento que lo utiliza o especializa: N/A</w:t>
            </w:r>
          </w:p>
        </w:tc>
      </w:tr>
      <w:tr w:rsidR="00CD414D" w:rsidRPr="003D726E" w14:paraId="5DF4D8AA" w14:textId="77777777" w:rsidTr="002B1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tcW w:w="3256" w:type="dxa"/>
          </w:tcPr>
          <w:p w14:paraId="6659B8F9" w14:textId="77777777" w:rsidR="00CD414D" w:rsidRPr="003D726E" w:rsidRDefault="00CD414D" w:rsidP="00CD414D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Prioridad de desarrollo</w:t>
            </w:r>
          </w:p>
          <w:p w14:paraId="1B1A20F2" w14:textId="77777777" w:rsidR="00CD414D" w:rsidRPr="003D726E" w:rsidRDefault="00CD414D" w:rsidP="00CD414D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Alta </w:t>
            </w:r>
          </w:p>
        </w:tc>
        <w:tc>
          <w:tcPr>
            <w:tcW w:w="5528" w:type="dxa"/>
            <w:gridSpan w:val="2"/>
          </w:tcPr>
          <w:p w14:paraId="546E9A63" w14:textId="77777777" w:rsidR="00CD414D" w:rsidRPr="003D726E" w:rsidRDefault="00CD414D" w:rsidP="00CD414D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Documento de visualización asociado:</w:t>
            </w:r>
          </w:p>
          <w:p w14:paraId="690ACA04" w14:textId="4987F100" w:rsidR="00CD414D" w:rsidRPr="003D726E" w:rsidRDefault="00CD414D" w:rsidP="002B1A62">
            <w:pPr>
              <w:spacing w:line="259" w:lineRule="auto"/>
              <w:ind w:left="720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 Interfaz de administración del sistema</w:t>
            </w:r>
          </w:p>
        </w:tc>
      </w:tr>
      <w:tr w:rsidR="00CD414D" w:rsidRPr="003D726E" w14:paraId="7CA59384" w14:textId="77777777" w:rsidTr="002B1A62">
        <w:trPr>
          <w:trHeight w:val="697"/>
        </w:trPr>
        <w:tc>
          <w:tcPr>
            <w:tcW w:w="3256" w:type="dxa"/>
          </w:tcPr>
          <w:p w14:paraId="1528CA1A" w14:textId="77777777" w:rsidR="00CD414D" w:rsidRPr="003D726E" w:rsidRDefault="00CD414D" w:rsidP="00CD414D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Entrada:</w:t>
            </w:r>
          </w:p>
          <w:p w14:paraId="58DE00D7" w14:textId="5967309B" w:rsidR="00CD414D" w:rsidRPr="003D726E" w:rsidRDefault="00C03AB1" w:rsidP="00CD414D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Datos de la persona y datos de usuario.</w:t>
            </w:r>
          </w:p>
          <w:p w14:paraId="57D31730" w14:textId="77777777" w:rsidR="00CD414D" w:rsidRPr="003D726E" w:rsidRDefault="00CD414D" w:rsidP="00CD414D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14:paraId="582D7988" w14:textId="77777777" w:rsidR="00CD414D" w:rsidRPr="003D726E" w:rsidRDefault="00CD414D" w:rsidP="00CD414D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Salida:</w:t>
            </w:r>
          </w:p>
          <w:p w14:paraId="639C423A" w14:textId="3A43666E" w:rsidR="00CD414D" w:rsidRPr="003D726E" w:rsidRDefault="00CD414D" w:rsidP="00CD414D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Confirmación de creación </w:t>
            </w:r>
            <w:r w:rsidR="00C03AB1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del usuario</w:t>
            </w:r>
          </w:p>
        </w:tc>
      </w:tr>
      <w:tr w:rsidR="00CD414D" w:rsidRPr="003D726E" w14:paraId="57C2D8B0" w14:textId="77777777" w:rsidTr="002B1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tcW w:w="8784" w:type="dxa"/>
            <w:gridSpan w:val="3"/>
          </w:tcPr>
          <w:p w14:paraId="77193718" w14:textId="77777777" w:rsidR="00CD414D" w:rsidRPr="003D726E" w:rsidRDefault="00CD414D" w:rsidP="00CD414D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Descripción:</w:t>
            </w:r>
          </w:p>
          <w:p w14:paraId="6708CD8F" w14:textId="02B5D692" w:rsidR="00CD414D" w:rsidRPr="00C03AB1" w:rsidRDefault="00CD414D" w:rsidP="002B1A62">
            <w:pPr>
              <w:spacing w:line="259" w:lineRule="auto"/>
              <w:ind w:left="720"/>
              <w:rPr>
                <w:rFonts w:ascii="Times New Roman" w:eastAsia="Calibri" w:hAnsi="Times New Roman" w:cs="Times New Roman"/>
                <w:bCs/>
                <w:sz w:val="22"/>
                <w:szCs w:val="22"/>
                <w:u w:val="single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Descripción: Permitir a los administradores del sistema crear usuarios</w:t>
            </w:r>
            <w:r w:rsidR="00C03AB1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.</w:t>
            </w:r>
          </w:p>
        </w:tc>
      </w:tr>
      <w:tr w:rsidR="00CD414D" w:rsidRPr="003D726E" w14:paraId="2E2EC03B" w14:textId="77777777" w:rsidTr="002B1A62">
        <w:trPr>
          <w:trHeight w:val="578"/>
        </w:trPr>
        <w:tc>
          <w:tcPr>
            <w:tcW w:w="8784" w:type="dxa"/>
            <w:gridSpan w:val="3"/>
          </w:tcPr>
          <w:p w14:paraId="68FFCDCC" w14:textId="77777777" w:rsidR="00CD414D" w:rsidRPr="003D726E" w:rsidRDefault="00CD414D" w:rsidP="00CD414D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lastRenderedPageBreak/>
              <w:t>Manejo de situaciones anormales:</w:t>
            </w:r>
          </w:p>
          <w:p w14:paraId="38870099" w14:textId="19B7092B" w:rsidR="00CD414D" w:rsidRPr="003D726E" w:rsidRDefault="00CD414D" w:rsidP="00CD414D">
            <w:pPr>
              <w:spacing w:after="160" w:line="259" w:lineRule="auto"/>
              <w:ind w:left="720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Si el </w:t>
            </w:r>
            <w:r w:rsidR="00C03AB1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usuario</w:t>
            </w: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 ya existe, mostrar un mensaje de </w:t>
            </w:r>
            <w:r w:rsidR="00C03AB1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alerta indicando la existencia</w:t>
            </w: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.</w:t>
            </w:r>
          </w:p>
        </w:tc>
      </w:tr>
      <w:tr w:rsidR="00CD414D" w:rsidRPr="003D726E" w14:paraId="6DF0CE72" w14:textId="77777777" w:rsidTr="002B1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8784" w:type="dxa"/>
            <w:gridSpan w:val="3"/>
          </w:tcPr>
          <w:p w14:paraId="48A3C665" w14:textId="77777777" w:rsidR="00CD414D" w:rsidRPr="003D726E" w:rsidRDefault="00CD414D" w:rsidP="00CD414D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Criterios de aceptación:</w:t>
            </w:r>
          </w:p>
          <w:p w14:paraId="7A496D3E" w14:textId="15AC9C09" w:rsidR="00CD414D" w:rsidRPr="003D726E" w:rsidRDefault="00CD414D" w:rsidP="00CD414D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El </w:t>
            </w:r>
            <w:r w:rsidR="00C03AB1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usuario </w:t>
            </w: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se crea con éxito y se muestra </w:t>
            </w:r>
            <w:r w:rsidR="00C03AB1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en la lista de registros de usuario.</w:t>
            </w: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 </w:t>
            </w:r>
          </w:p>
        </w:tc>
      </w:tr>
    </w:tbl>
    <w:p w14:paraId="7AA102B5" w14:textId="77777777" w:rsidR="00CD414D" w:rsidRPr="003D726E" w:rsidRDefault="00CD414D" w:rsidP="00CD41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3119"/>
      </w:tblGrid>
      <w:tr w:rsidR="00CD414D" w:rsidRPr="003D726E" w14:paraId="0F12A462" w14:textId="77777777" w:rsidTr="00C5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tcW w:w="5665" w:type="dxa"/>
            <w:gridSpan w:val="2"/>
          </w:tcPr>
          <w:p w14:paraId="33985CD0" w14:textId="5E192384" w:rsidR="00CD414D" w:rsidRPr="003D726E" w:rsidRDefault="00CD414D" w:rsidP="00B80A2E">
            <w:pPr>
              <w:tabs>
                <w:tab w:val="left" w:pos="3675"/>
              </w:tabs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Identificador: </w:t>
            </w:r>
            <w:r w:rsidRPr="003D726E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MGU2</w:t>
            </w:r>
          </w:p>
          <w:p w14:paraId="772D693B" w14:textId="19EAC82F" w:rsidR="00CD414D" w:rsidRPr="00C03AB1" w:rsidRDefault="00CD414D" w:rsidP="00B80A2E">
            <w:pPr>
              <w:tabs>
                <w:tab w:val="left" w:pos="3675"/>
              </w:tabs>
              <w:rPr>
                <w:rFonts w:ascii="Times New Roman" w:eastAsia="Calibri" w:hAnsi="Times New Roman" w:cs="Times New Roman"/>
                <w:bCs/>
                <w:sz w:val="22"/>
                <w:szCs w:val="22"/>
                <w:u w:val="single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gestión de usuarios</w:t>
            </w:r>
          </w:p>
        </w:tc>
        <w:tc>
          <w:tcPr>
            <w:tcW w:w="3119" w:type="dxa"/>
          </w:tcPr>
          <w:p w14:paraId="242AFC30" w14:textId="77777777" w:rsidR="00CD414D" w:rsidRPr="003D726E" w:rsidRDefault="00CD414D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Nombre: </w:t>
            </w:r>
          </w:p>
          <w:p w14:paraId="20198BBD" w14:textId="7F8323FD" w:rsidR="00CD414D" w:rsidRPr="003D726E" w:rsidRDefault="00CD414D" w:rsidP="00B80A2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D726E">
              <w:rPr>
                <w:rFonts w:ascii="Times New Roman" w:hAnsi="Times New Roman" w:cs="Times New Roman"/>
                <w:b/>
                <w:sz w:val="22"/>
                <w:szCs w:val="22"/>
              </w:rPr>
              <w:t>ASIGNAR ROL A USUARIO</w:t>
            </w:r>
          </w:p>
        </w:tc>
      </w:tr>
      <w:tr w:rsidR="00CD414D" w:rsidRPr="003D726E" w14:paraId="2BE2E638" w14:textId="77777777" w:rsidTr="00C526FA">
        <w:trPr>
          <w:trHeight w:val="698"/>
        </w:trPr>
        <w:tc>
          <w:tcPr>
            <w:tcW w:w="3256" w:type="dxa"/>
          </w:tcPr>
          <w:p w14:paraId="59390B75" w14:textId="77777777" w:rsidR="00CD414D" w:rsidRPr="003D726E" w:rsidRDefault="00CD414D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Tipo:</w:t>
            </w:r>
          </w:p>
          <w:p w14:paraId="7C7968C2" w14:textId="77777777" w:rsidR="00CD414D" w:rsidRPr="003D726E" w:rsidRDefault="00CD414D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Administrador del sistema</w:t>
            </w:r>
          </w:p>
        </w:tc>
        <w:tc>
          <w:tcPr>
            <w:tcW w:w="5528" w:type="dxa"/>
            <w:gridSpan w:val="2"/>
          </w:tcPr>
          <w:p w14:paraId="58B4D1D6" w14:textId="77777777" w:rsidR="00CD414D" w:rsidRPr="003D726E" w:rsidRDefault="00CD414D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Requerimiento que lo utiliza o especializa: N/A</w:t>
            </w:r>
          </w:p>
        </w:tc>
      </w:tr>
      <w:tr w:rsidR="00CD414D" w:rsidRPr="003D726E" w14:paraId="071CDAE9" w14:textId="77777777" w:rsidTr="00C5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tcW w:w="3256" w:type="dxa"/>
          </w:tcPr>
          <w:p w14:paraId="3AA6C644" w14:textId="77777777" w:rsidR="00CD414D" w:rsidRPr="003D726E" w:rsidRDefault="00CD414D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Prioridad de desarrollo</w:t>
            </w:r>
          </w:p>
          <w:p w14:paraId="2B10E2F7" w14:textId="3BB1BB6C" w:rsidR="00CD414D" w:rsidRPr="003D726E" w:rsidRDefault="00C526FA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Media</w:t>
            </w:r>
          </w:p>
        </w:tc>
        <w:tc>
          <w:tcPr>
            <w:tcW w:w="5528" w:type="dxa"/>
            <w:gridSpan w:val="2"/>
          </w:tcPr>
          <w:p w14:paraId="41DFE36A" w14:textId="77777777" w:rsidR="00CD414D" w:rsidRPr="003D726E" w:rsidRDefault="00CD414D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Documento de visualización asociado:</w:t>
            </w:r>
          </w:p>
          <w:p w14:paraId="186573EC" w14:textId="30324D3E" w:rsidR="00CD414D" w:rsidRPr="003D726E" w:rsidRDefault="00CD414D" w:rsidP="00C526FA">
            <w:pPr>
              <w:spacing w:line="259" w:lineRule="auto"/>
              <w:ind w:left="720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 Interfaz de administración del sistema</w:t>
            </w:r>
          </w:p>
        </w:tc>
      </w:tr>
      <w:tr w:rsidR="00CD414D" w:rsidRPr="003D726E" w14:paraId="7B955B47" w14:textId="77777777" w:rsidTr="00C526FA">
        <w:trPr>
          <w:trHeight w:val="833"/>
        </w:trPr>
        <w:tc>
          <w:tcPr>
            <w:tcW w:w="3256" w:type="dxa"/>
          </w:tcPr>
          <w:p w14:paraId="7906DCA1" w14:textId="77777777" w:rsidR="00CD414D" w:rsidRPr="003D726E" w:rsidRDefault="00CD414D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Entrada:</w:t>
            </w:r>
          </w:p>
          <w:p w14:paraId="35E4EC08" w14:textId="17342481" w:rsidR="00CD414D" w:rsidRPr="003D726E" w:rsidRDefault="00C526FA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Selección de usuario y asignación de rol.</w:t>
            </w:r>
          </w:p>
        </w:tc>
        <w:tc>
          <w:tcPr>
            <w:tcW w:w="5528" w:type="dxa"/>
            <w:gridSpan w:val="2"/>
          </w:tcPr>
          <w:p w14:paraId="2A3FB5F1" w14:textId="77777777" w:rsidR="00CD414D" w:rsidRPr="003D726E" w:rsidRDefault="00CD414D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Salida:</w:t>
            </w:r>
          </w:p>
          <w:p w14:paraId="69339984" w14:textId="3738F896" w:rsidR="00CD414D" w:rsidRPr="003D726E" w:rsidRDefault="00C526FA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Confirmación de asignación de rol.</w:t>
            </w:r>
          </w:p>
        </w:tc>
      </w:tr>
      <w:tr w:rsidR="00CD414D" w:rsidRPr="003D726E" w14:paraId="607BB4A8" w14:textId="77777777" w:rsidTr="00C5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tcW w:w="8784" w:type="dxa"/>
            <w:gridSpan w:val="3"/>
          </w:tcPr>
          <w:p w14:paraId="2BDBBC70" w14:textId="77777777" w:rsidR="00CD414D" w:rsidRPr="003D726E" w:rsidRDefault="00CD414D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Descripción:</w:t>
            </w:r>
          </w:p>
          <w:p w14:paraId="618C5A93" w14:textId="727589C4" w:rsidR="00CD414D" w:rsidRPr="003D726E" w:rsidRDefault="00CD414D" w:rsidP="00C526FA">
            <w:pPr>
              <w:pStyle w:val="Prrafodelista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Permitir a los administradores asignar roles a los usuarios para definir sus permisos y acceso dentro del sistema. </w:t>
            </w:r>
          </w:p>
        </w:tc>
      </w:tr>
      <w:tr w:rsidR="00CD414D" w:rsidRPr="003D726E" w14:paraId="46AD463F" w14:textId="77777777" w:rsidTr="00C526FA">
        <w:trPr>
          <w:trHeight w:val="763"/>
        </w:trPr>
        <w:tc>
          <w:tcPr>
            <w:tcW w:w="8784" w:type="dxa"/>
            <w:gridSpan w:val="3"/>
          </w:tcPr>
          <w:p w14:paraId="04CE8985" w14:textId="77777777" w:rsidR="00CD414D" w:rsidRPr="003D726E" w:rsidRDefault="00CD414D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Manejo de situaciones anormales:</w:t>
            </w:r>
          </w:p>
          <w:p w14:paraId="027E69CB" w14:textId="1554879B" w:rsidR="00CD414D" w:rsidRPr="003D726E" w:rsidRDefault="00C526FA" w:rsidP="00B80A2E">
            <w:pPr>
              <w:spacing w:after="160" w:line="259" w:lineRule="auto"/>
              <w:ind w:left="720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Si el usuario no existe,</w:t>
            </w:r>
            <w:r w:rsidR="00C03AB1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 no se permitirá hacer el proceso</w:t>
            </w: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.</w:t>
            </w:r>
          </w:p>
        </w:tc>
      </w:tr>
      <w:tr w:rsidR="00CD414D" w:rsidRPr="003D726E" w14:paraId="5856067C" w14:textId="77777777" w:rsidTr="00C5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tcW w:w="8784" w:type="dxa"/>
            <w:gridSpan w:val="3"/>
          </w:tcPr>
          <w:p w14:paraId="006CACE5" w14:textId="77777777" w:rsidR="00CD414D" w:rsidRPr="003D726E" w:rsidRDefault="00CD414D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Criterios de aceptación:</w:t>
            </w:r>
          </w:p>
          <w:p w14:paraId="643174AD" w14:textId="75804AC2" w:rsidR="00CD414D" w:rsidRPr="003D726E" w:rsidRDefault="00C526FA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El rol se asigna correctamente al usuario seleccionado.</w:t>
            </w:r>
          </w:p>
        </w:tc>
      </w:tr>
    </w:tbl>
    <w:p w14:paraId="130834DB" w14:textId="3CE077B9" w:rsidR="005F504D" w:rsidRPr="003D726E" w:rsidRDefault="005F504D" w:rsidP="005F50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ind w:left="13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A5DB699" w14:textId="77777777" w:rsidR="005F504D" w:rsidRPr="003D726E" w:rsidRDefault="005F504D" w:rsidP="005F50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ind w:left="13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102AC06" w14:textId="77777777" w:rsidR="00CA71A4" w:rsidRPr="003D726E" w:rsidRDefault="00CA71A4">
      <w:pPr>
        <w:ind w:left="1320"/>
        <w:rPr>
          <w:rFonts w:ascii="Times New Roman" w:hAnsi="Times New Roman" w:cs="Times New Roman"/>
        </w:rPr>
      </w:pPr>
    </w:p>
    <w:p w14:paraId="4E8E3965" w14:textId="5F217340" w:rsidR="00CA71A4" w:rsidRPr="003D726E" w:rsidRDefault="00CA71A4">
      <w:pPr>
        <w:widowControl w:val="0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14F4D39" w14:textId="7A52378E" w:rsidR="00C526FA" w:rsidRPr="003D726E" w:rsidRDefault="00C526FA">
      <w:pPr>
        <w:widowControl w:val="0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3F2A371A" w14:textId="5190A54E" w:rsidR="00C526FA" w:rsidRPr="003D726E" w:rsidRDefault="00C526FA">
      <w:pPr>
        <w:widowControl w:val="0"/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3119"/>
      </w:tblGrid>
      <w:tr w:rsidR="00C526FA" w:rsidRPr="003D726E" w14:paraId="0F8B5E48" w14:textId="77777777" w:rsidTr="00C5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0671E3CF" w14:textId="3319EC9A" w:rsidR="00C526FA" w:rsidRPr="003D726E" w:rsidRDefault="00C526FA" w:rsidP="00B80A2E">
            <w:pPr>
              <w:tabs>
                <w:tab w:val="left" w:pos="3675"/>
              </w:tabs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Identificador: </w:t>
            </w:r>
            <w:r w:rsidRPr="003D726E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MGU3</w:t>
            </w:r>
          </w:p>
          <w:p w14:paraId="5A3D2E40" w14:textId="0EC4BF79" w:rsidR="00C526FA" w:rsidRPr="003D726E" w:rsidRDefault="00C03AB1" w:rsidP="00B80A2E">
            <w:pPr>
              <w:tabs>
                <w:tab w:val="left" w:pos="3675"/>
              </w:tabs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G</w:t>
            </w:r>
            <w:r w:rsidR="00C526FA"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estión de usuarios</w:t>
            </w:r>
          </w:p>
        </w:tc>
        <w:tc>
          <w:tcPr>
            <w:tcW w:w="3119" w:type="dxa"/>
          </w:tcPr>
          <w:p w14:paraId="782433F9" w14:textId="77777777" w:rsidR="00C526FA" w:rsidRPr="003D726E" w:rsidRDefault="00C526FA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Nombre: </w:t>
            </w:r>
          </w:p>
          <w:p w14:paraId="1FEAD8C9" w14:textId="7D728454" w:rsidR="00C526FA" w:rsidRPr="003D726E" w:rsidRDefault="00C526FA" w:rsidP="00B80A2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D726E">
              <w:rPr>
                <w:rFonts w:ascii="Times New Roman" w:hAnsi="Times New Roman" w:cs="Times New Roman"/>
                <w:b/>
                <w:sz w:val="22"/>
                <w:szCs w:val="22"/>
              </w:rPr>
              <w:t>RESTABLECER CONTRASEÑA DE USUARIO</w:t>
            </w:r>
          </w:p>
        </w:tc>
      </w:tr>
      <w:tr w:rsidR="00C526FA" w:rsidRPr="003D726E" w14:paraId="294632AB" w14:textId="77777777" w:rsidTr="00C526FA">
        <w:trPr>
          <w:trHeight w:val="662"/>
        </w:trPr>
        <w:tc>
          <w:tcPr>
            <w:tcW w:w="3256" w:type="dxa"/>
          </w:tcPr>
          <w:p w14:paraId="70AC99AA" w14:textId="3A1D86F5" w:rsidR="00C526FA" w:rsidRPr="003D726E" w:rsidRDefault="00C526FA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Tipo de usuario:</w:t>
            </w:r>
          </w:p>
          <w:p w14:paraId="289000BA" w14:textId="10028AD4" w:rsidR="00C526FA" w:rsidRPr="003D726E" w:rsidRDefault="00C526FA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Usuario final</w:t>
            </w:r>
          </w:p>
        </w:tc>
        <w:tc>
          <w:tcPr>
            <w:tcW w:w="5528" w:type="dxa"/>
            <w:gridSpan w:val="2"/>
          </w:tcPr>
          <w:p w14:paraId="37789DB0" w14:textId="77777777" w:rsidR="00C526FA" w:rsidRPr="003D726E" w:rsidRDefault="00C526FA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Requerimiento que lo utiliza o especializa: N/A</w:t>
            </w:r>
          </w:p>
        </w:tc>
      </w:tr>
      <w:tr w:rsidR="00C526FA" w:rsidRPr="003D726E" w14:paraId="30E6DC8C" w14:textId="77777777" w:rsidTr="00C5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256" w:type="dxa"/>
          </w:tcPr>
          <w:p w14:paraId="051299C6" w14:textId="77777777" w:rsidR="00C526FA" w:rsidRPr="003D726E" w:rsidRDefault="00C526FA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lastRenderedPageBreak/>
              <w:t>Prioridad de desarrollo</w:t>
            </w:r>
          </w:p>
          <w:p w14:paraId="35A1F7A1" w14:textId="77777777" w:rsidR="00C526FA" w:rsidRPr="003D726E" w:rsidRDefault="00C526FA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Media</w:t>
            </w:r>
          </w:p>
        </w:tc>
        <w:tc>
          <w:tcPr>
            <w:tcW w:w="5528" w:type="dxa"/>
            <w:gridSpan w:val="2"/>
          </w:tcPr>
          <w:p w14:paraId="21A5A5E5" w14:textId="77777777" w:rsidR="00C526FA" w:rsidRPr="003D726E" w:rsidRDefault="00C526FA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Documento de visualización asociado:</w:t>
            </w:r>
          </w:p>
          <w:p w14:paraId="48D1BA5A" w14:textId="77C06B3C" w:rsidR="00C526FA" w:rsidRPr="003D726E" w:rsidRDefault="00C526FA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 Interfaz de recuperación de contraseña</w:t>
            </w:r>
          </w:p>
        </w:tc>
      </w:tr>
      <w:tr w:rsidR="00C526FA" w:rsidRPr="003D726E" w14:paraId="4C1A06CE" w14:textId="77777777" w:rsidTr="00C526FA">
        <w:trPr>
          <w:trHeight w:val="597"/>
        </w:trPr>
        <w:tc>
          <w:tcPr>
            <w:tcW w:w="3256" w:type="dxa"/>
          </w:tcPr>
          <w:p w14:paraId="23A7B623" w14:textId="77777777" w:rsidR="00C526FA" w:rsidRPr="003D726E" w:rsidRDefault="00C526FA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Entrada:</w:t>
            </w:r>
          </w:p>
          <w:p w14:paraId="740316EE" w14:textId="4BBF8D2A" w:rsidR="00C526FA" w:rsidRPr="003D726E" w:rsidRDefault="00C526FA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Correo electrónico del usuario</w:t>
            </w:r>
          </w:p>
        </w:tc>
        <w:tc>
          <w:tcPr>
            <w:tcW w:w="5528" w:type="dxa"/>
            <w:gridSpan w:val="2"/>
          </w:tcPr>
          <w:p w14:paraId="3593ADD6" w14:textId="77777777" w:rsidR="00C526FA" w:rsidRPr="003D726E" w:rsidRDefault="00C526FA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Salida:</w:t>
            </w:r>
          </w:p>
          <w:p w14:paraId="7D80AA81" w14:textId="37AEFC19" w:rsidR="00C526FA" w:rsidRPr="003D726E" w:rsidRDefault="00C526FA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Confirmación de restablecimiento de contraseña</w:t>
            </w:r>
          </w:p>
        </w:tc>
      </w:tr>
      <w:tr w:rsidR="00C526FA" w:rsidRPr="003D726E" w14:paraId="2794C3C9" w14:textId="77777777" w:rsidTr="00C5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tcW w:w="8784" w:type="dxa"/>
            <w:gridSpan w:val="3"/>
          </w:tcPr>
          <w:p w14:paraId="1D83F510" w14:textId="77777777" w:rsidR="00C526FA" w:rsidRPr="003D726E" w:rsidRDefault="00C526FA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Descripción:</w:t>
            </w:r>
          </w:p>
          <w:p w14:paraId="1494CEB7" w14:textId="7530620C" w:rsidR="00C526FA" w:rsidRPr="003D726E" w:rsidRDefault="00C526FA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Permitir a los usuarios restablecer su contraseña en caso de olvido, mediante un proceso seguro de verificación de identidad.</w:t>
            </w:r>
          </w:p>
          <w:p w14:paraId="2BCB0BE9" w14:textId="77777777" w:rsidR="00C526FA" w:rsidRPr="003D726E" w:rsidRDefault="00C526FA" w:rsidP="00B80A2E">
            <w:pPr>
              <w:ind w:left="360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</w:tr>
      <w:tr w:rsidR="00C526FA" w:rsidRPr="003D726E" w14:paraId="51332DD5" w14:textId="77777777" w:rsidTr="00C526FA">
        <w:trPr>
          <w:trHeight w:val="683"/>
        </w:trPr>
        <w:tc>
          <w:tcPr>
            <w:tcW w:w="8784" w:type="dxa"/>
            <w:gridSpan w:val="3"/>
          </w:tcPr>
          <w:p w14:paraId="1127BD34" w14:textId="77777777" w:rsidR="00C526FA" w:rsidRPr="003D726E" w:rsidRDefault="00C526FA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Manejo de situaciones anormales:</w:t>
            </w:r>
          </w:p>
          <w:p w14:paraId="3C923CCC" w14:textId="683AF783" w:rsidR="00C526FA" w:rsidRPr="003D726E" w:rsidRDefault="00C526FA" w:rsidP="00B80A2E">
            <w:pPr>
              <w:spacing w:after="160" w:line="259" w:lineRule="auto"/>
              <w:ind w:left="720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Si el correo electrónico no está registrado</w:t>
            </w:r>
            <w:r w:rsidR="00C03AB1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 o es errado</w:t>
            </w: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, mostrar un mensaje de error</w:t>
            </w:r>
            <w:r w:rsidR="00C03AB1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 xml:space="preserve"> y no permitirá continuar con él proceso</w:t>
            </w: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.</w:t>
            </w:r>
          </w:p>
        </w:tc>
      </w:tr>
      <w:tr w:rsidR="00C526FA" w:rsidRPr="003D726E" w14:paraId="33EDDFF9" w14:textId="77777777" w:rsidTr="00C5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33722869" w14:textId="77777777" w:rsidR="00C526FA" w:rsidRPr="003D726E" w:rsidRDefault="00C526FA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Criterios de aceptación:</w:t>
            </w:r>
          </w:p>
          <w:p w14:paraId="3D850A6E" w14:textId="3D226CF2" w:rsidR="00C526FA" w:rsidRPr="003D726E" w:rsidRDefault="00C526FA" w:rsidP="00B80A2E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3D726E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Se envía un correo electrónico al usuario con instrucciones para restablecer su contraseña.</w:t>
            </w:r>
          </w:p>
        </w:tc>
      </w:tr>
    </w:tbl>
    <w:p w14:paraId="35227867" w14:textId="77777777" w:rsidR="00C526FA" w:rsidRPr="003D726E" w:rsidRDefault="00C526FA">
      <w:pPr>
        <w:widowControl w:val="0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5AED4CD" w14:textId="77777777" w:rsidR="00CA71A4" w:rsidRPr="00C03AB1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bookmarkStart w:id="51" w:name="_GoBack"/>
      <w:bookmarkEnd w:id="51"/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3119"/>
      </w:tblGrid>
      <w:tr w:rsidR="002B1A62" w14:paraId="1C854F6F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74557C32" w14:textId="77777777" w:rsidR="00C03AB1" w:rsidRDefault="002B1A62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MGU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</w:p>
          <w:p w14:paraId="6CC2D24F" w14:textId="0E8A910A" w:rsidR="002B1A62" w:rsidRPr="00CD414D" w:rsidRDefault="00C03AB1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03AB1">
              <w:rPr>
                <w:rFonts w:ascii="Calibri" w:eastAsia="Calibri" w:hAnsi="Calibri" w:cs="Calibri"/>
                <w:bCs/>
                <w:sz w:val="22"/>
                <w:szCs w:val="22"/>
              </w:rPr>
              <w:t>G</w:t>
            </w:r>
            <w:r w:rsidR="002B1A62" w:rsidRPr="00C03AB1">
              <w:rPr>
                <w:rFonts w:ascii="Calibri" w:eastAsia="Calibri" w:hAnsi="Calibri" w:cs="Calibri"/>
                <w:bCs/>
                <w:sz w:val="22"/>
                <w:szCs w:val="22"/>
              </w:rPr>
              <w:t>estión</w:t>
            </w:r>
            <w:r w:rsidR="002B1A62"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usuarios</w:t>
            </w:r>
          </w:p>
        </w:tc>
        <w:tc>
          <w:tcPr>
            <w:tcW w:w="3119" w:type="dxa"/>
          </w:tcPr>
          <w:p w14:paraId="090B24CD" w14:textId="1D49B3E8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0B8F88F1" w14:textId="74FA1E03" w:rsidR="002B1A62" w:rsidRPr="002B1A62" w:rsidRDefault="002B1A62" w:rsidP="00B80A2E">
            <w:pPr>
              <w:rPr>
                <w:b/>
                <w:sz w:val="22"/>
                <w:szCs w:val="22"/>
              </w:rPr>
            </w:pPr>
            <w:r w:rsidRPr="002B1A62">
              <w:rPr>
                <w:b/>
                <w:sz w:val="22"/>
                <w:szCs w:val="22"/>
              </w:rPr>
              <w:t xml:space="preserve">VISUALIZAR </w:t>
            </w:r>
            <w:r w:rsidR="00C03AB1">
              <w:rPr>
                <w:b/>
                <w:sz w:val="22"/>
                <w:szCs w:val="22"/>
              </w:rPr>
              <w:t xml:space="preserve">Y ACTUALIZAR </w:t>
            </w:r>
            <w:r w:rsidRPr="002B1A62">
              <w:rPr>
                <w:b/>
                <w:sz w:val="22"/>
                <w:szCs w:val="22"/>
              </w:rPr>
              <w:t>PERFIL DE USUARIO</w:t>
            </w:r>
          </w:p>
        </w:tc>
      </w:tr>
      <w:tr w:rsidR="002B1A62" w14:paraId="0D4539BF" w14:textId="77777777" w:rsidTr="00B80A2E">
        <w:trPr>
          <w:trHeight w:val="662"/>
        </w:trPr>
        <w:tc>
          <w:tcPr>
            <w:tcW w:w="3256" w:type="dxa"/>
          </w:tcPr>
          <w:p w14:paraId="41450C8C" w14:textId="77777777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10FF2BAE" w14:textId="77777777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526FA">
              <w:rPr>
                <w:rFonts w:ascii="Calibri" w:eastAsia="Calibri" w:hAnsi="Calibri" w:cs="Calibri"/>
                <w:bCs/>
                <w:sz w:val="22"/>
                <w:szCs w:val="22"/>
              </w:rPr>
              <w:t>Usuario final</w:t>
            </w:r>
          </w:p>
        </w:tc>
        <w:tc>
          <w:tcPr>
            <w:tcW w:w="5528" w:type="dxa"/>
            <w:gridSpan w:val="2"/>
          </w:tcPr>
          <w:p w14:paraId="283B7D5E" w14:textId="77777777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 utiliza o especializa: N/A</w:t>
            </w:r>
          </w:p>
        </w:tc>
      </w:tr>
      <w:tr w:rsidR="002B1A62" w14:paraId="5E4C273D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256" w:type="dxa"/>
          </w:tcPr>
          <w:p w14:paraId="33C50983" w14:textId="77777777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290AB81D" w14:textId="40A5C685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Baja</w:t>
            </w:r>
          </w:p>
        </w:tc>
        <w:tc>
          <w:tcPr>
            <w:tcW w:w="5528" w:type="dxa"/>
            <w:gridSpan w:val="2"/>
          </w:tcPr>
          <w:p w14:paraId="1B45FBFE" w14:textId="77777777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66E0EF60" w14:textId="264B1C31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2B1A62">
              <w:rPr>
                <w:rFonts w:ascii="Calibri" w:eastAsia="Calibri" w:hAnsi="Calibri" w:cs="Calibri"/>
                <w:bCs/>
                <w:sz w:val="22"/>
                <w:szCs w:val="22"/>
              </w:rPr>
              <w:t>Página de perfil de usuario</w:t>
            </w:r>
          </w:p>
        </w:tc>
      </w:tr>
      <w:tr w:rsidR="002B1A62" w14:paraId="7820F60B" w14:textId="77777777" w:rsidTr="00B80A2E">
        <w:trPr>
          <w:trHeight w:val="597"/>
        </w:trPr>
        <w:tc>
          <w:tcPr>
            <w:tcW w:w="3256" w:type="dxa"/>
          </w:tcPr>
          <w:p w14:paraId="2A8A488C" w14:textId="77777777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</w:p>
          <w:p w14:paraId="160DE03B" w14:textId="046D2E13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N/A</w:t>
            </w:r>
          </w:p>
        </w:tc>
        <w:tc>
          <w:tcPr>
            <w:tcW w:w="5528" w:type="dxa"/>
            <w:gridSpan w:val="2"/>
          </w:tcPr>
          <w:p w14:paraId="2D5FE1D8" w14:textId="77777777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5267EDF7" w14:textId="4142E2EC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2B1A62">
              <w:rPr>
                <w:rFonts w:ascii="Calibri" w:eastAsia="Calibri" w:hAnsi="Calibri" w:cs="Calibri"/>
                <w:bCs/>
                <w:sz w:val="22"/>
                <w:szCs w:val="22"/>
              </w:rPr>
              <w:t>Detalles del perfil del usuario</w:t>
            </w:r>
          </w:p>
        </w:tc>
      </w:tr>
      <w:tr w:rsidR="002B1A62" w14:paraId="0192E034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tcW w:w="8784" w:type="dxa"/>
            <w:gridSpan w:val="3"/>
          </w:tcPr>
          <w:p w14:paraId="238BF19E" w14:textId="77777777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Descripción:</w:t>
            </w:r>
          </w:p>
          <w:p w14:paraId="6AB6CAE7" w14:textId="1938809C" w:rsidR="002B1A62" w:rsidRPr="00CD414D" w:rsidRDefault="002B1A62" w:rsidP="00B80A2E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2B1A62">
              <w:rPr>
                <w:rFonts w:ascii="Calibri" w:eastAsia="Calibri" w:hAnsi="Calibri" w:cs="Calibri"/>
                <w:bCs/>
                <w:sz w:val="22"/>
                <w:szCs w:val="22"/>
              </w:rPr>
              <w:t>Permitir a los usuarios ver y actualizar su perfil de usuario, incluyendo información personal y de contacto.</w:t>
            </w:r>
          </w:p>
        </w:tc>
      </w:tr>
      <w:tr w:rsidR="002B1A62" w14:paraId="46B40971" w14:textId="77777777" w:rsidTr="00B80A2E">
        <w:trPr>
          <w:trHeight w:val="683"/>
        </w:trPr>
        <w:tc>
          <w:tcPr>
            <w:tcW w:w="8784" w:type="dxa"/>
            <w:gridSpan w:val="3"/>
          </w:tcPr>
          <w:p w14:paraId="7AAFEE06" w14:textId="77777777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4A4B52CB" w14:textId="4FB6AD21" w:rsidR="002B1A62" w:rsidRPr="00CD414D" w:rsidRDefault="002B1A62" w:rsidP="00B80A2E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2B1A62">
              <w:rPr>
                <w:rFonts w:ascii="Calibri" w:eastAsia="Calibri" w:hAnsi="Calibri" w:cs="Calibri"/>
                <w:bCs/>
                <w:sz w:val="22"/>
                <w:szCs w:val="22"/>
              </w:rPr>
              <w:t>N/A</w:t>
            </w:r>
          </w:p>
        </w:tc>
      </w:tr>
      <w:tr w:rsidR="002B1A62" w14:paraId="360F08E7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03DB09C6" w14:textId="77777777" w:rsidR="002B1A62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05129C9E" w14:textId="090DFD1C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2B1A62">
              <w:rPr>
                <w:rFonts w:ascii="Calibri" w:eastAsia="Calibri" w:hAnsi="Calibri" w:cs="Calibri"/>
                <w:bCs/>
                <w:sz w:val="22"/>
                <w:szCs w:val="22"/>
              </w:rPr>
              <w:t>El usuario puede ver y actualizar su perfil de manera satisfactoria.</w:t>
            </w:r>
          </w:p>
        </w:tc>
      </w:tr>
    </w:tbl>
    <w:p w14:paraId="4F26B2C9" w14:textId="74EADE4F" w:rsidR="00CA71A4" w:rsidRPr="00C03AB1" w:rsidRDefault="00C03AB1">
      <w:pPr>
        <w:spacing w:after="160" w:line="259" w:lineRule="auto"/>
        <w:rPr>
          <w:rFonts w:ascii="Calibri" w:eastAsia="Calibri" w:hAnsi="Calibri" w:cs="Calibri"/>
          <w:sz w:val="22"/>
          <w:szCs w:val="22"/>
          <w:lang w:val="es-MX"/>
        </w:rPr>
      </w:pPr>
      <w:r>
        <w:rPr>
          <w:rFonts w:ascii="Calibri" w:eastAsia="Calibri" w:hAnsi="Calibri" w:cs="Calibri"/>
          <w:sz w:val="22"/>
          <w:szCs w:val="22"/>
          <w:lang w:val="es-MX"/>
        </w:rPr>
        <w:t xml:space="preserve"> </w:t>
      </w:r>
    </w:p>
    <w:p w14:paraId="141D2FDA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3119"/>
      </w:tblGrid>
      <w:tr w:rsidR="002B1A62" w14:paraId="52D1D465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7F0B56D6" w14:textId="6371B154" w:rsidR="002B1A62" w:rsidRPr="00CD414D" w:rsidRDefault="002B1A62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MGU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  <w:p w14:paraId="710F5350" w14:textId="77777777" w:rsidR="002B1A62" w:rsidRPr="00CD414D" w:rsidRDefault="002B1A62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Microservicio gestión de usuarios</w:t>
            </w:r>
          </w:p>
        </w:tc>
        <w:tc>
          <w:tcPr>
            <w:tcW w:w="3119" w:type="dxa"/>
          </w:tcPr>
          <w:p w14:paraId="73FC22C3" w14:textId="77777777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2ACE990A" w14:textId="5617A122" w:rsidR="002B1A62" w:rsidRPr="002B1A62" w:rsidRDefault="002B1A62" w:rsidP="00B80A2E">
            <w:pPr>
              <w:rPr>
                <w:b/>
                <w:sz w:val="22"/>
                <w:szCs w:val="22"/>
              </w:rPr>
            </w:pPr>
            <w:r w:rsidRPr="002B1A62">
              <w:rPr>
                <w:b/>
                <w:sz w:val="22"/>
                <w:szCs w:val="22"/>
              </w:rPr>
              <w:lastRenderedPageBreak/>
              <w:t>GESTIONAR SESIONES DE USUARIO MANERA SATISFACTORIA.</w:t>
            </w:r>
          </w:p>
        </w:tc>
      </w:tr>
      <w:tr w:rsidR="002B1A62" w14:paraId="15A5EA13" w14:textId="77777777" w:rsidTr="00B80A2E">
        <w:trPr>
          <w:trHeight w:val="662"/>
        </w:trPr>
        <w:tc>
          <w:tcPr>
            <w:tcW w:w="3256" w:type="dxa"/>
          </w:tcPr>
          <w:p w14:paraId="56CE16A2" w14:textId="77777777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lastRenderedPageBreak/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3B472CED" w14:textId="2A5E23A3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2B1A62">
              <w:rPr>
                <w:rFonts w:ascii="Calibri" w:eastAsia="Calibri" w:hAnsi="Calibri" w:cs="Calibri"/>
                <w:bCs/>
                <w:sz w:val="22"/>
                <w:szCs w:val="22"/>
              </w:rPr>
              <w:t>Usuario final, Administrador del sistema</w:t>
            </w:r>
          </w:p>
        </w:tc>
        <w:tc>
          <w:tcPr>
            <w:tcW w:w="5528" w:type="dxa"/>
            <w:gridSpan w:val="2"/>
          </w:tcPr>
          <w:p w14:paraId="34936567" w14:textId="77777777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 utiliza o especializa: N/A</w:t>
            </w:r>
          </w:p>
        </w:tc>
      </w:tr>
      <w:tr w:rsidR="002B1A62" w14:paraId="1060A852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256" w:type="dxa"/>
          </w:tcPr>
          <w:p w14:paraId="1911A396" w14:textId="77777777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54BD6C4F" w14:textId="77777777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Baja</w:t>
            </w:r>
          </w:p>
        </w:tc>
        <w:tc>
          <w:tcPr>
            <w:tcW w:w="5528" w:type="dxa"/>
            <w:gridSpan w:val="2"/>
          </w:tcPr>
          <w:p w14:paraId="01F10319" w14:textId="77777777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161074E1" w14:textId="34A31CF9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2B1A62">
              <w:rPr>
                <w:rFonts w:ascii="Calibri" w:eastAsia="Calibri" w:hAnsi="Calibri" w:cs="Calibri"/>
                <w:bCs/>
                <w:sz w:val="22"/>
                <w:szCs w:val="22"/>
              </w:rPr>
              <w:t>Interfaz de gestión de sesiones</w:t>
            </w:r>
          </w:p>
        </w:tc>
      </w:tr>
      <w:tr w:rsidR="002B1A62" w14:paraId="6F02C2DC" w14:textId="77777777" w:rsidTr="00B80A2E">
        <w:trPr>
          <w:trHeight w:val="597"/>
        </w:trPr>
        <w:tc>
          <w:tcPr>
            <w:tcW w:w="3256" w:type="dxa"/>
          </w:tcPr>
          <w:p w14:paraId="67260E54" w14:textId="77777777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</w:p>
          <w:p w14:paraId="3A00A3BA" w14:textId="77777777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N/A</w:t>
            </w:r>
          </w:p>
        </w:tc>
        <w:tc>
          <w:tcPr>
            <w:tcW w:w="5528" w:type="dxa"/>
            <w:gridSpan w:val="2"/>
          </w:tcPr>
          <w:p w14:paraId="4595F009" w14:textId="77777777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24265E77" w14:textId="3A83668D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2B1A62">
              <w:rPr>
                <w:rFonts w:ascii="Calibri" w:eastAsia="Calibri" w:hAnsi="Calibri" w:cs="Calibri"/>
                <w:bCs/>
                <w:sz w:val="22"/>
                <w:szCs w:val="22"/>
              </w:rPr>
              <w:t>Lista de sesiones activas y opciones para cerrar sesión</w:t>
            </w:r>
          </w:p>
        </w:tc>
      </w:tr>
      <w:tr w:rsidR="002B1A62" w14:paraId="0C1A338E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tcW w:w="8784" w:type="dxa"/>
            <w:gridSpan w:val="3"/>
          </w:tcPr>
          <w:p w14:paraId="57FA64A3" w14:textId="77777777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Descripción:</w:t>
            </w:r>
          </w:p>
          <w:p w14:paraId="3BF39EA7" w14:textId="3C9336EA" w:rsidR="002B1A62" w:rsidRPr="00CD414D" w:rsidRDefault="002B1A62" w:rsidP="00B80A2E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2B1A62">
              <w:rPr>
                <w:rFonts w:ascii="Calibri" w:eastAsia="Calibri" w:hAnsi="Calibri" w:cs="Calibri"/>
                <w:bCs/>
                <w:sz w:val="22"/>
                <w:szCs w:val="22"/>
              </w:rPr>
              <w:t>Permitir a los usuarios ver el historial de sesiones de inicio de sesión y cerrar sesiones activas si es necesario.</w:t>
            </w:r>
          </w:p>
        </w:tc>
      </w:tr>
      <w:tr w:rsidR="002B1A62" w14:paraId="0C80E8D8" w14:textId="77777777" w:rsidTr="00B80A2E">
        <w:trPr>
          <w:trHeight w:val="683"/>
        </w:trPr>
        <w:tc>
          <w:tcPr>
            <w:tcW w:w="8784" w:type="dxa"/>
            <w:gridSpan w:val="3"/>
          </w:tcPr>
          <w:p w14:paraId="64387B9E" w14:textId="77777777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65EB3C9B" w14:textId="77777777" w:rsidR="002B1A62" w:rsidRPr="00CD414D" w:rsidRDefault="002B1A62" w:rsidP="00B80A2E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2B1A62">
              <w:rPr>
                <w:rFonts w:ascii="Calibri" w:eastAsia="Calibri" w:hAnsi="Calibri" w:cs="Calibri"/>
                <w:bCs/>
                <w:sz w:val="22"/>
                <w:szCs w:val="22"/>
              </w:rPr>
              <w:t>N/A</w:t>
            </w:r>
          </w:p>
        </w:tc>
      </w:tr>
      <w:tr w:rsidR="002B1A62" w14:paraId="49B5A3DD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48715479" w14:textId="77777777" w:rsidR="002B1A62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3EC29407" w14:textId="3D9D65A2" w:rsidR="002B1A62" w:rsidRPr="00CD414D" w:rsidRDefault="002B1A6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2B1A62">
              <w:rPr>
                <w:rFonts w:ascii="Calibri" w:eastAsia="Calibri" w:hAnsi="Calibri" w:cs="Calibri"/>
                <w:bCs/>
                <w:sz w:val="22"/>
                <w:szCs w:val="22"/>
              </w:rPr>
              <w:t>El usuario puede ver el historial de sesiones y cerrar sesiones activas según sea necesario</w:t>
            </w:r>
          </w:p>
        </w:tc>
      </w:tr>
    </w:tbl>
    <w:p w14:paraId="3EC17006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1DF36801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1DE9AF54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28F7EF80" w14:textId="2A688D76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0807A995" w14:textId="77777777" w:rsidR="0097443E" w:rsidRDefault="0097443E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0C310DB3" w14:textId="77777777" w:rsidR="0097443E" w:rsidRDefault="0097443E" w:rsidP="0097443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ind w:left="1320"/>
        <w:rPr>
          <w:b/>
          <w:color w:val="000000"/>
          <w:sz w:val="28"/>
          <w:szCs w:val="28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539"/>
        <w:gridCol w:w="2126"/>
        <w:gridCol w:w="3119"/>
      </w:tblGrid>
      <w:tr w:rsidR="0097443E" w14:paraId="7CEAC49C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6C05748E" w14:textId="35FE6B91" w:rsidR="0097443E" w:rsidRPr="00CD414D" w:rsidRDefault="0097443E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MG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H1</w:t>
            </w:r>
          </w:p>
          <w:p w14:paraId="28555948" w14:textId="1EA5EBB8" w:rsidR="0097443E" w:rsidRPr="00CD414D" w:rsidRDefault="0097443E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>Microservicio de Gestión de Horarios</w:t>
            </w:r>
          </w:p>
        </w:tc>
        <w:tc>
          <w:tcPr>
            <w:tcW w:w="3119" w:type="dxa"/>
          </w:tcPr>
          <w:p w14:paraId="6D4EF5FF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0940257C" w14:textId="73715210" w:rsidR="0097443E" w:rsidRPr="002B1A62" w:rsidRDefault="0097443E" w:rsidP="00B80A2E">
            <w:pPr>
              <w:rPr>
                <w:b/>
                <w:sz w:val="22"/>
                <w:szCs w:val="22"/>
              </w:rPr>
            </w:pPr>
            <w:r w:rsidRPr="0097443E">
              <w:rPr>
                <w:b/>
                <w:sz w:val="22"/>
                <w:szCs w:val="22"/>
              </w:rPr>
              <w:t>PROGRAMAR CLASE</w:t>
            </w:r>
          </w:p>
        </w:tc>
      </w:tr>
      <w:tr w:rsidR="0097443E" w14:paraId="41E405A4" w14:textId="77777777" w:rsidTr="0097443E">
        <w:trPr>
          <w:trHeight w:val="662"/>
        </w:trPr>
        <w:tc>
          <w:tcPr>
            <w:tcW w:w="3539" w:type="dxa"/>
          </w:tcPr>
          <w:p w14:paraId="55858836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7EC75D0D" w14:textId="59ABA15D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personal administrativo, como coordinador, gestor de línea e involucrados.</w:t>
            </w:r>
          </w:p>
        </w:tc>
        <w:tc>
          <w:tcPr>
            <w:tcW w:w="5245" w:type="dxa"/>
            <w:gridSpan w:val="2"/>
          </w:tcPr>
          <w:p w14:paraId="4149A8F8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 utiliza o especializa: N/A</w:t>
            </w:r>
          </w:p>
        </w:tc>
      </w:tr>
      <w:tr w:rsidR="0097443E" w14:paraId="60229120" w14:textId="77777777" w:rsidTr="00974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539" w:type="dxa"/>
          </w:tcPr>
          <w:p w14:paraId="63B92C5C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51E79FB6" w14:textId="3118FA5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Alta</w:t>
            </w:r>
          </w:p>
        </w:tc>
        <w:tc>
          <w:tcPr>
            <w:tcW w:w="5245" w:type="dxa"/>
            <w:gridSpan w:val="2"/>
          </w:tcPr>
          <w:p w14:paraId="3DE6DE3C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5CE88AD2" w14:textId="3A621A2C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>
              <w:t xml:space="preserve"> </w:t>
            </w: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>Interfaz de gestión de horarios</w:t>
            </w:r>
          </w:p>
        </w:tc>
      </w:tr>
      <w:tr w:rsidR="0097443E" w14:paraId="6C8ED858" w14:textId="77777777" w:rsidTr="0097443E">
        <w:trPr>
          <w:trHeight w:val="597"/>
        </w:trPr>
        <w:tc>
          <w:tcPr>
            <w:tcW w:w="3539" w:type="dxa"/>
          </w:tcPr>
          <w:p w14:paraId="2926559D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</w:p>
          <w:p w14:paraId="3EAF2B79" w14:textId="0C8FEABC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>Detalles de la competencia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>(competencia, instructor, ambiente, fecha, hora)</w:t>
            </w:r>
          </w:p>
        </w:tc>
        <w:tc>
          <w:tcPr>
            <w:tcW w:w="5245" w:type="dxa"/>
            <w:gridSpan w:val="2"/>
          </w:tcPr>
          <w:p w14:paraId="612386B7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2AF3F871" w14:textId="2270ED98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>Confirmación de programación de competencia</w:t>
            </w:r>
          </w:p>
        </w:tc>
      </w:tr>
      <w:tr w:rsidR="0097443E" w14:paraId="289A08F1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tcW w:w="8784" w:type="dxa"/>
            <w:gridSpan w:val="3"/>
          </w:tcPr>
          <w:p w14:paraId="3F0EAB3E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lastRenderedPageBreak/>
              <w:t>Descripción:</w:t>
            </w:r>
          </w:p>
          <w:p w14:paraId="30CC4C5B" w14:textId="4CEDD458" w:rsidR="0097443E" w:rsidRPr="00CD414D" w:rsidRDefault="0097443E" w:rsidP="00B80A2E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>Permitir a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l personal administrativo, como coordinador, gestor de línea e involucrados</w:t>
            </w: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programar clases asignando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competencias</w:t>
            </w: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instructores</w:t>
            </w: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ambiente</w:t>
            </w: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y horarios específicos.</w:t>
            </w:r>
          </w:p>
        </w:tc>
      </w:tr>
      <w:tr w:rsidR="0097443E" w14:paraId="13B6ACE8" w14:textId="77777777" w:rsidTr="00B80A2E">
        <w:trPr>
          <w:trHeight w:val="683"/>
        </w:trPr>
        <w:tc>
          <w:tcPr>
            <w:tcW w:w="8784" w:type="dxa"/>
            <w:gridSpan w:val="3"/>
          </w:tcPr>
          <w:p w14:paraId="3855BCC6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4C37CCC0" w14:textId="1F629368" w:rsidR="0097443E" w:rsidRPr="00CD414D" w:rsidRDefault="0097443E" w:rsidP="00B80A2E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>Si el ambiente o el instructor seleccionado no están disponibles en el horario especificado, mostrar un mensaje de error.</w:t>
            </w:r>
          </w:p>
        </w:tc>
      </w:tr>
      <w:tr w:rsidR="0097443E" w14:paraId="265475CF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6213FAE0" w14:textId="77777777" w:rsidR="0097443E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338C3EDD" w14:textId="54CDDFC8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>La competencia se programa con éxito y se refleja en el horario correspondiente.</w:t>
            </w:r>
          </w:p>
        </w:tc>
      </w:tr>
    </w:tbl>
    <w:p w14:paraId="4AABCE00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3C0AC14C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03A65EA6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539"/>
        <w:gridCol w:w="2126"/>
        <w:gridCol w:w="3119"/>
      </w:tblGrid>
      <w:tr w:rsidR="0097443E" w14:paraId="51510B47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2AC50951" w14:textId="19CC715A" w:rsidR="0097443E" w:rsidRPr="00CD414D" w:rsidRDefault="0097443E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MG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H2</w:t>
            </w:r>
          </w:p>
          <w:p w14:paraId="64032065" w14:textId="77777777" w:rsidR="0097443E" w:rsidRPr="00CD414D" w:rsidRDefault="0097443E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>Microservicio de Gestión de Horarios</w:t>
            </w:r>
          </w:p>
        </w:tc>
        <w:tc>
          <w:tcPr>
            <w:tcW w:w="3119" w:type="dxa"/>
          </w:tcPr>
          <w:p w14:paraId="66FEB6D4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54B8D1AF" w14:textId="044C3C6A" w:rsidR="0097443E" w:rsidRPr="002B1A62" w:rsidRDefault="0097443E" w:rsidP="00B80A2E">
            <w:pPr>
              <w:rPr>
                <w:b/>
                <w:sz w:val="22"/>
                <w:szCs w:val="22"/>
              </w:rPr>
            </w:pPr>
            <w:r w:rsidRPr="0097443E">
              <w:rPr>
                <w:b/>
                <w:sz w:val="22"/>
                <w:szCs w:val="22"/>
              </w:rPr>
              <w:t>VISUALIZAR HORARIO ASIGNADO</w:t>
            </w:r>
          </w:p>
        </w:tc>
      </w:tr>
      <w:tr w:rsidR="0097443E" w14:paraId="0DFA47BF" w14:textId="77777777" w:rsidTr="00B80A2E">
        <w:trPr>
          <w:trHeight w:val="662"/>
        </w:trPr>
        <w:tc>
          <w:tcPr>
            <w:tcW w:w="3539" w:type="dxa"/>
          </w:tcPr>
          <w:p w14:paraId="2D2A816E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52B41C3F" w14:textId="6FCBB06A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>Aprendiz</w:t>
            </w:r>
          </w:p>
        </w:tc>
        <w:tc>
          <w:tcPr>
            <w:tcW w:w="5245" w:type="dxa"/>
            <w:gridSpan w:val="2"/>
          </w:tcPr>
          <w:p w14:paraId="62AC7B12" w14:textId="743BC1EC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97443E" w14:paraId="3877495E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539" w:type="dxa"/>
          </w:tcPr>
          <w:p w14:paraId="559F1492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52E508FE" w14:textId="7D88D6B8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>Media</w:t>
            </w:r>
          </w:p>
        </w:tc>
        <w:tc>
          <w:tcPr>
            <w:tcW w:w="5245" w:type="dxa"/>
            <w:gridSpan w:val="2"/>
          </w:tcPr>
          <w:p w14:paraId="3796DDF4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31CD9FC6" w14:textId="41953340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>Interfaz de visualización de horarios</w:t>
            </w:r>
          </w:p>
        </w:tc>
      </w:tr>
      <w:tr w:rsidR="0097443E" w14:paraId="7B5316B5" w14:textId="77777777" w:rsidTr="00B80A2E">
        <w:trPr>
          <w:trHeight w:val="597"/>
        </w:trPr>
        <w:tc>
          <w:tcPr>
            <w:tcW w:w="3539" w:type="dxa"/>
          </w:tcPr>
          <w:p w14:paraId="53467E34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</w:p>
          <w:p w14:paraId="52646FAD" w14:textId="377595D2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>Identificación del aprendiz</w:t>
            </w:r>
          </w:p>
        </w:tc>
        <w:tc>
          <w:tcPr>
            <w:tcW w:w="5245" w:type="dxa"/>
            <w:gridSpan w:val="2"/>
          </w:tcPr>
          <w:p w14:paraId="721D1111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6024B57B" w14:textId="603B7A52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>Horario asignado del aprendiz</w:t>
            </w:r>
          </w:p>
        </w:tc>
      </w:tr>
      <w:tr w:rsidR="0097443E" w14:paraId="042BFEA6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tcW w:w="8784" w:type="dxa"/>
            <w:gridSpan w:val="3"/>
          </w:tcPr>
          <w:p w14:paraId="3D9B1497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Descripción:</w:t>
            </w:r>
          </w:p>
          <w:p w14:paraId="0171C1FF" w14:textId="51592B88" w:rsidR="0097443E" w:rsidRPr="00CD414D" w:rsidRDefault="0097443E" w:rsidP="00B80A2E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>Permitir a los aprendices ver su horario asignado de competencias y actividades.</w:t>
            </w:r>
          </w:p>
        </w:tc>
      </w:tr>
      <w:tr w:rsidR="0097443E" w14:paraId="1688AE66" w14:textId="77777777" w:rsidTr="00B80A2E">
        <w:trPr>
          <w:trHeight w:val="683"/>
        </w:trPr>
        <w:tc>
          <w:tcPr>
            <w:tcW w:w="8784" w:type="dxa"/>
            <w:gridSpan w:val="3"/>
          </w:tcPr>
          <w:p w14:paraId="26D4E3D3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5034D97F" w14:textId="18641580" w:rsidR="0097443E" w:rsidRPr="00CD414D" w:rsidRDefault="0097443E" w:rsidP="00B80A2E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>Si el aprendiz no tiene competencias asignadas, mostrar un mensaje indicando que el horario está vacío.</w:t>
            </w:r>
          </w:p>
        </w:tc>
      </w:tr>
      <w:tr w:rsidR="0097443E" w14:paraId="1B5B7437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14974557" w14:textId="77777777" w:rsidR="0097443E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0A4BDC9F" w14:textId="69E6E028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>El aprendiz puede ver su horario asignado con todas las competencias programadas.</w:t>
            </w:r>
          </w:p>
        </w:tc>
      </w:tr>
    </w:tbl>
    <w:p w14:paraId="3E34E229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681"/>
        <w:gridCol w:w="1984"/>
        <w:gridCol w:w="3119"/>
      </w:tblGrid>
      <w:tr w:rsidR="0097443E" w14:paraId="528BB8E8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553F9910" w14:textId="059B35B7" w:rsidR="0097443E" w:rsidRPr="00CD414D" w:rsidRDefault="0097443E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MG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H3</w:t>
            </w:r>
          </w:p>
          <w:p w14:paraId="03DFEB95" w14:textId="77777777" w:rsidR="0097443E" w:rsidRPr="00CD414D" w:rsidRDefault="0097443E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>Microservicio de Gestión de Horarios</w:t>
            </w:r>
          </w:p>
        </w:tc>
        <w:tc>
          <w:tcPr>
            <w:tcW w:w="3119" w:type="dxa"/>
          </w:tcPr>
          <w:p w14:paraId="405D74C4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5C556189" w14:textId="299AAC2E" w:rsidR="0097443E" w:rsidRPr="002B1A62" w:rsidRDefault="00F1367B" w:rsidP="00B80A2E">
            <w:pPr>
              <w:rPr>
                <w:b/>
                <w:sz w:val="22"/>
                <w:szCs w:val="22"/>
              </w:rPr>
            </w:pPr>
            <w:r w:rsidRPr="0097443E">
              <w:rPr>
                <w:b/>
                <w:sz w:val="22"/>
                <w:szCs w:val="22"/>
              </w:rPr>
              <w:t>GESTIONAR PERÍODOS ACADÉMICOS</w:t>
            </w:r>
          </w:p>
        </w:tc>
      </w:tr>
      <w:tr w:rsidR="00F1367B" w14:paraId="0928DA94" w14:textId="77777777" w:rsidTr="00F1367B">
        <w:trPr>
          <w:trHeight w:val="662"/>
        </w:trPr>
        <w:tc>
          <w:tcPr>
            <w:tcW w:w="3681" w:type="dxa"/>
          </w:tcPr>
          <w:p w14:paraId="55418AF3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4E7C70FB" w14:textId="0556AB81" w:rsidR="0097443E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>Administrador del sistema</w:t>
            </w:r>
          </w:p>
        </w:tc>
        <w:tc>
          <w:tcPr>
            <w:tcW w:w="5103" w:type="dxa"/>
            <w:gridSpan w:val="2"/>
          </w:tcPr>
          <w:p w14:paraId="17072BD2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97443E" w14:paraId="0E88C1B8" w14:textId="77777777" w:rsidTr="00F1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681" w:type="dxa"/>
          </w:tcPr>
          <w:p w14:paraId="7F561795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24D3BBB2" w14:textId="08DFB93A" w:rsidR="0097443E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>Alta</w:t>
            </w:r>
          </w:p>
        </w:tc>
        <w:tc>
          <w:tcPr>
            <w:tcW w:w="5103" w:type="dxa"/>
            <w:gridSpan w:val="2"/>
          </w:tcPr>
          <w:p w14:paraId="69D46C36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15483793" w14:textId="05F98575" w:rsidR="0097443E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>Interfaz de administración de períodos académicos</w:t>
            </w:r>
          </w:p>
        </w:tc>
      </w:tr>
      <w:tr w:rsidR="0097443E" w14:paraId="2688DD86" w14:textId="77777777" w:rsidTr="00F1367B">
        <w:trPr>
          <w:trHeight w:val="597"/>
        </w:trPr>
        <w:tc>
          <w:tcPr>
            <w:tcW w:w="3681" w:type="dxa"/>
          </w:tcPr>
          <w:p w14:paraId="2F7C75FA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</w:p>
          <w:p w14:paraId="54C6D242" w14:textId="07BD6320" w:rsidR="0097443E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>Detalles del período académico (nombre, fecha de inicio, fecha de fin)</w:t>
            </w:r>
          </w:p>
        </w:tc>
        <w:tc>
          <w:tcPr>
            <w:tcW w:w="5103" w:type="dxa"/>
            <w:gridSpan w:val="2"/>
          </w:tcPr>
          <w:p w14:paraId="6A7D1108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5B033EB0" w14:textId="2E1B9CC5" w:rsidR="0097443E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>Confirmación de creación/modificación de período académico</w:t>
            </w:r>
          </w:p>
        </w:tc>
      </w:tr>
      <w:tr w:rsidR="0097443E" w14:paraId="6F09D322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tcW w:w="8784" w:type="dxa"/>
            <w:gridSpan w:val="3"/>
          </w:tcPr>
          <w:p w14:paraId="6BA7339F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Descripción:</w:t>
            </w:r>
          </w:p>
          <w:p w14:paraId="087441B8" w14:textId="0A675FC4" w:rsidR="0097443E" w:rsidRPr="00CD414D" w:rsidRDefault="00F1367B" w:rsidP="00B80A2E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>Permitir a los administradores del sistema crear y gestionar períodos académicos para organizar el calendario escolar.</w:t>
            </w:r>
          </w:p>
        </w:tc>
      </w:tr>
      <w:tr w:rsidR="0097443E" w14:paraId="272ED026" w14:textId="77777777" w:rsidTr="00B80A2E">
        <w:trPr>
          <w:trHeight w:val="683"/>
        </w:trPr>
        <w:tc>
          <w:tcPr>
            <w:tcW w:w="8784" w:type="dxa"/>
            <w:gridSpan w:val="3"/>
          </w:tcPr>
          <w:p w14:paraId="66F5AE65" w14:textId="77777777" w:rsidR="0097443E" w:rsidRPr="00CD414D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7A303A05" w14:textId="0A1AE177" w:rsidR="0097443E" w:rsidRPr="00CD414D" w:rsidRDefault="00F1367B" w:rsidP="00B80A2E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>Si el período académico entra en conflicto con períodos existentes o tiene fechas inválidas, mostrar un mensaje de error.</w:t>
            </w:r>
          </w:p>
        </w:tc>
      </w:tr>
      <w:tr w:rsidR="0097443E" w14:paraId="0E633C6A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49F3FEDF" w14:textId="77777777" w:rsidR="0097443E" w:rsidRDefault="0097443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30858C47" w14:textId="3116FA05" w:rsidR="0097443E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>El período académico se crea/modifica con éxito y se muestra en la lista de períodos.</w:t>
            </w:r>
          </w:p>
        </w:tc>
      </w:tr>
    </w:tbl>
    <w:p w14:paraId="0DD51571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42A43BA9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681"/>
        <w:gridCol w:w="1984"/>
        <w:gridCol w:w="3119"/>
      </w:tblGrid>
      <w:tr w:rsidR="00F1367B" w14:paraId="7F156379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33BDADE1" w14:textId="53526D6C" w:rsidR="00F1367B" w:rsidRPr="00CD414D" w:rsidRDefault="00F1367B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lastRenderedPageBreak/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MG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H4</w:t>
            </w:r>
          </w:p>
          <w:p w14:paraId="0EC459F2" w14:textId="77777777" w:rsidR="00F1367B" w:rsidRPr="00CD414D" w:rsidRDefault="00F1367B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>Microservicio de Gestión de Horarios</w:t>
            </w:r>
          </w:p>
        </w:tc>
        <w:tc>
          <w:tcPr>
            <w:tcW w:w="3119" w:type="dxa"/>
          </w:tcPr>
          <w:p w14:paraId="1DBB5E26" w14:textId="77777777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3817AB5A" w14:textId="2BEBE3FE" w:rsidR="00F1367B" w:rsidRPr="002B1A62" w:rsidRDefault="00F1367B" w:rsidP="00B80A2E">
            <w:pPr>
              <w:rPr>
                <w:b/>
                <w:sz w:val="22"/>
                <w:szCs w:val="22"/>
              </w:rPr>
            </w:pPr>
            <w:r w:rsidRPr="00F1367B">
              <w:rPr>
                <w:b/>
                <w:sz w:val="22"/>
                <w:szCs w:val="22"/>
              </w:rPr>
              <w:t>VISUALIZAR CALENDARIO ACADÉMICO</w:t>
            </w:r>
          </w:p>
        </w:tc>
      </w:tr>
      <w:tr w:rsidR="00F1367B" w14:paraId="01A1EC62" w14:textId="77777777" w:rsidTr="00B80A2E">
        <w:trPr>
          <w:trHeight w:val="662"/>
        </w:trPr>
        <w:tc>
          <w:tcPr>
            <w:tcW w:w="3681" w:type="dxa"/>
          </w:tcPr>
          <w:p w14:paraId="7296199B" w14:textId="77777777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03614ADF" w14:textId="27B89ADC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>Aprendiz, Instructor, Administrador del sistema</w:t>
            </w:r>
          </w:p>
        </w:tc>
        <w:tc>
          <w:tcPr>
            <w:tcW w:w="5103" w:type="dxa"/>
            <w:gridSpan w:val="2"/>
          </w:tcPr>
          <w:p w14:paraId="4681EE5B" w14:textId="77777777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F1367B" w14:paraId="1A590817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681" w:type="dxa"/>
          </w:tcPr>
          <w:p w14:paraId="3BF61E7A" w14:textId="77777777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6BFC14F9" w14:textId="2625B6DA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>Media</w:t>
            </w:r>
          </w:p>
        </w:tc>
        <w:tc>
          <w:tcPr>
            <w:tcW w:w="5103" w:type="dxa"/>
            <w:gridSpan w:val="2"/>
          </w:tcPr>
          <w:p w14:paraId="40BD73EA" w14:textId="77777777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3F14C1BB" w14:textId="787799A1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>Calendario en la interfaz de usuario</w:t>
            </w:r>
          </w:p>
        </w:tc>
      </w:tr>
      <w:tr w:rsidR="00F1367B" w14:paraId="6444D754" w14:textId="77777777" w:rsidTr="00B80A2E">
        <w:trPr>
          <w:trHeight w:val="597"/>
        </w:trPr>
        <w:tc>
          <w:tcPr>
            <w:tcW w:w="3681" w:type="dxa"/>
          </w:tcPr>
          <w:p w14:paraId="64981612" w14:textId="77777777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</w:p>
          <w:p w14:paraId="3993A7D3" w14:textId="0E5A8E1E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>Selección de fecha o período académico</w:t>
            </w:r>
          </w:p>
        </w:tc>
        <w:tc>
          <w:tcPr>
            <w:tcW w:w="5103" w:type="dxa"/>
            <w:gridSpan w:val="2"/>
          </w:tcPr>
          <w:p w14:paraId="709A2A15" w14:textId="77777777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654D5F10" w14:textId="3B675915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>Calendario con eventos académicos (competencias, vacaciones, etc.)</w:t>
            </w:r>
          </w:p>
        </w:tc>
      </w:tr>
      <w:tr w:rsidR="00F1367B" w14:paraId="5582F8D3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6"/>
        </w:trPr>
        <w:tc>
          <w:tcPr>
            <w:tcW w:w="8784" w:type="dxa"/>
            <w:gridSpan w:val="3"/>
          </w:tcPr>
          <w:p w14:paraId="4005AEA5" w14:textId="77777777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Descripción:</w:t>
            </w:r>
          </w:p>
          <w:p w14:paraId="3509D6D2" w14:textId="6AD5BE9A" w:rsidR="00F1367B" w:rsidRPr="00CD414D" w:rsidRDefault="00F1367B" w:rsidP="00B80A2E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>Proporcionar a los usuarios una vista de calendario para visualizar eventos académicos relevantes.</w:t>
            </w:r>
          </w:p>
        </w:tc>
      </w:tr>
      <w:tr w:rsidR="00F1367B" w14:paraId="3BD3E52F" w14:textId="77777777" w:rsidTr="00B80A2E">
        <w:trPr>
          <w:trHeight w:val="683"/>
        </w:trPr>
        <w:tc>
          <w:tcPr>
            <w:tcW w:w="8784" w:type="dxa"/>
            <w:gridSpan w:val="3"/>
          </w:tcPr>
          <w:p w14:paraId="1C909BE2" w14:textId="77777777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72B8EFC9" w14:textId="28079024" w:rsidR="00F1367B" w:rsidRPr="00CD414D" w:rsidRDefault="00F1367B" w:rsidP="00B80A2E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>Si no hay eventos programados para el período seleccionado, mostrar un mensaje indicando que el calendario está vacío.</w:t>
            </w:r>
          </w:p>
        </w:tc>
      </w:tr>
      <w:tr w:rsidR="00F1367B" w14:paraId="17F06553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4B0C1CF5" w14:textId="77777777" w:rsidR="00F1367B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2ABFB786" w14:textId="7C766BDD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>El usuario puede ver el calendario con todos los eventos académicos programados.</w:t>
            </w:r>
          </w:p>
        </w:tc>
      </w:tr>
    </w:tbl>
    <w:p w14:paraId="116E8963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589942C0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681"/>
        <w:gridCol w:w="1984"/>
        <w:gridCol w:w="3119"/>
      </w:tblGrid>
      <w:tr w:rsidR="00F1367B" w14:paraId="681BA390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7CECD902" w14:textId="1670A60E" w:rsidR="00F1367B" w:rsidRPr="00CD414D" w:rsidRDefault="00F1367B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MG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H5</w:t>
            </w:r>
          </w:p>
          <w:p w14:paraId="254E17BE" w14:textId="77777777" w:rsidR="00F1367B" w:rsidRPr="00CD414D" w:rsidRDefault="00F1367B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>Microservicio de Gestión de Horarios</w:t>
            </w:r>
          </w:p>
        </w:tc>
        <w:tc>
          <w:tcPr>
            <w:tcW w:w="3119" w:type="dxa"/>
          </w:tcPr>
          <w:p w14:paraId="3FF18ACC" w14:textId="77777777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3066857C" w14:textId="1B4FC126" w:rsidR="00F1367B" w:rsidRPr="002B1A62" w:rsidRDefault="00F1367B" w:rsidP="00B80A2E">
            <w:pPr>
              <w:rPr>
                <w:b/>
                <w:sz w:val="22"/>
                <w:szCs w:val="22"/>
              </w:rPr>
            </w:pPr>
            <w:r w:rsidRPr="00F1367B">
              <w:rPr>
                <w:b/>
                <w:sz w:val="22"/>
                <w:szCs w:val="22"/>
              </w:rPr>
              <w:t>GESTIONAR COMPETENCIAS</w:t>
            </w:r>
          </w:p>
        </w:tc>
      </w:tr>
      <w:tr w:rsidR="00F1367B" w14:paraId="35924A8B" w14:textId="77777777" w:rsidTr="00B80A2E">
        <w:trPr>
          <w:trHeight w:val="662"/>
        </w:trPr>
        <w:tc>
          <w:tcPr>
            <w:tcW w:w="3681" w:type="dxa"/>
          </w:tcPr>
          <w:p w14:paraId="075EAA07" w14:textId="77777777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55AD726F" w14:textId="0907C8CE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>Coordinador académico</w:t>
            </w:r>
          </w:p>
        </w:tc>
        <w:tc>
          <w:tcPr>
            <w:tcW w:w="5103" w:type="dxa"/>
            <w:gridSpan w:val="2"/>
          </w:tcPr>
          <w:p w14:paraId="7A0BE663" w14:textId="77777777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F1367B" w14:paraId="45AFBA2E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681" w:type="dxa"/>
          </w:tcPr>
          <w:p w14:paraId="48428399" w14:textId="77777777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3ABF5AE6" w14:textId="77777777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>Media</w:t>
            </w:r>
          </w:p>
        </w:tc>
        <w:tc>
          <w:tcPr>
            <w:tcW w:w="5103" w:type="dxa"/>
            <w:gridSpan w:val="2"/>
          </w:tcPr>
          <w:p w14:paraId="5A0F0CFC" w14:textId="77777777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0E71FAD0" w14:textId="65AB1CE8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>Interfaz de administración de competencias</w:t>
            </w:r>
          </w:p>
        </w:tc>
      </w:tr>
      <w:tr w:rsidR="00F1367B" w14:paraId="48475209" w14:textId="77777777" w:rsidTr="00B80A2E">
        <w:trPr>
          <w:trHeight w:val="597"/>
        </w:trPr>
        <w:tc>
          <w:tcPr>
            <w:tcW w:w="3681" w:type="dxa"/>
          </w:tcPr>
          <w:p w14:paraId="01864E88" w14:textId="77777777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</w:p>
          <w:p w14:paraId="187F6664" w14:textId="7A0D4179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>Detalles de la competencia (nombre, descripción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, etc.)</w:t>
            </w:r>
          </w:p>
        </w:tc>
        <w:tc>
          <w:tcPr>
            <w:tcW w:w="5103" w:type="dxa"/>
            <w:gridSpan w:val="2"/>
          </w:tcPr>
          <w:p w14:paraId="6A87B988" w14:textId="77777777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73E58C61" w14:textId="1E823F1E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>Confirmación de creación/modificación de competencia</w:t>
            </w:r>
          </w:p>
        </w:tc>
      </w:tr>
      <w:tr w:rsidR="00F1367B" w14:paraId="18C05A71" w14:textId="77777777" w:rsidTr="00F13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tcW w:w="8784" w:type="dxa"/>
            <w:gridSpan w:val="3"/>
          </w:tcPr>
          <w:p w14:paraId="7322F337" w14:textId="77777777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Descripción:</w:t>
            </w:r>
          </w:p>
          <w:p w14:paraId="1ED97DEB" w14:textId="7D127B1D" w:rsidR="00F1367B" w:rsidRPr="00CD414D" w:rsidRDefault="00F1367B" w:rsidP="00F1367B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>Permitir a los coordinadores académicos gestionar las competencias disponibles en el sistema.</w:t>
            </w:r>
          </w:p>
        </w:tc>
      </w:tr>
      <w:tr w:rsidR="00F1367B" w14:paraId="7D86F8AE" w14:textId="77777777" w:rsidTr="00B80A2E">
        <w:trPr>
          <w:trHeight w:val="683"/>
        </w:trPr>
        <w:tc>
          <w:tcPr>
            <w:tcW w:w="8784" w:type="dxa"/>
            <w:gridSpan w:val="3"/>
          </w:tcPr>
          <w:p w14:paraId="265A7220" w14:textId="77777777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76D8FDA1" w14:textId="5D0EC2EB" w:rsidR="00F1367B" w:rsidRPr="00CD414D" w:rsidRDefault="00F1367B" w:rsidP="00B80A2E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>Si la competencia ya existe en el sistema, mostrar un mensaje de error.</w:t>
            </w:r>
          </w:p>
        </w:tc>
      </w:tr>
      <w:tr w:rsidR="00F1367B" w14:paraId="259D75E7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3DFF1A54" w14:textId="77777777" w:rsidR="00F1367B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lastRenderedPageBreak/>
              <w:t>Criterios de aceptación:</w:t>
            </w:r>
          </w:p>
          <w:p w14:paraId="7EA1F0BD" w14:textId="4975E3C8" w:rsidR="00F1367B" w:rsidRPr="00CD414D" w:rsidRDefault="00F1367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La competencia se crea/modifica con éxito y se muestra en la lista de competencias. </w:t>
            </w:r>
          </w:p>
        </w:tc>
      </w:tr>
    </w:tbl>
    <w:p w14:paraId="0AA2AAE7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1D8309A8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47162C2D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6DDA992B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641CCCA4" w14:textId="0CB6375A" w:rsidR="00AC59FD" w:rsidRDefault="00AC59FD" w:rsidP="002577D5">
      <w:pPr>
        <w:pStyle w:val="Ttulo3"/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681"/>
        <w:gridCol w:w="1984"/>
        <w:gridCol w:w="3119"/>
      </w:tblGrid>
      <w:tr w:rsidR="00AC59FD" w14:paraId="19724D91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4A5E0104" w14:textId="7A9B2837" w:rsidR="00AC59FD" w:rsidRPr="00CD414D" w:rsidRDefault="00AC59FD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P1</w:t>
            </w:r>
          </w:p>
          <w:p w14:paraId="1359CD86" w14:textId="2B1AAE51" w:rsidR="00AC59FD" w:rsidRPr="00CD414D" w:rsidRDefault="00AC59FD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Microservicio de </w:t>
            </w:r>
            <w:r w:rsidR="0083158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parametrización </w:t>
            </w:r>
          </w:p>
        </w:tc>
        <w:tc>
          <w:tcPr>
            <w:tcW w:w="3119" w:type="dxa"/>
          </w:tcPr>
          <w:p w14:paraId="772E43B3" w14:textId="0224896B" w:rsidR="00AC59F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44E828CE" w14:textId="199CEA1C" w:rsidR="00AC59FD" w:rsidRPr="002B1A62" w:rsidRDefault="0083158D" w:rsidP="00B80A2E">
            <w:pPr>
              <w:rPr>
                <w:b/>
                <w:sz w:val="22"/>
                <w:szCs w:val="22"/>
              </w:rPr>
            </w:pPr>
            <w:r w:rsidRPr="0083158D">
              <w:rPr>
                <w:b/>
                <w:sz w:val="22"/>
                <w:szCs w:val="22"/>
              </w:rPr>
              <w:t>CREAR PARÁMETRO</w:t>
            </w:r>
          </w:p>
        </w:tc>
      </w:tr>
      <w:tr w:rsidR="00AC59FD" w14:paraId="76D16A66" w14:textId="77777777" w:rsidTr="00B80A2E">
        <w:trPr>
          <w:trHeight w:val="662"/>
        </w:trPr>
        <w:tc>
          <w:tcPr>
            <w:tcW w:w="3681" w:type="dxa"/>
          </w:tcPr>
          <w:p w14:paraId="51166846" w14:textId="77777777" w:rsidR="00AC59FD" w:rsidRPr="00CD414D" w:rsidRDefault="00AC59F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63AB32E6" w14:textId="3A70246A" w:rsidR="00AC59FD" w:rsidRPr="00CD414D" w:rsidRDefault="00AC59F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AC59FD">
              <w:rPr>
                <w:rFonts w:ascii="Calibri" w:eastAsia="Calibri" w:hAnsi="Calibri" w:cs="Calibri"/>
                <w:bCs/>
                <w:sz w:val="22"/>
                <w:szCs w:val="22"/>
              </w:rPr>
              <w:t>Administrador del sistema</w:t>
            </w:r>
          </w:p>
        </w:tc>
        <w:tc>
          <w:tcPr>
            <w:tcW w:w="5103" w:type="dxa"/>
            <w:gridSpan w:val="2"/>
          </w:tcPr>
          <w:p w14:paraId="39CC89DB" w14:textId="77777777" w:rsidR="00AC59FD" w:rsidRPr="00CD414D" w:rsidRDefault="00AC59F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AC59FD" w14:paraId="5DC3A353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681" w:type="dxa"/>
          </w:tcPr>
          <w:p w14:paraId="5AEBD512" w14:textId="77777777" w:rsidR="00AC59FD" w:rsidRPr="00CD414D" w:rsidRDefault="00AC59F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245A03DC" w14:textId="3E0FD910" w:rsidR="00AC59FD" w:rsidRPr="00CD414D" w:rsidRDefault="00AC59F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AC59FD">
              <w:rPr>
                <w:rFonts w:ascii="Calibri" w:eastAsia="Calibri" w:hAnsi="Calibri" w:cs="Calibri"/>
                <w:bCs/>
                <w:sz w:val="22"/>
                <w:szCs w:val="22"/>
              </w:rPr>
              <w:t>Alta</w:t>
            </w:r>
          </w:p>
        </w:tc>
        <w:tc>
          <w:tcPr>
            <w:tcW w:w="5103" w:type="dxa"/>
            <w:gridSpan w:val="2"/>
          </w:tcPr>
          <w:p w14:paraId="2C52CD1D" w14:textId="77777777" w:rsidR="00AC59FD" w:rsidRPr="00CD414D" w:rsidRDefault="00AC59F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7F93A23B" w14:textId="087E5BC8" w:rsidR="00AC59FD" w:rsidRPr="00CD414D" w:rsidRDefault="00AC59F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AC59FD">
              <w:rPr>
                <w:rFonts w:ascii="Calibri" w:eastAsia="Calibri" w:hAnsi="Calibri" w:cs="Calibri"/>
                <w:bCs/>
                <w:sz w:val="22"/>
                <w:szCs w:val="22"/>
              </w:rPr>
              <w:t>Interfaz de administración de parámetros</w:t>
            </w:r>
          </w:p>
        </w:tc>
      </w:tr>
      <w:tr w:rsidR="00AC59FD" w14:paraId="7D7931C6" w14:textId="77777777" w:rsidTr="00B80A2E">
        <w:trPr>
          <w:trHeight w:val="597"/>
        </w:trPr>
        <w:tc>
          <w:tcPr>
            <w:tcW w:w="3681" w:type="dxa"/>
          </w:tcPr>
          <w:p w14:paraId="355D8497" w14:textId="77777777" w:rsidR="00AC59FD" w:rsidRPr="00CD414D" w:rsidRDefault="00AC59F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</w:p>
          <w:p w14:paraId="5FB45BBC" w14:textId="4FC520EA" w:rsidR="00AC59FD" w:rsidRPr="00CD414D" w:rsidRDefault="00AC59F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AC59FD">
              <w:rPr>
                <w:rFonts w:ascii="Calibri" w:eastAsia="Calibri" w:hAnsi="Calibri" w:cs="Calibri"/>
                <w:bCs/>
                <w:sz w:val="22"/>
                <w:szCs w:val="22"/>
              </w:rPr>
              <w:t>Detalles del parámetro (nombre, valor, descripción)</w:t>
            </w:r>
          </w:p>
        </w:tc>
        <w:tc>
          <w:tcPr>
            <w:tcW w:w="5103" w:type="dxa"/>
            <w:gridSpan w:val="2"/>
          </w:tcPr>
          <w:p w14:paraId="2530350F" w14:textId="77777777" w:rsidR="00AC59FD" w:rsidRPr="00CD414D" w:rsidRDefault="00AC59F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45703A4B" w14:textId="4C141700" w:rsidR="00AC59FD" w:rsidRPr="00CD414D" w:rsidRDefault="00AC59F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AC59FD">
              <w:rPr>
                <w:rFonts w:ascii="Calibri" w:eastAsia="Calibri" w:hAnsi="Calibri" w:cs="Calibri"/>
                <w:bCs/>
                <w:sz w:val="22"/>
                <w:szCs w:val="22"/>
              </w:rPr>
              <w:t>Confirmación de creación de parámetro</w:t>
            </w:r>
          </w:p>
        </w:tc>
      </w:tr>
      <w:tr w:rsidR="00AC59FD" w14:paraId="5560504B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tcW w:w="8784" w:type="dxa"/>
            <w:gridSpan w:val="3"/>
          </w:tcPr>
          <w:p w14:paraId="2D7773AA" w14:textId="77777777" w:rsidR="00AC59FD" w:rsidRPr="00CD414D" w:rsidRDefault="00AC59F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Descripción:</w:t>
            </w:r>
          </w:p>
          <w:p w14:paraId="5A9D089D" w14:textId="215E939C" w:rsidR="00AC59FD" w:rsidRPr="00CD414D" w:rsidRDefault="00AC59FD" w:rsidP="00B80A2E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AC59FD">
              <w:rPr>
                <w:rFonts w:ascii="Calibri" w:eastAsia="Calibri" w:hAnsi="Calibri" w:cs="Calibri"/>
                <w:bCs/>
                <w:sz w:val="22"/>
                <w:szCs w:val="22"/>
              </w:rPr>
              <w:t>Permitir a los administradores del sistema crear nuevos parámetros para la configuración del sistema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</w:tc>
      </w:tr>
      <w:tr w:rsidR="00AC59FD" w14:paraId="1120AC0D" w14:textId="77777777" w:rsidTr="00B80A2E">
        <w:trPr>
          <w:trHeight w:val="683"/>
        </w:trPr>
        <w:tc>
          <w:tcPr>
            <w:tcW w:w="8784" w:type="dxa"/>
            <w:gridSpan w:val="3"/>
          </w:tcPr>
          <w:p w14:paraId="6AF51E3E" w14:textId="77777777" w:rsidR="00AC59FD" w:rsidRPr="00CD414D" w:rsidRDefault="00AC59F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589617EC" w14:textId="6C2C53A8" w:rsidR="00AC59FD" w:rsidRPr="00CD414D" w:rsidRDefault="0083158D" w:rsidP="00B80A2E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3158D">
              <w:rPr>
                <w:rFonts w:ascii="Calibri" w:eastAsia="Calibri" w:hAnsi="Calibri" w:cs="Calibri"/>
                <w:bCs/>
                <w:sz w:val="22"/>
                <w:szCs w:val="22"/>
              </w:rPr>
              <w:t>Si el parámetro ya existe en el sistema, mostrar un mensaje de error.</w:t>
            </w:r>
          </w:p>
        </w:tc>
      </w:tr>
      <w:tr w:rsidR="00AC59FD" w14:paraId="32D6756A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2D75371B" w14:textId="77777777" w:rsidR="00AC59FD" w:rsidRDefault="00AC59F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04CFCC1F" w14:textId="241E5523" w:rsidR="00AC59F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3158D">
              <w:rPr>
                <w:rFonts w:ascii="Calibri" w:eastAsia="Calibri" w:hAnsi="Calibri" w:cs="Calibri"/>
                <w:bCs/>
                <w:sz w:val="22"/>
                <w:szCs w:val="22"/>
              </w:rPr>
              <w:t>El parámetro se crea con éxito y se muestra en la lista de parámetros disponibles</w:t>
            </w:r>
            <w:r w:rsidR="00AC59FD" w:rsidRPr="00F1367B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. </w:t>
            </w:r>
          </w:p>
        </w:tc>
      </w:tr>
    </w:tbl>
    <w:p w14:paraId="1DA213A5" w14:textId="77777777" w:rsidR="00AC59FD" w:rsidRDefault="00AC59FD" w:rsidP="00AC59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ind w:left="1320"/>
        <w:rPr>
          <w:b/>
          <w:color w:val="000000"/>
          <w:sz w:val="28"/>
          <w:szCs w:val="28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681"/>
        <w:gridCol w:w="1984"/>
        <w:gridCol w:w="3119"/>
      </w:tblGrid>
      <w:tr w:rsidR="0083158D" w14:paraId="09867973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3962D1C4" w14:textId="001BEA4A" w:rsidR="0083158D" w:rsidRPr="00CD414D" w:rsidRDefault="0083158D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P2</w:t>
            </w:r>
          </w:p>
          <w:p w14:paraId="1F161137" w14:textId="63CF59C7" w:rsidR="0083158D" w:rsidRPr="00CD414D" w:rsidRDefault="00CD02DF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>Microservicio de</w:t>
            </w:r>
            <w:r w:rsidR="0083158D"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="0083158D">
              <w:rPr>
                <w:rFonts w:ascii="Calibri" w:eastAsia="Calibri" w:hAnsi="Calibri" w:cs="Calibri"/>
                <w:bCs/>
                <w:sz w:val="22"/>
                <w:szCs w:val="22"/>
              </w:rPr>
              <w:t>parametrización</w:t>
            </w:r>
          </w:p>
        </w:tc>
        <w:tc>
          <w:tcPr>
            <w:tcW w:w="3119" w:type="dxa"/>
          </w:tcPr>
          <w:p w14:paraId="2C9F299F" w14:textId="586BB0A4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710C8CE7" w14:textId="22B79B60" w:rsidR="0083158D" w:rsidRPr="002B1A62" w:rsidRDefault="0083158D" w:rsidP="00B80A2E">
            <w:pPr>
              <w:rPr>
                <w:b/>
                <w:sz w:val="22"/>
                <w:szCs w:val="22"/>
              </w:rPr>
            </w:pPr>
            <w:r w:rsidRPr="0083158D">
              <w:rPr>
                <w:b/>
                <w:sz w:val="22"/>
                <w:szCs w:val="22"/>
              </w:rPr>
              <w:t>MODIFICAR CONFIGURACIÓN</w:t>
            </w:r>
          </w:p>
        </w:tc>
      </w:tr>
      <w:tr w:rsidR="0083158D" w14:paraId="0891892B" w14:textId="77777777" w:rsidTr="00B80A2E">
        <w:trPr>
          <w:trHeight w:val="662"/>
        </w:trPr>
        <w:tc>
          <w:tcPr>
            <w:tcW w:w="3681" w:type="dxa"/>
          </w:tcPr>
          <w:p w14:paraId="06EDEA40" w14:textId="77777777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704058F0" w14:textId="77777777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AC59FD">
              <w:rPr>
                <w:rFonts w:ascii="Calibri" w:eastAsia="Calibri" w:hAnsi="Calibri" w:cs="Calibri"/>
                <w:bCs/>
                <w:sz w:val="22"/>
                <w:szCs w:val="22"/>
              </w:rPr>
              <w:t>Administrador del sistema</w:t>
            </w:r>
          </w:p>
        </w:tc>
        <w:tc>
          <w:tcPr>
            <w:tcW w:w="5103" w:type="dxa"/>
            <w:gridSpan w:val="2"/>
          </w:tcPr>
          <w:p w14:paraId="6FA0D829" w14:textId="77777777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83158D" w14:paraId="27E6138E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681" w:type="dxa"/>
          </w:tcPr>
          <w:p w14:paraId="5247FC3B" w14:textId="77777777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2EA43375" w14:textId="2666327E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3158D">
              <w:rPr>
                <w:rFonts w:ascii="Calibri" w:eastAsia="Calibri" w:hAnsi="Calibri" w:cs="Calibri"/>
                <w:bCs/>
                <w:sz w:val="22"/>
                <w:szCs w:val="22"/>
              </w:rPr>
              <w:t>Media</w:t>
            </w:r>
          </w:p>
        </w:tc>
        <w:tc>
          <w:tcPr>
            <w:tcW w:w="5103" w:type="dxa"/>
            <w:gridSpan w:val="2"/>
          </w:tcPr>
          <w:p w14:paraId="6C56E90A" w14:textId="77777777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5D372728" w14:textId="3231DD37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3158D">
              <w:rPr>
                <w:rFonts w:ascii="Calibri" w:eastAsia="Calibri" w:hAnsi="Calibri" w:cs="Calibri"/>
                <w:bCs/>
                <w:sz w:val="22"/>
                <w:szCs w:val="22"/>
              </w:rPr>
              <w:t>Interfaz de administración de configuración</w:t>
            </w:r>
          </w:p>
        </w:tc>
      </w:tr>
      <w:tr w:rsidR="0083158D" w14:paraId="37A14BBF" w14:textId="77777777" w:rsidTr="00B80A2E">
        <w:trPr>
          <w:trHeight w:val="597"/>
        </w:trPr>
        <w:tc>
          <w:tcPr>
            <w:tcW w:w="3681" w:type="dxa"/>
          </w:tcPr>
          <w:p w14:paraId="40890940" w14:textId="77777777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lastRenderedPageBreak/>
              <w:t>Entrada:</w:t>
            </w:r>
          </w:p>
          <w:p w14:paraId="6434ADD8" w14:textId="65D2FE48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3158D">
              <w:rPr>
                <w:rFonts w:ascii="Calibri" w:eastAsia="Calibri" w:hAnsi="Calibri" w:cs="Calibri"/>
                <w:bCs/>
                <w:sz w:val="22"/>
                <w:szCs w:val="22"/>
              </w:rPr>
              <w:t>Selección de parámetro y nuevo valor</w:t>
            </w:r>
          </w:p>
        </w:tc>
        <w:tc>
          <w:tcPr>
            <w:tcW w:w="5103" w:type="dxa"/>
            <w:gridSpan w:val="2"/>
          </w:tcPr>
          <w:p w14:paraId="53FE3041" w14:textId="77777777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598DFFF5" w14:textId="0B6B322D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3158D">
              <w:rPr>
                <w:rFonts w:ascii="Calibri" w:eastAsia="Calibri" w:hAnsi="Calibri" w:cs="Calibri"/>
                <w:bCs/>
                <w:sz w:val="22"/>
                <w:szCs w:val="22"/>
              </w:rPr>
              <w:t>Confirmación de modificación de configuración</w:t>
            </w:r>
          </w:p>
        </w:tc>
      </w:tr>
      <w:tr w:rsidR="0083158D" w14:paraId="53F3EF80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tcW w:w="8784" w:type="dxa"/>
            <w:gridSpan w:val="3"/>
          </w:tcPr>
          <w:p w14:paraId="41E3ADE3" w14:textId="77777777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Descripción:</w:t>
            </w:r>
          </w:p>
          <w:p w14:paraId="5692AC97" w14:textId="09BEC26B" w:rsidR="0083158D" w:rsidRPr="00CD414D" w:rsidRDefault="0083158D" w:rsidP="00B80A2E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3158D">
              <w:rPr>
                <w:rFonts w:ascii="Calibri" w:eastAsia="Calibri" w:hAnsi="Calibri" w:cs="Calibri"/>
                <w:bCs/>
                <w:sz w:val="22"/>
                <w:szCs w:val="22"/>
              </w:rPr>
              <w:t>Permitir a los administradores modificar la configuración del sistema mediante la actualización de parámetros existentes.</w:t>
            </w:r>
          </w:p>
        </w:tc>
      </w:tr>
      <w:tr w:rsidR="0083158D" w14:paraId="02C4099D" w14:textId="77777777" w:rsidTr="00B80A2E">
        <w:trPr>
          <w:trHeight w:val="683"/>
        </w:trPr>
        <w:tc>
          <w:tcPr>
            <w:tcW w:w="8784" w:type="dxa"/>
            <w:gridSpan w:val="3"/>
          </w:tcPr>
          <w:p w14:paraId="5037E8C0" w14:textId="77777777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0BE8F322" w14:textId="6AA04E7B" w:rsidR="0083158D" w:rsidRPr="00CD414D" w:rsidRDefault="0083158D" w:rsidP="00B80A2E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3158D">
              <w:rPr>
                <w:rFonts w:ascii="Calibri" w:eastAsia="Calibri" w:hAnsi="Calibri" w:cs="Calibri"/>
                <w:bCs/>
                <w:sz w:val="22"/>
                <w:szCs w:val="22"/>
              </w:rPr>
              <w:t>Si el parámetro seleccionado no existe o el nuevo valor no es válido, mostrar un mensaje de error.</w:t>
            </w:r>
          </w:p>
        </w:tc>
      </w:tr>
      <w:tr w:rsidR="0083158D" w14:paraId="71C8C7CD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35B19098" w14:textId="77777777" w:rsidR="0083158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7804F8C6" w14:textId="2B06ABF1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3158D">
              <w:rPr>
                <w:rFonts w:ascii="Calibri" w:eastAsia="Calibri" w:hAnsi="Calibri" w:cs="Calibri"/>
                <w:bCs/>
                <w:sz w:val="22"/>
                <w:szCs w:val="22"/>
              </w:rPr>
              <w:t>La configuración se actualiza correctamente con el nuevo valor especificado.</w:t>
            </w:r>
          </w:p>
        </w:tc>
      </w:tr>
    </w:tbl>
    <w:p w14:paraId="7632F49D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1BDF1DC1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681"/>
        <w:gridCol w:w="1984"/>
        <w:gridCol w:w="3119"/>
      </w:tblGrid>
      <w:tr w:rsidR="0083158D" w14:paraId="344E6CD5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6F75940D" w14:textId="3F64BEEA" w:rsidR="0083158D" w:rsidRPr="00CD414D" w:rsidRDefault="0083158D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P3</w:t>
            </w:r>
          </w:p>
          <w:p w14:paraId="0CBDB20F" w14:textId="638213EA" w:rsidR="0083158D" w:rsidRPr="00CD414D" w:rsidRDefault="00CD02DF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>Microservicio de</w:t>
            </w:r>
            <w:r w:rsidR="0083158D"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="0083158D">
              <w:rPr>
                <w:rFonts w:ascii="Calibri" w:eastAsia="Calibri" w:hAnsi="Calibri" w:cs="Calibri"/>
                <w:bCs/>
                <w:sz w:val="22"/>
                <w:szCs w:val="22"/>
              </w:rPr>
              <w:t>parametrización</w:t>
            </w:r>
          </w:p>
        </w:tc>
        <w:tc>
          <w:tcPr>
            <w:tcW w:w="3119" w:type="dxa"/>
          </w:tcPr>
          <w:p w14:paraId="64649C53" w14:textId="77777777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02CE02CF" w14:textId="1BF22281" w:rsidR="0083158D" w:rsidRPr="002B1A62" w:rsidRDefault="0083158D" w:rsidP="00B80A2E">
            <w:pPr>
              <w:rPr>
                <w:b/>
                <w:sz w:val="22"/>
                <w:szCs w:val="22"/>
              </w:rPr>
            </w:pPr>
            <w:r w:rsidRPr="0083158D">
              <w:rPr>
                <w:b/>
                <w:sz w:val="22"/>
                <w:szCs w:val="22"/>
              </w:rPr>
              <w:t>ADMINISTRAR PLANTILLAS DE CORREO ELECTRÓNICO</w:t>
            </w:r>
          </w:p>
        </w:tc>
      </w:tr>
      <w:tr w:rsidR="0083158D" w14:paraId="0212E698" w14:textId="77777777" w:rsidTr="00B80A2E">
        <w:trPr>
          <w:trHeight w:val="662"/>
        </w:trPr>
        <w:tc>
          <w:tcPr>
            <w:tcW w:w="3681" w:type="dxa"/>
          </w:tcPr>
          <w:p w14:paraId="3FB1F29C" w14:textId="77777777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28B5233D" w14:textId="77777777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AC59FD">
              <w:rPr>
                <w:rFonts w:ascii="Calibri" w:eastAsia="Calibri" w:hAnsi="Calibri" w:cs="Calibri"/>
                <w:bCs/>
                <w:sz w:val="22"/>
                <w:szCs w:val="22"/>
              </w:rPr>
              <w:t>Administrador del sistema</w:t>
            </w:r>
          </w:p>
        </w:tc>
        <w:tc>
          <w:tcPr>
            <w:tcW w:w="5103" w:type="dxa"/>
            <w:gridSpan w:val="2"/>
          </w:tcPr>
          <w:p w14:paraId="4815A976" w14:textId="77777777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83158D" w14:paraId="15F719E5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681" w:type="dxa"/>
          </w:tcPr>
          <w:p w14:paraId="2A24F6B7" w14:textId="77777777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67198560" w14:textId="77777777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3158D">
              <w:rPr>
                <w:rFonts w:ascii="Calibri" w:eastAsia="Calibri" w:hAnsi="Calibri" w:cs="Calibri"/>
                <w:bCs/>
                <w:sz w:val="22"/>
                <w:szCs w:val="22"/>
              </w:rPr>
              <w:t>Media</w:t>
            </w:r>
          </w:p>
        </w:tc>
        <w:tc>
          <w:tcPr>
            <w:tcW w:w="5103" w:type="dxa"/>
            <w:gridSpan w:val="2"/>
          </w:tcPr>
          <w:p w14:paraId="591E9BE0" w14:textId="77777777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064EBEB7" w14:textId="48148736" w:rsidR="0083158D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02DF">
              <w:rPr>
                <w:rFonts w:ascii="Calibri" w:eastAsia="Calibri" w:hAnsi="Calibri" w:cs="Calibri"/>
                <w:bCs/>
                <w:sz w:val="22"/>
                <w:szCs w:val="22"/>
              </w:rPr>
              <w:t>Interfaz de administración de plantillas de correo electrónico</w:t>
            </w:r>
          </w:p>
        </w:tc>
      </w:tr>
      <w:tr w:rsidR="0083158D" w14:paraId="2C3FF0E3" w14:textId="77777777" w:rsidTr="00B80A2E">
        <w:trPr>
          <w:trHeight w:val="597"/>
        </w:trPr>
        <w:tc>
          <w:tcPr>
            <w:tcW w:w="3681" w:type="dxa"/>
          </w:tcPr>
          <w:p w14:paraId="43A92E7F" w14:textId="77777777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</w:p>
          <w:p w14:paraId="4C69A2D7" w14:textId="0096C68E" w:rsidR="0083158D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02DF">
              <w:rPr>
                <w:rFonts w:ascii="Calibri" w:eastAsia="Calibri" w:hAnsi="Calibri" w:cs="Calibri"/>
                <w:bCs/>
                <w:sz w:val="22"/>
                <w:szCs w:val="22"/>
              </w:rPr>
              <w:t>Detalles de la plantilla (asunto, cuerpo, adjuntos)</w:t>
            </w:r>
          </w:p>
        </w:tc>
        <w:tc>
          <w:tcPr>
            <w:tcW w:w="5103" w:type="dxa"/>
            <w:gridSpan w:val="2"/>
          </w:tcPr>
          <w:p w14:paraId="0B98F0BE" w14:textId="77777777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05586C50" w14:textId="569DC36B" w:rsidR="0083158D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02DF">
              <w:rPr>
                <w:rFonts w:ascii="Calibri" w:eastAsia="Calibri" w:hAnsi="Calibri" w:cs="Calibri"/>
                <w:bCs/>
                <w:sz w:val="22"/>
                <w:szCs w:val="22"/>
              </w:rPr>
              <w:t>Confirmación de creación/modificación de plantilla</w:t>
            </w:r>
          </w:p>
        </w:tc>
      </w:tr>
      <w:tr w:rsidR="0083158D" w14:paraId="5140D60E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tcW w:w="8784" w:type="dxa"/>
            <w:gridSpan w:val="3"/>
          </w:tcPr>
          <w:p w14:paraId="2C08F44E" w14:textId="4C304387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Descripción:</w:t>
            </w:r>
            <w:r w:rsidR="00CD02DF" w:rsidRPr="00CD02D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Permitir a los usuarios administrar plantillas de correo electrónico para su uso en notificaciones automáticas del sistema</w:t>
            </w:r>
            <w:r w:rsidR="00CD02DF"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  <w:p w14:paraId="6E9124E2" w14:textId="789EFB6E" w:rsidR="0083158D" w:rsidRPr="00CD414D" w:rsidRDefault="0083158D" w:rsidP="00B80A2E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  <w:tr w:rsidR="0083158D" w14:paraId="09339E77" w14:textId="77777777" w:rsidTr="00B80A2E">
        <w:trPr>
          <w:trHeight w:val="683"/>
        </w:trPr>
        <w:tc>
          <w:tcPr>
            <w:tcW w:w="8784" w:type="dxa"/>
            <w:gridSpan w:val="3"/>
          </w:tcPr>
          <w:p w14:paraId="3F60BCEA" w14:textId="77777777" w:rsidR="0083158D" w:rsidRPr="00CD414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7D3C3113" w14:textId="2C0316A6" w:rsidR="0083158D" w:rsidRPr="00CD414D" w:rsidRDefault="00CD02DF" w:rsidP="00B80A2E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02DF">
              <w:rPr>
                <w:rFonts w:ascii="Calibri" w:eastAsia="Calibri" w:hAnsi="Calibri" w:cs="Calibri"/>
                <w:bCs/>
                <w:sz w:val="22"/>
                <w:szCs w:val="22"/>
              </w:rPr>
              <w:t>Si la plantilla ya existe en el sistema o los datos proporcionados son inválidos, mostrar un mensaje de error.</w:t>
            </w:r>
          </w:p>
        </w:tc>
      </w:tr>
      <w:tr w:rsidR="0083158D" w14:paraId="28140756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1C52F8C0" w14:textId="77777777" w:rsidR="0083158D" w:rsidRDefault="0083158D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361D9619" w14:textId="6F2270B6" w:rsidR="0083158D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02DF">
              <w:rPr>
                <w:rFonts w:ascii="Calibri" w:eastAsia="Calibri" w:hAnsi="Calibri" w:cs="Calibri"/>
                <w:bCs/>
                <w:sz w:val="22"/>
                <w:szCs w:val="22"/>
              </w:rPr>
              <w:t>La plantilla se crea/modifica con éxito y se puede utilizar para enviar correos electrónicos.</w:t>
            </w:r>
          </w:p>
        </w:tc>
      </w:tr>
    </w:tbl>
    <w:p w14:paraId="6F625717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2AB3F881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681"/>
        <w:gridCol w:w="1984"/>
        <w:gridCol w:w="3119"/>
      </w:tblGrid>
      <w:tr w:rsidR="00CD02DF" w14:paraId="2EA3B443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7787FF9E" w14:textId="529F6AD0" w:rsidR="00CD02DF" w:rsidRPr="00CD414D" w:rsidRDefault="00CD02DF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P4</w:t>
            </w:r>
          </w:p>
          <w:p w14:paraId="376654F3" w14:textId="77777777" w:rsidR="00CD02DF" w:rsidRPr="00CD414D" w:rsidRDefault="00CD02DF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Microservicio de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parametrización</w:t>
            </w:r>
          </w:p>
        </w:tc>
        <w:tc>
          <w:tcPr>
            <w:tcW w:w="3119" w:type="dxa"/>
          </w:tcPr>
          <w:p w14:paraId="6BD5AE30" w14:textId="77777777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7F886550" w14:textId="64F790F4" w:rsidR="00CD02DF" w:rsidRPr="002B1A62" w:rsidRDefault="00CD02DF" w:rsidP="00B80A2E">
            <w:pPr>
              <w:rPr>
                <w:b/>
                <w:sz w:val="22"/>
                <w:szCs w:val="22"/>
              </w:rPr>
            </w:pPr>
            <w:r w:rsidRPr="00CD02DF">
              <w:rPr>
                <w:b/>
                <w:sz w:val="22"/>
                <w:szCs w:val="22"/>
              </w:rPr>
              <w:t>ADMINISTRAR PLANTILLAS DE DOCUMENTO</w:t>
            </w:r>
          </w:p>
        </w:tc>
      </w:tr>
      <w:tr w:rsidR="00CD02DF" w14:paraId="6F228DEF" w14:textId="77777777" w:rsidTr="00B80A2E">
        <w:trPr>
          <w:trHeight w:val="662"/>
        </w:trPr>
        <w:tc>
          <w:tcPr>
            <w:tcW w:w="3681" w:type="dxa"/>
          </w:tcPr>
          <w:p w14:paraId="59472E1A" w14:textId="77777777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lastRenderedPageBreak/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1AC08B64" w14:textId="77777777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AC59FD">
              <w:rPr>
                <w:rFonts w:ascii="Calibri" w:eastAsia="Calibri" w:hAnsi="Calibri" w:cs="Calibri"/>
                <w:bCs/>
                <w:sz w:val="22"/>
                <w:szCs w:val="22"/>
              </w:rPr>
              <w:t>Administrador del sistema</w:t>
            </w:r>
          </w:p>
        </w:tc>
        <w:tc>
          <w:tcPr>
            <w:tcW w:w="5103" w:type="dxa"/>
            <w:gridSpan w:val="2"/>
          </w:tcPr>
          <w:p w14:paraId="67B03D0A" w14:textId="77777777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CD02DF" w14:paraId="47C7E7EA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681" w:type="dxa"/>
          </w:tcPr>
          <w:p w14:paraId="1BABF9D8" w14:textId="77777777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2F9C9C3A" w14:textId="77777777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3158D">
              <w:rPr>
                <w:rFonts w:ascii="Calibri" w:eastAsia="Calibri" w:hAnsi="Calibri" w:cs="Calibri"/>
                <w:bCs/>
                <w:sz w:val="22"/>
                <w:szCs w:val="22"/>
              </w:rPr>
              <w:t>Media</w:t>
            </w:r>
          </w:p>
        </w:tc>
        <w:tc>
          <w:tcPr>
            <w:tcW w:w="5103" w:type="dxa"/>
            <w:gridSpan w:val="2"/>
          </w:tcPr>
          <w:p w14:paraId="26221EDC" w14:textId="77777777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0606A3D5" w14:textId="4A116D15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02DF">
              <w:rPr>
                <w:rFonts w:ascii="Calibri" w:eastAsia="Calibri" w:hAnsi="Calibri" w:cs="Calibri"/>
                <w:bCs/>
                <w:sz w:val="22"/>
                <w:szCs w:val="22"/>
              </w:rPr>
              <w:t>Interfaz de administración de plantillas de documentos</w:t>
            </w:r>
          </w:p>
        </w:tc>
      </w:tr>
      <w:tr w:rsidR="00CD02DF" w14:paraId="3088C134" w14:textId="77777777" w:rsidTr="00B80A2E">
        <w:trPr>
          <w:trHeight w:val="597"/>
        </w:trPr>
        <w:tc>
          <w:tcPr>
            <w:tcW w:w="3681" w:type="dxa"/>
          </w:tcPr>
          <w:p w14:paraId="5B18C510" w14:textId="77777777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</w:p>
          <w:p w14:paraId="604CD479" w14:textId="6398D241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02DF">
              <w:rPr>
                <w:rFonts w:ascii="Calibri" w:eastAsia="Calibri" w:hAnsi="Calibri" w:cs="Calibri"/>
                <w:bCs/>
                <w:sz w:val="22"/>
                <w:szCs w:val="22"/>
              </w:rPr>
              <w:t>Detalles de la plantilla (nombre, formato, contenido)</w:t>
            </w:r>
          </w:p>
        </w:tc>
        <w:tc>
          <w:tcPr>
            <w:tcW w:w="5103" w:type="dxa"/>
            <w:gridSpan w:val="2"/>
          </w:tcPr>
          <w:p w14:paraId="7E8001BE" w14:textId="77777777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0FCFC36C" w14:textId="09429487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02DF">
              <w:rPr>
                <w:rFonts w:ascii="Calibri" w:eastAsia="Calibri" w:hAnsi="Calibri" w:cs="Calibri"/>
                <w:bCs/>
                <w:sz w:val="22"/>
                <w:szCs w:val="22"/>
              </w:rPr>
              <w:t>Confirmación de creación/modificación de plantilla</w:t>
            </w:r>
          </w:p>
        </w:tc>
      </w:tr>
      <w:tr w:rsidR="00CD02DF" w14:paraId="7CC0606E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tcW w:w="8784" w:type="dxa"/>
            <w:gridSpan w:val="3"/>
          </w:tcPr>
          <w:p w14:paraId="0968BFDC" w14:textId="57B24371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Descripción:</w:t>
            </w:r>
            <w:r w:rsidRPr="00CD02DF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Permitir a los usuarios administrar plantillas de documentos para su uso en la generación de informes y otros documentos del sistema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  <w:p w14:paraId="129517D7" w14:textId="77777777" w:rsidR="00CD02DF" w:rsidRPr="00CD414D" w:rsidRDefault="00CD02DF" w:rsidP="00B80A2E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  <w:tr w:rsidR="00CD02DF" w14:paraId="17BCFA6A" w14:textId="77777777" w:rsidTr="00B80A2E">
        <w:trPr>
          <w:trHeight w:val="683"/>
        </w:trPr>
        <w:tc>
          <w:tcPr>
            <w:tcW w:w="8784" w:type="dxa"/>
            <w:gridSpan w:val="3"/>
          </w:tcPr>
          <w:p w14:paraId="7B40472E" w14:textId="77777777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6BF7AD37" w14:textId="7BF58312" w:rsidR="00CD02DF" w:rsidRPr="00CD414D" w:rsidRDefault="00CD02DF" w:rsidP="00B80A2E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02DF">
              <w:rPr>
                <w:rFonts w:ascii="Calibri" w:eastAsia="Calibri" w:hAnsi="Calibri" w:cs="Calibri"/>
                <w:bCs/>
                <w:sz w:val="22"/>
                <w:szCs w:val="22"/>
              </w:rPr>
              <w:t>Si la plantilla ya existe en el sistema o los datos proporcionados son inválidos, mostrar un mensaje de error.</w:t>
            </w:r>
          </w:p>
        </w:tc>
      </w:tr>
      <w:tr w:rsidR="00CD02DF" w14:paraId="5286838C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47DF697B" w14:textId="77777777" w:rsidR="00CD02DF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60DE7DA1" w14:textId="1956F793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02DF">
              <w:rPr>
                <w:rFonts w:ascii="Calibri" w:eastAsia="Calibri" w:hAnsi="Calibri" w:cs="Calibri"/>
                <w:bCs/>
                <w:sz w:val="22"/>
                <w:szCs w:val="22"/>
              </w:rPr>
              <w:t>La plantilla se crea/modifica con éxito y se puede utilizar para generar documentos en el sistema.</w:t>
            </w:r>
          </w:p>
        </w:tc>
      </w:tr>
    </w:tbl>
    <w:p w14:paraId="55513D1C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28A2499E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681"/>
        <w:gridCol w:w="1984"/>
        <w:gridCol w:w="3119"/>
      </w:tblGrid>
      <w:tr w:rsidR="00CD02DF" w14:paraId="15D88234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115E3D12" w14:textId="27F4F160" w:rsidR="00CD02DF" w:rsidRPr="00CD414D" w:rsidRDefault="00CD02DF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P5</w:t>
            </w:r>
          </w:p>
          <w:p w14:paraId="67598772" w14:textId="77777777" w:rsidR="00CD02DF" w:rsidRPr="00CD414D" w:rsidRDefault="00CD02DF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Microservicio de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parametrización</w:t>
            </w:r>
          </w:p>
        </w:tc>
        <w:tc>
          <w:tcPr>
            <w:tcW w:w="3119" w:type="dxa"/>
          </w:tcPr>
          <w:p w14:paraId="70AE0B2F" w14:textId="77777777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5FF0040E" w14:textId="6F8F7C6C" w:rsidR="00CD02DF" w:rsidRPr="002B1A62" w:rsidRDefault="00CD02DF" w:rsidP="00B80A2E">
            <w:pPr>
              <w:rPr>
                <w:b/>
                <w:sz w:val="22"/>
                <w:szCs w:val="22"/>
              </w:rPr>
            </w:pPr>
            <w:r w:rsidRPr="00CD02DF">
              <w:rPr>
                <w:b/>
                <w:sz w:val="22"/>
                <w:szCs w:val="22"/>
              </w:rPr>
              <w:t>GESTIONAR CATÁLOGOS</w:t>
            </w:r>
          </w:p>
        </w:tc>
      </w:tr>
      <w:tr w:rsidR="00CD02DF" w14:paraId="003BEB81" w14:textId="77777777" w:rsidTr="00B80A2E">
        <w:trPr>
          <w:trHeight w:val="662"/>
        </w:trPr>
        <w:tc>
          <w:tcPr>
            <w:tcW w:w="3681" w:type="dxa"/>
          </w:tcPr>
          <w:p w14:paraId="2E07B4B2" w14:textId="77777777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78ABE627" w14:textId="77777777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AC59FD">
              <w:rPr>
                <w:rFonts w:ascii="Calibri" w:eastAsia="Calibri" w:hAnsi="Calibri" w:cs="Calibri"/>
                <w:bCs/>
                <w:sz w:val="22"/>
                <w:szCs w:val="22"/>
              </w:rPr>
              <w:t>Administrador del sistema</w:t>
            </w:r>
          </w:p>
        </w:tc>
        <w:tc>
          <w:tcPr>
            <w:tcW w:w="5103" w:type="dxa"/>
            <w:gridSpan w:val="2"/>
          </w:tcPr>
          <w:p w14:paraId="75A97008" w14:textId="77777777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CD02DF" w14:paraId="553A6B52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681" w:type="dxa"/>
          </w:tcPr>
          <w:p w14:paraId="15C66C70" w14:textId="77777777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783ABD7B" w14:textId="7DFF9B2F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02DF">
              <w:rPr>
                <w:rFonts w:ascii="Calibri" w:eastAsia="Calibri" w:hAnsi="Calibri" w:cs="Calibri"/>
                <w:bCs/>
                <w:sz w:val="22"/>
                <w:szCs w:val="22"/>
              </w:rPr>
              <w:t>Alta</w:t>
            </w:r>
          </w:p>
        </w:tc>
        <w:tc>
          <w:tcPr>
            <w:tcW w:w="5103" w:type="dxa"/>
            <w:gridSpan w:val="2"/>
          </w:tcPr>
          <w:p w14:paraId="0A486AFC" w14:textId="77777777" w:rsidR="008F7E59" w:rsidRPr="00CD414D" w:rsidRDefault="008F7E59" w:rsidP="008F7E59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66EAB54E" w14:textId="4B984AE8" w:rsidR="00CD02DF" w:rsidRPr="00CD414D" w:rsidRDefault="00B0009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B00092">
              <w:rPr>
                <w:rFonts w:ascii="Calibri" w:eastAsia="Calibri" w:hAnsi="Calibri" w:cs="Calibri"/>
                <w:bCs/>
                <w:sz w:val="22"/>
                <w:szCs w:val="22"/>
              </w:rPr>
              <w:t>Interfaz de administración de catálogos</w:t>
            </w:r>
          </w:p>
        </w:tc>
      </w:tr>
      <w:tr w:rsidR="00CD02DF" w14:paraId="629D6FFB" w14:textId="77777777" w:rsidTr="00B80A2E">
        <w:trPr>
          <w:trHeight w:val="597"/>
        </w:trPr>
        <w:tc>
          <w:tcPr>
            <w:tcW w:w="3681" w:type="dxa"/>
          </w:tcPr>
          <w:p w14:paraId="3D340301" w14:textId="77777777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</w:p>
          <w:p w14:paraId="0F640B84" w14:textId="64D6FE4D" w:rsidR="00CD02DF" w:rsidRPr="00CD414D" w:rsidRDefault="00B0009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B00092">
              <w:rPr>
                <w:rFonts w:ascii="Calibri" w:eastAsia="Calibri" w:hAnsi="Calibri" w:cs="Calibri"/>
                <w:bCs/>
                <w:sz w:val="22"/>
                <w:szCs w:val="22"/>
              </w:rPr>
              <w:t>Detalles del catálogo (nombre, descripción) y elementos del catálogo</w:t>
            </w:r>
          </w:p>
        </w:tc>
        <w:tc>
          <w:tcPr>
            <w:tcW w:w="5103" w:type="dxa"/>
            <w:gridSpan w:val="2"/>
          </w:tcPr>
          <w:p w14:paraId="0C1A8BBE" w14:textId="77777777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716FA1C1" w14:textId="57521908" w:rsidR="00CD02DF" w:rsidRPr="00CD414D" w:rsidRDefault="00B0009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B00092">
              <w:rPr>
                <w:rFonts w:ascii="Calibri" w:eastAsia="Calibri" w:hAnsi="Calibri" w:cs="Calibri"/>
                <w:bCs/>
                <w:sz w:val="22"/>
                <w:szCs w:val="22"/>
              </w:rPr>
              <w:t>Confirmación de creación de catálogo</w:t>
            </w:r>
          </w:p>
        </w:tc>
      </w:tr>
      <w:tr w:rsidR="00CD02DF" w14:paraId="7CD2743A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tcW w:w="8784" w:type="dxa"/>
            <w:gridSpan w:val="3"/>
          </w:tcPr>
          <w:p w14:paraId="4CDDEE96" w14:textId="1EB8B479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: </w:t>
            </w:r>
            <w:r w:rsidRPr="00CD02DF">
              <w:rPr>
                <w:rFonts w:ascii="Calibri" w:eastAsia="Calibri" w:hAnsi="Calibri" w:cs="Calibri"/>
                <w:bCs/>
                <w:sz w:val="22"/>
                <w:szCs w:val="22"/>
              </w:rPr>
              <w:t>Permitir a los administradores crear y mantener catálogos de elementos para la parametrización del sistema.</w:t>
            </w:r>
            <w:r w:rsidR="00B00092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(</w:t>
            </w:r>
            <w:r w:rsidR="00544569" w:rsidRPr="00544569">
              <w:rPr>
                <w:rFonts w:ascii="Calibri" w:eastAsia="Calibri" w:hAnsi="Calibri" w:cs="Calibri"/>
                <w:bCs/>
                <w:sz w:val="22"/>
                <w:szCs w:val="22"/>
              </w:rPr>
              <w:t>Tipos de Aula</w:t>
            </w:r>
            <w:r w:rsidR="00544569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r w:rsidR="00544569" w:rsidRPr="00544569">
              <w:rPr>
                <w:rFonts w:ascii="Calibri" w:eastAsia="Calibri" w:hAnsi="Calibri" w:cs="Calibri"/>
                <w:bCs/>
                <w:sz w:val="22"/>
                <w:szCs w:val="22"/>
              </w:rPr>
              <w:t>Días de la Semana</w:t>
            </w:r>
            <w:r w:rsidR="00544569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r w:rsidR="00544569" w:rsidRPr="00544569">
              <w:rPr>
                <w:rFonts w:ascii="Calibri" w:eastAsia="Calibri" w:hAnsi="Calibri" w:cs="Calibri"/>
                <w:bCs/>
                <w:sz w:val="22"/>
                <w:szCs w:val="22"/>
              </w:rPr>
              <w:t>Tipos de Clase</w:t>
            </w:r>
            <w:r w:rsidR="00544569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r w:rsidR="00544569" w:rsidRPr="00544569">
              <w:rPr>
                <w:rFonts w:ascii="Calibri" w:eastAsia="Calibri" w:hAnsi="Calibri" w:cs="Calibri"/>
                <w:bCs/>
                <w:sz w:val="22"/>
                <w:szCs w:val="22"/>
              </w:rPr>
              <w:t>Períodos Académicos</w:t>
            </w:r>
            <w:r w:rsidR="00544569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r w:rsidR="00544569" w:rsidRPr="00544569">
              <w:rPr>
                <w:rFonts w:ascii="Calibri" w:eastAsia="Calibri" w:hAnsi="Calibri" w:cs="Calibri"/>
                <w:bCs/>
                <w:sz w:val="22"/>
                <w:szCs w:val="22"/>
              </w:rPr>
              <w:t>Restricciones Horarias</w:t>
            </w:r>
            <w:r w:rsidR="00544569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. </w:t>
            </w:r>
          </w:p>
          <w:p w14:paraId="7916DABD" w14:textId="77777777" w:rsidR="00CD02DF" w:rsidRPr="00CD414D" w:rsidRDefault="00CD02DF" w:rsidP="00B80A2E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  <w:tr w:rsidR="00CD02DF" w14:paraId="2E5938AA" w14:textId="77777777" w:rsidTr="00B80A2E">
        <w:trPr>
          <w:trHeight w:val="683"/>
        </w:trPr>
        <w:tc>
          <w:tcPr>
            <w:tcW w:w="8784" w:type="dxa"/>
            <w:gridSpan w:val="3"/>
          </w:tcPr>
          <w:p w14:paraId="30C1C0BE" w14:textId="77777777" w:rsidR="00CD02DF" w:rsidRPr="00CD414D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140C139D" w14:textId="13B4985F" w:rsidR="00CD02DF" w:rsidRPr="00CD414D" w:rsidRDefault="00B00092" w:rsidP="00B80A2E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B00092">
              <w:rPr>
                <w:rFonts w:ascii="Calibri" w:eastAsia="Calibri" w:hAnsi="Calibri" w:cs="Calibri"/>
                <w:bCs/>
                <w:sz w:val="22"/>
                <w:szCs w:val="22"/>
              </w:rPr>
              <w:t>Si el catálogo ya existe en el sistema o los elementos proporcionados son inválidos, mostrar un mensaje de error.</w:t>
            </w:r>
          </w:p>
        </w:tc>
      </w:tr>
      <w:tr w:rsidR="00CD02DF" w14:paraId="1E2F09D1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2FDFA84D" w14:textId="77777777" w:rsidR="00CD02DF" w:rsidRDefault="00CD02DF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324863F2" w14:textId="3336313D" w:rsidR="00CD02DF" w:rsidRPr="00CD414D" w:rsidRDefault="00B00092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B00092">
              <w:rPr>
                <w:rFonts w:ascii="Calibri" w:eastAsia="Calibri" w:hAnsi="Calibri" w:cs="Calibri"/>
                <w:bCs/>
                <w:sz w:val="22"/>
                <w:szCs w:val="22"/>
              </w:rPr>
              <w:t>El catálogo se crea con éxito y se pueden agregar elementos al mismo.</w:t>
            </w:r>
          </w:p>
        </w:tc>
      </w:tr>
    </w:tbl>
    <w:p w14:paraId="74EF0232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1034232A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3B35C46C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18BD25A0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2B591C0E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14961004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5BF13581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1156F210" w14:textId="77777777" w:rsidR="00544569" w:rsidRDefault="00544569" w:rsidP="005445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ind w:left="1320"/>
        <w:rPr>
          <w:b/>
          <w:color w:val="000000"/>
          <w:sz w:val="28"/>
          <w:szCs w:val="28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681"/>
        <w:gridCol w:w="1984"/>
        <w:gridCol w:w="3119"/>
      </w:tblGrid>
      <w:tr w:rsidR="00544569" w14:paraId="2B527621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6B1246FA" w14:textId="64EC7B7F" w:rsidR="00544569" w:rsidRPr="00CD414D" w:rsidRDefault="00544569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R1</w:t>
            </w:r>
          </w:p>
          <w:p w14:paraId="3739C94D" w14:textId="2937A885" w:rsidR="00544569" w:rsidRPr="00CD414D" w:rsidRDefault="00544569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Microservicio </w:t>
            </w:r>
            <w:r w:rsidRPr="00544569">
              <w:rPr>
                <w:rFonts w:ascii="Calibri" w:eastAsia="Calibri" w:hAnsi="Calibri" w:cs="Calibri"/>
                <w:bCs/>
                <w:sz w:val="22"/>
                <w:szCs w:val="22"/>
              </w:rPr>
              <w:t>de Reportes</w:t>
            </w:r>
          </w:p>
        </w:tc>
        <w:tc>
          <w:tcPr>
            <w:tcW w:w="3119" w:type="dxa"/>
          </w:tcPr>
          <w:p w14:paraId="3EEC6FB5" w14:textId="77777777" w:rsidR="00544569" w:rsidRPr="00CD414D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0F863957" w14:textId="4F2CC1B9" w:rsidR="00544569" w:rsidRPr="002B1A62" w:rsidRDefault="00544569" w:rsidP="00B80A2E">
            <w:pPr>
              <w:rPr>
                <w:b/>
                <w:sz w:val="22"/>
                <w:szCs w:val="22"/>
              </w:rPr>
            </w:pPr>
            <w:r w:rsidRPr="00544569">
              <w:rPr>
                <w:b/>
                <w:sz w:val="22"/>
                <w:szCs w:val="22"/>
              </w:rPr>
              <w:t>VISUALIZAR REPORTE</w:t>
            </w:r>
          </w:p>
        </w:tc>
      </w:tr>
      <w:tr w:rsidR="00544569" w14:paraId="559752C5" w14:textId="77777777" w:rsidTr="00B80A2E">
        <w:trPr>
          <w:trHeight w:val="662"/>
        </w:trPr>
        <w:tc>
          <w:tcPr>
            <w:tcW w:w="3681" w:type="dxa"/>
          </w:tcPr>
          <w:p w14:paraId="158A9A52" w14:textId="77777777" w:rsidR="00544569" w:rsidRPr="00CD414D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014EF676" w14:textId="73C96332" w:rsidR="00544569" w:rsidRPr="00CD414D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44569">
              <w:rPr>
                <w:rFonts w:ascii="Calibri" w:eastAsia="Calibri" w:hAnsi="Calibri" w:cs="Calibri"/>
                <w:bCs/>
                <w:sz w:val="22"/>
                <w:szCs w:val="22"/>
              </w:rPr>
              <w:t>Usuario con permisos de visualización de informes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5103" w:type="dxa"/>
            <w:gridSpan w:val="2"/>
          </w:tcPr>
          <w:p w14:paraId="4D51C8F6" w14:textId="77777777" w:rsidR="00544569" w:rsidRPr="00CD414D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544569" w14:paraId="0DA7A3BE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681" w:type="dxa"/>
          </w:tcPr>
          <w:p w14:paraId="294F26DC" w14:textId="77777777" w:rsidR="00544569" w:rsidRPr="00CD414D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5C9290D9" w14:textId="2EECF699" w:rsidR="00544569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Media</w:t>
            </w:r>
          </w:p>
        </w:tc>
        <w:tc>
          <w:tcPr>
            <w:tcW w:w="5103" w:type="dxa"/>
            <w:gridSpan w:val="2"/>
          </w:tcPr>
          <w:p w14:paraId="173CEB2A" w14:textId="77777777" w:rsidR="008F7E59" w:rsidRPr="00CD414D" w:rsidRDefault="008F7E59" w:rsidP="008F7E59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7DCBC73E" w14:textId="34BC4000" w:rsidR="00544569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Interfaz de visualización de informes</w:t>
            </w:r>
          </w:p>
        </w:tc>
      </w:tr>
      <w:tr w:rsidR="00544569" w14:paraId="5E638C5F" w14:textId="77777777" w:rsidTr="00B80A2E">
        <w:trPr>
          <w:trHeight w:val="597"/>
        </w:trPr>
        <w:tc>
          <w:tcPr>
            <w:tcW w:w="3681" w:type="dxa"/>
          </w:tcPr>
          <w:p w14:paraId="73415A35" w14:textId="77777777" w:rsidR="00544569" w:rsidRPr="00CD414D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</w:p>
          <w:p w14:paraId="2D2E8736" w14:textId="0095E851" w:rsidR="00544569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Selección del informe deseado</w:t>
            </w:r>
          </w:p>
        </w:tc>
        <w:tc>
          <w:tcPr>
            <w:tcW w:w="5103" w:type="dxa"/>
            <w:gridSpan w:val="2"/>
          </w:tcPr>
          <w:p w14:paraId="6D05E214" w14:textId="77777777" w:rsidR="00544569" w:rsidRPr="00CD414D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15BF13B4" w14:textId="590597F4" w:rsidR="00544569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Visualización del informe en pantalla</w:t>
            </w:r>
          </w:p>
        </w:tc>
      </w:tr>
      <w:tr w:rsidR="00544569" w14:paraId="77CF3AA8" w14:textId="77777777" w:rsidTr="0054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tcW w:w="8784" w:type="dxa"/>
            <w:gridSpan w:val="3"/>
          </w:tcPr>
          <w:p w14:paraId="2C0D0A41" w14:textId="0D59BE78" w:rsidR="00544569" w:rsidRPr="00CD414D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: </w:t>
            </w:r>
            <w:r w:rsidRPr="00544569">
              <w:rPr>
                <w:rFonts w:ascii="Calibri" w:eastAsia="Calibri" w:hAnsi="Calibri" w:cs="Calibri"/>
                <w:bCs/>
                <w:sz w:val="22"/>
                <w:szCs w:val="22"/>
              </w:rPr>
              <w:t>Permitir a los usuarios ver los informes generados previamente.</w:t>
            </w:r>
          </w:p>
          <w:p w14:paraId="0B4F2F1E" w14:textId="77777777" w:rsidR="00544569" w:rsidRPr="00CD414D" w:rsidRDefault="00544569" w:rsidP="00B80A2E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  <w:tr w:rsidR="00544569" w14:paraId="71EEA959" w14:textId="77777777" w:rsidTr="00B80A2E">
        <w:trPr>
          <w:trHeight w:val="683"/>
        </w:trPr>
        <w:tc>
          <w:tcPr>
            <w:tcW w:w="8784" w:type="dxa"/>
            <w:gridSpan w:val="3"/>
          </w:tcPr>
          <w:p w14:paraId="640A380A" w14:textId="77777777" w:rsidR="00544569" w:rsidRPr="00CD414D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7714BEF5" w14:textId="6586FA56" w:rsidR="00544569" w:rsidRPr="00CD414D" w:rsidRDefault="00D566AE" w:rsidP="00B80A2E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Si el informe seleccionado no existe o no hay datos disponibles, mostrar un mensaje de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alerta.</w:t>
            </w:r>
          </w:p>
        </w:tc>
      </w:tr>
      <w:tr w:rsidR="00544569" w14:paraId="74E803A0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6BE3AE58" w14:textId="77777777" w:rsidR="00544569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18A45F48" w14:textId="06A61959" w:rsidR="00544569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El usuario puede ver el informe seleccionado con todos los datos relevantes.</w:t>
            </w:r>
          </w:p>
        </w:tc>
      </w:tr>
    </w:tbl>
    <w:p w14:paraId="4F9E7DB7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0E49A5E2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681"/>
        <w:gridCol w:w="1984"/>
        <w:gridCol w:w="3119"/>
      </w:tblGrid>
      <w:tr w:rsidR="00544569" w14:paraId="7105572E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71749873" w14:textId="2C0EE741" w:rsidR="00544569" w:rsidRPr="00CD414D" w:rsidRDefault="00544569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r w:rsidR="00D566AE"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  <w:p w14:paraId="2109588F" w14:textId="77777777" w:rsidR="00544569" w:rsidRPr="00CD414D" w:rsidRDefault="00544569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Microservicio </w:t>
            </w:r>
            <w:r w:rsidRPr="00544569">
              <w:rPr>
                <w:rFonts w:ascii="Calibri" w:eastAsia="Calibri" w:hAnsi="Calibri" w:cs="Calibri"/>
                <w:bCs/>
                <w:sz w:val="22"/>
                <w:szCs w:val="22"/>
              </w:rPr>
              <w:t>de Reportes</w:t>
            </w:r>
          </w:p>
        </w:tc>
        <w:tc>
          <w:tcPr>
            <w:tcW w:w="3119" w:type="dxa"/>
          </w:tcPr>
          <w:p w14:paraId="7E972543" w14:textId="77777777" w:rsidR="00544569" w:rsidRPr="00CD414D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077D67D7" w14:textId="77777777" w:rsidR="00544569" w:rsidRPr="002B1A62" w:rsidRDefault="00544569" w:rsidP="00B80A2E">
            <w:pPr>
              <w:rPr>
                <w:b/>
                <w:sz w:val="22"/>
                <w:szCs w:val="22"/>
              </w:rPr>
            </w:pPr>
            <w:r w:rsidRPr="00544569">
              <w:rPr>
                <w:b/>
                <w:sz w:val="22"/>
                <w:szCs w:val="22"/>
              </w:rPr>
              <w:t>CREAR REPORTE</w:t>
            </w:r>
          </w:p>
        </w:tc>
      </w:tr>
      <w:tr w:rsidR="00544569" w14:paraId="323C6006" w14:textId="77777777" w:rsidTr="00B80A2E">
        <w:trPr>
          <w:trHeight w:val="662"/>
        </w:trPr>
        <w:tc>
          <w:tcPr>
            <w:tcW w:w="3681" w:type="dxa"/>
          </w:tcPr>
          <w:p w14:paraId="74EE62C3" w14:textId="77777777" w:rsidR="00544569" w:rsidRPr="00CD414D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784FD822" w14:textId="77777777" w:rsidR="00544569" w:rsidRPr="00CD414D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44569">
              <w:rPr>
                <w:rFonts w:ascii="Calibri" w:eastAsia="Calibri" w:hAnsi="Calibri" w:cs="Calibri"/>
                <w:bCs/>
                <w:sz w:val="22"/>
                <w:szCs w:val="22"/>
              </w:rPr>
              <w:t>Usuario con permisos de generación de informes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2A2395F3" w14:textId="77777777" w:rsidR="00544569" w:rsidRPr="00CD414D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544569" w14:paraId="3058B919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681" w:type="dxa"/>
          </w:tcPr>
          <w:p w14:paraId="513C8A5D" w14:textId="77777777" w:rsidR="00544569" w:rsidRPr="00CD414D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1A94F6DE" w14:textId="77777777" w:rsidR="00544569" w:rsidRPr="00CD414D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02DF">
              <w:rPr>
                <w:rFonts w:ascii="Calibri" w:eastAsia="Calibri" w:hAnsi="Calibri" w:cs="Calibri"/>
                <w:bCs/>
                <w:sz w:val="22"/>
                <w:szCs w:val="22"/>
              </w:rPr>
              <w:t>Alta</w:t>
            </w:r>
          </w:p>
        </w:tc>
        <w:tc>
          <w:tcPr>
            <w:tcW w:w="5103" w:type="dxa"/>
            <w:gridSpan w:val="2"/>
          </w:tcPr>
          <w:p w14:paraId="171664C8" w14:textId="77777777" w:rsidR="008F7E59" w:rsidRPr="00CD414D" w:rsidRDefault="008F7E59" w:rsidP="008F7E59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5FCF5765" w14:textId="77777777" w:rsidR="00544569" w:rsidRPr="00CD414D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44569">
              <w:rPr>
                <w:rFonts w:ascii="Calibri" w:eastAsia="Calibri" w:hAnsi="Calibri" w:cs="Calibri"/>
                <w:bCs/>
                <w:sz w:val="22"/>
                <w:szCs w:val="22"/>
              </w:rPr>
              <w:t>Interfaz de creación de informes</w:t>
            </w:r>
          </w:p>
        </w:tc>
      </w:tr>
      <w:tr w:rsidR="00544569" w14:paraId="680D33FF" w14:textId="77777777" w:rsidTr="00B80A2E">
        <w:trPr>
          <w:trHeight w:val="597"/>
        </w:trPr>
        <w:tc>
          <w:tcPr>
            <w:tcW w:w="3681" w:type="dxa"/>
          </w:tcPr>
          <w:p w14:paraId="56C1D424" w14:textId="77777777" w:rsidR="00544569" w:rsidRPr="00CD414D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</w:p>
          <w:p w14:paraId="64F43DAC" w14:textId="77777777" w:rsidR="00544569" w:rsidRPr="00CD414D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44569">
              <w:rPr>
                <w:rFonts w:ascii="Calibri" w:eastAsia="Calibri" w:hAnsi="Calibri" w:cs="Calibri"/>
                <w:bCs/>
                <w:sz w:val="22"/>
                <w:szCs w:val="22"/>
              </w:rPr>
              <w:lastRenderedPageBreak/>
              <w:t>Selección del tipo de informe, configuración de parámetros de informe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5103" w:type="dxa"/>
            <w:gridSpan w:val="2"/>
          </w:tcPr>
          <w:p w14:paraId="08EECC19" w14:textId="77777777" w:rsidR="00544569" w:rsidRPr="00CD414D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lastRenderedPageBreak/>
              <w:t>Salida:</w:t>
            </w:r>
          </w:p>
          <w:p w14:paraId="4C18A20A" w14:textId="77777777" w:rsidR="00544569" w:rsidRPr="00CD414D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44569">
              <w:rPr>
                <w:rFonts w:ascii="Calibri" w:eastAsia="Calibri" w:hAnsi="Calibri" w:cs="Calibri"/>
                <w:bCs/>
                <w:sz w:val="22"/>
                <w:szCs w:val="22"/>
              </w:rPr>
              <w:t>Informe generado en el formato especificado</w:t>
            </w:r>
          </w:p>
        </w:tc>
      </w:tr>
      <w:tr w:rsidR="00544569" w14:paraId="5E76F662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tcW w:w="8784" w:type="dxa"/>
            <w:gridSpan w:val="3"/>
          </w:tcPr>
          <w:p w14:paraId="5D9099B9" w14:textId="07F22D81" w:rsidR="00544569" w:rsidRPr="00CD414D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: </w:t>
            </w:r>
            <w:r w:rsidRPr="00544569">
              <w:rPr>
                <w:rFonts w:ascii="Calibri" w:eastAsia="Calibri" w:hAnsi="Calibri" w:cs="Calibri"/>
                <w:bCs/>
                <w:sz w:val="22"/>
                <w:szCs w:val="22"/>
              </w:rPr>
              <w:t>Permitir a los usuarios generar nuevos informes según sus necesidades específicas.</w:t>
            </w:r>
          </w:p>
          <w:p w14:paraId="0F66311E" w14:textId="77777777" w:rsidR="00544569" w:rsidRPr="00CD414D" w:rsidRDefault="00544569" w:rsidP="00B80A2E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  <w:tr w:rsidR="00544569" w14:paraId="165DA025" w14:textId="77777777" w:rsidTr="00B80A2E">
        <w:trPr>
          <w:trHeight w:val="683"/>
        </w:trPr>
        <w:tc>
          <w:tcPr>
            <w:tcW w:w="8784" w:type="dxa"/>
            <w:gridSpan w:val="3"/>
          </w:tcPr>
          <w:p w14:paraId="14D6E712" w14:textId="77777777" w:rsidR="00544569" w:rsidRPr="00CD414D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136B4C5F" w14:textId="77777777" w:rsidR="00544569" w:rsidRPr="00CD414D" w:rsidRDefault="00544569" w:rsidP="00B80A2E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44569">
              <w:rPr>
                <w:rFonts w:ascii="Calibri" w:eastAsia="Calibri" w:hAnsi="Calibri" w:cs="Calibri"/>
                <w:bCs/>
                <w:sz w:val="22"/>
                <w:szCs w:val="22"/>
              </w:rPr>
              <w:t>Si los parámetros de informe no son válidos o no hay datos disponibles, mostrar un mensaje de error.</w:t>
            </w:r>
          </w:p>
        </w:tc>
      </w:tr>
      <w:tr w:rsidR="00544569" w14:paraId="1015E617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20D577CC" w14:textId="77777777" w:rsidR="00544569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3861841C" w14:textId="77777777" w:rsidR="00544569" w:rsidRPr="00CD414D" w:rsidRDefault="0054456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44569">
              <w:rPr>
                <w:rFonts w:ascii="Calibri" w:eastAsia="Calibri" w:hAnsi="Calibri" w:cs="Calibri"/>
                <w:bCs/>
                <w:sz w:val="22"/>
                <w:szCs w:val="22"/>
              </w:rPr>
              <w:t>El informe se genera correctamente y muestra la información requerida</w:t>
            </w:r>
            <w:r w:rsidRPr="00B00092"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</w:tc>
      </w:tr>
    </w:tbl>
    <w:p w14:paraId="3A6D7EC2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681"/>
        <w:gridCol w:w="1984"/>
        <w:gridCol w:w="3119"/>
      </w:tblGrid>
      <w:tr w:rsidR="00D566AE" w14:paraId="290D9A85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14594559" w14:textId="37B89129" w:rsidR="00D566AE" w:rsidRPr="00CD414D" w:rsidRDefault="00D566AE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R3</w:t>
            </w:r>
          </w:p>
          <w:p w14:paraId="3FC6168A" w14:textId="77777777" w:rsidR="00D566AE" w:rsidRPr="00CD414D" w:rsidRDefault="00D566AE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Microservicio </w:t>
            </w:r>
            <w:r w:rsidRPr="00544569">
              <w:rPr>
                <w:rFonts w:ascii="Calibri" w:eastAsia="Calibri" w:hAnsi="Calibri" w:cs="Calibri"/>
                <w:bCs/>
                <w:sz w:val="22"/>
                <w:szCs w:val="22"/>
              </w:rPr>
              <w:t>de Reportes</w:t>
            </w:r>
          </w:p>
        </w:tc>
        <w:tc>
          <w:tcPr>
            <w:tcW w:w="3119" w:type="dxa"/>
          </w:tcPr>
          <w:p w14:paraId="2D5B873F" w14:textId="77777777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2B6050EF" w14:textId="727FD9E8" w:rsidR="00D566AE" w:rsidRPr="002B1A62" w:rsidRDefault="00D566AE" w:rsidP="00B80A2E">
            <w:pPr>
              <w:rPr>
                <w:b/>
                <w:sz w:val="22"/>
                <w:szCs w:val="22"/>
              </w:rPr>
            </w:pPr>
            <w:r w:rsidRPr="00D566AE">
              <w:rPr>
                <w:b/>
                <w:sz w:val="22"/>
                <w:szCs w:val="22"/>
              </w:rPr>
              <w:t>PROGRAMAR GENERACIÓN DE REPORTE</w:t>
            </w:r>
          </w:p>
        </w:tc>
      </w:tr>
      <w:tr w:rsidR="00D566AE" w14:paraId="295B3044" w14:textId="77777777" w:rsidTr="00B80A2E">
        <w:trPr>
          <w:trHeight w:val="662"/>
        </w:trPr>
        <w:tc>
          <w:tcPr>
            <w:tcW w:w="3681" w:type="dxa"/>
          </w:tcPr>
          <w:p w14:paraId="09EDB4EA" w14:textId="77777777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7F422B41" w14:textId="3AA7392B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Usuario con permisos de administración de informes</w:t>
            </w:r>
          </w:p>
        </w:tc>
        <w:tc>
          <w:tcPr>
            <w:tcW w:w="5103" w:type="dxa"/>
            <w:gridSpan w:val="2"/>
          </w:tcPr>
          <w:p w14:paraId="288249EF" w14:textId="77777777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D566AE" w14:paraId="033A5971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681" w:type="dxa"/>
          </w:tcPr>
          <w:p w14:paraId="2A575D66" w14:textId="77777777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74A6CA79" w14:textId="77777777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02DF">
              <w:rPr>
                <w:rFonts w:ascii="Calibri" w:eastAsia="Calibri" w:hAnsi="Calibri" w:cs="Calibri"/>
                <w:bCs/>
                <w:sz w:val="22"/>
                <w:szCs w:val="22"/>
              </w:rPr>
              <w:t>Alta</w:t>
            </w:r>
          </w:p>
        </w:tc>
        <w:tc>
          <w:tcPr>
            <w:tcW w:w="5103" w:type="dxa"/>
            <w:gridSpan w:val="2"/>
          </w:tcPr>
          <w:p w14:paraId="5124FAD0" w14:textId="77777777" w:rsidR="008F7E59" w:rsidRPr="00CD414D" w:rsidRDefault="008F7E59" w:rsidP="008F7E59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3DB27B8B" w14:textId="58550CA6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Interfaz de programación de informes automáticos</w:t>
            </w:r>
          </w:p>
        </w:tc>
      </w:tr>
      <w:tr w:rsidR="00D566AE" w14:paraId="070EEAED" w14:textId="77777777" w:rsidTr="00B80A2E">
        <w:trPr>
          <w:trHeight w:val="597"/>
        </w:trPr>
        <w:tc>
          <w:tcPr>
            <w:tcW w:w="3681" w:type="dxa"/>
          </w:tcPr>
          <w:p w14:paraId="708604A3" w14:textId="77777777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</w:p>
          <w:p w14:paraId="606CD115" w14:textId="5E06D9B2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Selección del informe, configuración de la frecuencia y horario de generación</w:t>
            </w:r>
          </w:p>
        </w:tc>
        <w:tc>
          <w:tcPr>
            <w:tcW w:w="5103" w:type="dxa"/>
            <w:gridSpan w:val="2"/>
          </w:tcPr>
          <w:p w14:paraId="499E0ABD" w14:textId="77777777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4F0ED504" w14:textId="69242E5F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Confirmación de programación de informe automático</w:t>
            </w:r>
          </w:p>
        </w:tc>
      </w:tr>
      <w:tr w:rsidR="00D566AE" w14:paraId="7129964C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tcW w:w="8784" w:type="dxa"/>
            <w:gridSpan w:val="3"/>
          </w:tcPr>
          <w:p w14:paraId="62572BDC" w14:textId="64017BCC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: </w:t>
            </w: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Permitir la programación automática de la generación de informes en intervalos regulares.</w:t>
            </w:r>
          </w:p>
          <w:p w14:paraId="453A85BE" w14:textId="77777777" w:rsidR="00D566AE" w:rsidRPr="00CD414D" w:rsidRDefault="00D566AE" w:rsidP="00B80A2E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  <w:tr w:rsidR="00D566AE" w14:paraId="2A374217" w14:textId="77777777" w:rsidTr="00B80A2E">
        <w:trPr>
          <w:trHeight w:val="683"/>
        </w:trPr>
        <w:tc>
          <w:tcPr>
            <w:tcW w:w="8784" w:type="dxa"/>
            <w:gridSpan w:val="3"/>
          </w:tcPr>
          <w:p w14:paraId="6377DE5D" w14:textId="77777777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089A8043" w14:textId="20A14561" w:rsidR="00D566AE" w:rsidRPr="00CD414D" w:rsidRDefault="00D566AE" w:rsidP="00B80A2E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Si la programación del informe falla debido a conflictos de horario u otros errores, enviar una notificación al usuario responsable.</w:t>
            </w:r>
          </w:p>
        </w:tc>
      </w:tr>
      <w:tr w:rsidR="00D566AE" w14:paraId="4CCD943D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24EF253A" w14:textId="77777777" w:rsidR="00D566AE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0573F6BE" w14:textId="74BFA806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El informe se programa correctamente y se genera automáticamente según la frecuencia especificada.</w:t>
            </w:r>
          </w:p>
        </w:tc>
      </w:tr>
    </w:tbl>
    <w:p w14:paraId="35DCD189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735F3953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681"/>
        <w:gridCol w:w="1984"/>
        <w:gridCol w:w="3119"/>
      </w:tblGrid>
      <w:tr w:rsidR="00D566AE" w14:paraId="72250905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6473AA40" w14:textId="30F5EB25" w:rsidR="00D566AE" w:rsidRPr="00CD414D" w:rsidRDefault="00D566AE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R4</w:t>
            </w:r>
          </w:p>
          <w:p w14:paraId="445752DC" w14:textId="77777777" w:rsidR="00D566AE" w:rsidRPr="00CD414D" w:rsidRDefault="00D566AE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Microservicio </w:t>
            </w:r>
            <w:r w:rsidRPr="00544569">
              <w:rPr>
                <w:rFonts w:ascii="Calibri" w:eastAsia="Calibri" w:hAnsi="Calibri" w:cs="Calibri"/>
                <w:bCs/>
                <w:sz w:val="22"/>
                <w:szCs w:val="22"/>
              </w:rPr>
              <w:t>de Reportes</w:t>
            </w:r>
          </w:p>
        </w:tc>
        <w:tc>
          <w:tcPr>
            <w:tcW w:w="3119" w:type="dxa"/>
          </w:tcPr>
          <w:p w14:paraId="65129431" w14:textId="77777777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14CC0694" w14:textId="2A616021" w:rsidR="00D566AE" w:rsidRPr="002B1A62" w:rsidRDefault="00D566AE" w:rsidP="00B80A2E">
            <w:pPr>
              <w:rPr>
                <w:b/>
                <w:sz w:val="22"/>
                <w:szCs w:val="22"/>
              </w:rPr>
            </w:pPr>
            <w:r w:rsidRPr="00D566AE">
              <w:rPr>
                <w:b/>
                <w:sz w:val="22"/>
                <w:szCs w:val="22"/>
              </w:rPr>
              <w:t>EXPORTAR INFORME</w:t>
            </w:r>
          </w:p>
        </w:tc>
      </w:tr>
      <w:tr w:rsidR="00D566AE" w14:paraId="58984894" w14:textId="77777777" w:rsidTr="00B80A2E">
        <w:trPr>
          <w:trHeight w:val="662"/>
        </w:trPr>
        <w:tc>
          <w:tcPr>
            <w:tcW w:w="3681" w:type="dxa"/>
          </w:tcPr>
          <w:p w14:paraId="11D7F9EF" w14:textId="77777777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lastRenderedPageBreak/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259BF5B5" w14:textId="7FA19759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Usuario con permisos de exportación de informes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5103" w:type="dxa"/>
            <w:gridSpan w:val="2"/>
          </w:tcPr>
          <w:p w14:paraId="6B2DD6DA" w14:textId="77777777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D566AE" w14:paraId="6306398D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681" w:type="dxa"/>
          </w:tcPr>
          <w:p w14:paraId="65253872" w14:textId="77777777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5FF34FB8" w14:textId="14137B14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Media</w:t>
            </w:r>
          </w:p>
        </w:tc>
        <w:tc>
          <w:tcPr>
            <w:tcW w:w="5103" w:type="dxa"/>
            <w:gridSpan w:val="2"/>
          </w:tcPr>
          <w:p w14:paraId="12B6D335" w14:textId="77777777" w:rsidR="008F7E59" w:rsidRPr="00CD414D" w:rsidRDefault="008F7E59" w:rsidP="008F7E59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14462BAD" w14:textId="033FD2C1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Interfaz de exportación de informes</w:t>
            </w:r>
          </w:p>
        </w:tc>
      </w:tr>
      <w:tr w:rsidR="00D566AE" w14:paraId="79053542" w14:textId="77777777" w:rsidTr="00B80A2E">
        <w:trPr>
          <w:trHeight w:val="597"/>
        </w:trPr>
        <w:tc>
          <w:tcPr>
            <w:tcW w:w="3681" w:type="dxa"/>
          </w:tcPr>
          <w:p w14:paraId="00DACEC9" w14:textId="77777777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</w:p>
          <w:p w14:paraId="653BB275" w14:textId="3C01607A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Selección del informe a exportar y formato de exportación</w:t>
            </w:r>
          </w:p>
        </w:tc>
        <w:tc>
          <w:tcPr>
            <w:tcW w:w="5103" w:type="dxa"/>
            <w:gridSpan w:val="2"/>
          </w:tcPr>
          <w:p w14:paraId="3E3A309C" w14:textId="77777777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5967AA82" w14:textId="77777777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Confirmación de programación de informe automático</w:t>
            </w:r>
          </w:p>
        </w:tc>
      </w:tr>
      <w:tr w:rsidR="00D566AE" w14:paraId="2D741885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tcW w:w="8784" w:type="dxa"/>
            <w:gridSpan w:val="3"/>
          </w:tcPr>
          <w:p w14:paraId="57D924BA" w14:textId="49B74432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: </w:t>
            </w: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Permitir a los usuarios exportar los informes generados en diferentes formatos (PDF, Excel, etc.).</w:t>
            </w:r>
          </w:p>
          <w:p w14:paraId="4062E83C" w14:textId="77777777" w:rsidR="00D566AE" w:rsidRPr="00CD414D" w:rsidRDefault="00D566AE" w:rsidP="00B80A2E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  <w:tr w:rsidR="00D566AE" w14:paraId="70306E85" w14:textId="77777777" w:rsidTr="00B80A2E">
        <w:trPr>
          <w:trHeight w:val="683"/>
        </w:trPr>
        <w:tc>
          <w:tcPr>
            <w:tcW w:w="8784" w:type="dxa"/>
            <w:gridSpan w:val="3"/>
          </w:tcPr>
          <w:p w14:paraId="59DD6E2C" w14:textId="77777777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1ED86F3E" w14:textId="402DD78D" w:rsidR="00D566AE" w:rsidRPr="00CD414D" w:rsidRDefault="00D566AE" w:rsidP="00B80A2E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Si la exportación del informe falla debido a problemas de formato o de permisos, mostrar un mensaje de error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</w:tc>
      </w:tr>
      <w:tr w:rsidR="00D566AE" w14:paraId="1CDA407E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0D0CCBB9" w14:textId="77777777" w:rsidR="00D566AE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3EF01ECC" w14:textId="21B837A6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El usuario puede descargar el informe en el formato seleccionado sin problemas.</w:t>
            </w:r>
          </w:p>
        </w:tc>
      </w:tr>
    </w:tbl>
    <w:p w14:paraId="27272D13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681"/>
        <w:gridCol w:w="1984"/>
        <w:gridCol w:w="3119"/>
      </w:tblGrid>
      <w:tr w:rsidR="00D566AE" w14:paraId="472BB8A4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72504443" w14:textId="4759188D" w:rsidR="00D566AE" w:rsidRPr="00CD414D" w:rsidRDefault="00D566AE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R5</w:t>
            </w:r>
          </w:p>
          <w:p w14:paraId="0C57BF72" w14:textId="77777777" w:rsidR="00D566AE" w:rsidRPr="00CD414D" w:rsidRDefault="00D566AE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Microservicio </w:t>
            </w:r>
            <w:r w:rsidRPr="00544569">
              <w:rPr>
                <w:rFonts w:ascii="Calibri" w:eastAsia="Calibri" w:hAnsi="Calibri" w:cs="Calibri"/>
                <w:bCs/>
                <w:sz w:val="22"/>
                <w:szCs w:val="22"/>
              </w:rPr>
              <w:t>de Reportes</w:t>
            </w:r>
          </w:p>
        </w:tc>
        <w:tc>
          <w:tcPr>
            <w:tcW w:w="3119" w:type="dxa"/>
          </w:tcPr>
          <w:p w14:paraId="1D582AB2" w14:textId="77777777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5A6A9D91" w14:textId="3B55D316" w:rsidR="00D566AE" w:rsidRPr="002B1A62" w:rsidRDefault="00D566AE" w:rsidP="00B80A2E">
            <w:pPr>
              <w:rPr>
                <w:b/>
                <w:sz w:val="22"/>
                <w:szCs w:val="22"/>
              </w:rPr>
            </w:pPr>
            <w:r w:rsidRPr="00D566AE">
              <w:rPr>
                <w:b/>
                <w:sz w:val="22"/>
                <w:szCs w:val="22"/>
              </w:rPr>
              <w:t>VISUALIZAR DETALLE DE REPORTE</w:t>
            </w:r>
          </w:p>
        </w:tc>
      </w:tr>
      <w:tr w:rsidR="00D566AE" w14:paraId="79436EFB" w14:textId="77777777" w:rsidTr="00B80A2E">
        <w:trPr>
          <w:trHeight w:val="662"/>
        </w:trPr>
        <w:tc>
          <w:tcPr>
            <w:tcW w:w="3681" w:type="dxa"/>
          </w:tcPr>
          <w:p w14:paraId="735733CE" w14:textId="77777777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736B69EF" w14:textId="608B2DDE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Usuario con permisos de visualización de informes</w:t>
            </w:r>
          </w:p>
        </w:tc>
        <w:tc>
          <w:tcPr>
            <w:tcW w:w="5103" w:type="dxa"/>
            <w:gridSpan w:val="2"/>
          </w:tcPr>
          <w:p w14:paraId="7ACBD8A7" w14:textId="77777777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D566AE" w14:paraId="703AFB9F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681" w:type="dxa"/>
          </w:tcPr>
          <w:p w14:paraId="2B059E2D" w14:textId="77777777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1191FC18" w14:textId="69C6C14D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Baja</w:t>
            </w:r>
          </w:p>
        </w:tc>
        <w:tc>
          <w:tcPr>
            <w:tcW w:w="5103" w:type="dxa"/>
            <w:gridSpan w:val="2"/>
          </w:tcPr>
          <w:p w14:paraId="0AD16356" w14:textId="77777777" w:rsidR="008F7E59" w:rsidRPr="00CD414D" w:rsidRDefault="008F7E59" w:rsidP="008F7E59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2880CCBB" w14:textId="49DA2DDB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Interfaz de visualización de detalles de informes</w:t>
            </w:r>
          </w:p>
        </w:tc>
      </w:tr>
      <w:tr w:rsidR="00D566AE" w14:paraId="6AA3ED7F" w14:textId="77777777" w:rsidTr="00B80A2E">
        <w:trPr>
          <w:trHeight w:val="597"/>
        </w:trPr>
        <w:tc>
          <w:tcPr>
            <w:tcW w:w="3681" w:type="dxa"/>
          </w:tcPr>
          <w:p w14:paraId="21D3ECDD" w14:textId="77777777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</w:p>
          <w:p w14:paraId="5A32958D" w14:textId="4CF41D16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Selección del informe y campo de interés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5103" w:type="dxa"/>
            <w:gridSpan w:val="2"/>
          </w:tcPr>
          <w:p w14:paraId="61A0360F" w14:textId="77777777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5A46D69B" w14:textId="457B90B1" w:rsidR="00D566AE" w:rsidRPr="00CD414D" w:rsidRDefault="003E5E8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3E5E8E">
              <w:rPr>
                <w:rFonts w:ascii="Calibri" w:eastAsia="Calibri" w:hAnsi="Calibri" w:cs="Calibri"/>
                <w:bCs/>
                <w:sz w:val="22"/>
                <w:szCs w:val="22"/>
              </w:rPr>
              <w:t>Detalles adicionales del informe seleccionado</w:t>
            </w:r>
          </w:p>
        </w:tc>
      </w:tr>
      <w:tr w:rsidR="00D566AE" w14:paraId="18AE605B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tcW w:w="8784" w:type="dxa"/>
            <w:gridSpan w:val="3"/>
          </w:tcPr>
          <w:p w14:paraId="2DDAFE46" w14:textId="4EAFD1DC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: </w:t>
            </w:r>
            <w:r w:rsidRPr="00D566AE">
              <w:rPr>
                <w:rFonts w:ascii="Calibri" w:eastAsia="Calibri" w:hAnsi="Calibri" w:cs="Calibri"/>
                <w:bCs/>
                <w:sz w:val="22"/>
                <w:szCs w:val="22"/>
              </w:rPr>
              <w:t>Permitir a los usuarios ver detalles específicos de los informes generados, como campos adicionales o información detallada.</w:t>
            </w:r>
          </w:p>
          <w:p w14:paraId="455994CD" w14:textId="77777777" w:rsidR="00D566AE" w:rsidRPr="00CD414D" w:rsidRDefault="00D566AE" w:rsidP="00B80A2E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  <w:tr w:rsidR="00D566AE" w14:paraId="22E56669" w14:textId="77777777" w:rsidTr="00B80A2E">
        <w:trPr>
          <w:trHeight w:val="683"/>
        </w:trPr>
        <w:tc>
          <w:tcPr>
            <w:tcW w:w="8784" w:type="dxa"/>
            <w:gridSpan w:val="3"/>
          </w:tcPr>
          <w:p w14:paraId="74B33B67" w14:textId="77777777" w:rsidR="00D566AE" w:rsidRPr="00CD414D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1AFACF0A" w14:textId="3C94E1DE" w:rsidR="00D566AE" w:rsidRPr="00CD414D" w:rsidRDefault="003E5E8E" w:rsidP="00B80A2E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3E5E8E">
              <w:rPr>
                <w:rFonts w:ascii="Calibri" w:eastAsia="Calibri" w:hAnsi="Calibri" w:cs="Calibri"/>
                <w:bCs/>
                <w:sz w:val="22"/>
                <w:szCs w:val="22"/>
              </w:rPr>
              <w:t>Si no hay detalles disponibles para el informe seleccionado, mostrar un mensaje indicando que no hay información adicional.</w:t>
            </w:r>
          </w:p>
        </w:tc>
      </w:tr>
      <w:tr w:rsidR="00D566AE" w14:paraId="42B35AF5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55969153" w14:textId="77777777" w:rsidR="00D566AE" w:rsidRDefault="00D566A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0C520C6D" w14:textId="690F5650" w:rsidR="00D566AE" w:rsidRPr="00CD414D" w:rsidRDefault="003E5E8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3E5E8E">
              <w:rPr>
                <w:rFonts w:ascii="Calibri" w:eastAsia="Calibri" w:hAnsi="Calibri" w:cs="Calibri"/>
                <w:bCs/>
                <w:sz w:val="22"/>
                <w:szCs w:val="22"/>
              </w:rPr>
              <w:t>El usuario puede ver detalles específicos del informe que le proporcionan información adicional y útil.</w:t>
            </w:r>
          </w:p>
        </w:tc>
      </w:tr>
    </w:tbl>
    <w:p w14:paraId="24F8F890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7E646ACD" w14:textId="0C6F1B46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1D760899" w14:textId="77777777" w:rsidR="003E5E8E" w:rsidRDefault="003E5E8E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6D62270B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681"/>
        <w:gridCol w:w="1984"/>
        <w:gridCol w:w="3119"/>
      </w:tblGrid>
      <w:tr w:rsidR="003E5E8E" w14:paraId="3F1ADB44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79E50B5F" w14:textId="6B0E735D" w:rsidR="003E5E8E" w:rsidRPr="00CD414D" w:rsidRDefault="003E5E8E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 w:rsidR="008F7E59"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 w:rsidR="00EA4E61"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  <w:p w14:paraId="62F2393D" w14:textId="20125EBD" w:rsidR="003E5E8E" w:rsidRPr="00CD414D" w:rsidRDefault="003E5E8E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Microservicio </w:t>
            </w:r>
            <w:r w:rsidRPr="003E5E8E">
              <w:rPr>
                <w:rFonts w:ascii="Calibri" w:eastAsia="Calibri" w:hAnsi="Calibri" w:cs="Calibri"/>
                <w:bCs/>
                <w:sz w:val="22"/>
                <w:szCs w:val="22"/>
              </w:rPr>
              <w:t>de Notificaciones</w:t>
            </w:r>
          </w:p>
        </w:tc>
        <w:tc>
          <w:tcPr>
            <w:tcW w:w="3119" w:type="dxa"/>
          </w:tcPr>
          <w:p w14:paraId="018AD193" w14:textId="77777777" w:rsidR="003E5E8E" w:rsidRPr="00CD414D" w:rsidRDefault="003E5E8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4596A3E8" w14:textId="36F1AAFB" w:rsidR="003E5E8E" w:rsidRPr="002B1A62" w:rsidRDefault="003E5E8E" w:rsidP="00B80A2E">
            <w:pPr>
              <w:rPr>
                <w:b/>
                <w:sz w:val="22"/>
                <w:szCs w:val="22"/>
              </w:rPr>
            </w:pPr>
            <w:r w:rsidRPr="003E5E8E">
              <w:rPr>
                <w:b/>
                <w:sz w:val="22"/>
                <w:szCs w:val="22"/>
              </w:rPr>
              <w:t>ENVIAR NOTIFICACIÓN</w:t>
            </w:r>
          </w:p>
        </w:tc>
      </w:tr>
      <w:tr w:rsidR="003E5E8E" w14:paraId="247CB14A" w14:textId="77777777" w:rsidTr="00B80A2E">
        <w:trPr>
          <w:trHeight w:val="662"/>
        </w:trPr>
        <w:tc>
          <w:tcPr>
            <w:tcW w:w="3681" w:type="dxa"/>
          </w:tcPr>
          <w:p w14:paraId="045A98CC" w14:textId="77777777" w:rsidR="003E5E8E" w:rsidRPr="00CD414D" w:rsidRDefault="003E5E8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22A47C77" w14:textId="6889D353" w:rsidR="003E5E8E" w:rsidRPr="00CD414D" w:rsidRDefault="003E5E8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3E5E8E">
              <w:rPr>
                <w:rFonts w:ascii="Calibri" w:eastAsia="Calibri" w:hAnsi="Calibri" w:cs="Calibri"/>
                <w:bCs/>
                <w:sz w:val="22"/>
                <w:szCs w:val="22"/>
              </w:rPr>
              <w:t>Sistema</w:t>
            </w:r>
          </w:p>
        </w:tc>
        <w:tc>
          <w:tcPr>
            <w:tcW w:w="5103" w:type="dxa"/>
            <w:gridSpan w:val="2"/>
          </w:tcPr>
          <w:p w14:paraId="1B47971B" w14:textId="77777777" w:rsidR="003E5E8E" w:rsidRPr="00CD414D" w:rsidRDefault="003E5E8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3E5E8E" w14:paraId="44A3E994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681" w:type="dxa"/>
          </w:tcPr>
          <w:p w14:paraId="5EAA2C7D" w14:textId="77777777" w:rsidR="003E5E8E" w:rsidRPr="00CD414D" w:rsidRDefault="003E5E8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417991A0" w14:textId="6D00A300" w:rsidR="003E5E8E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Alta</w:t>
            </w:r>
          </w:p>
        </w:tc>
        <w:tc>
          <w:tcPr>
            <w:tcW w:w="5103" w:type="dxa"/>
            <w:gridSpan w:val="2"/>
          </w:tcPr>
          <w:p w14:paraId="1DDC8DDF" w14:textId="77777777" w:rsidR="008F7E59" w:rsidRPr="00CD414D" w:rsidRDefault="008F7E59" w:rsidP="008F7E59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6FD47546" w14:textId="75277998" w:rsidR="003E5E8E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Función de envío de notificaciones</w:t>
            </w:r>
          </w:p>
        </w:tc>
      </w:tr>
      <w:tr w:rsidR="003E5E8E" w14:paraId="214BE703" w14:textId="77777777" w:rsidTr="00B80A2E">
        <w:trPr>
          <w:trHeight w:val="597"/>
        </w:trPr>
        <w:tc>
          <w:tcPr>
            <w:tcW w:w="3681" w:type="dxa"/>
          </w:tcPr>
          <w:p w14:paraId="5F44A303" w14:textId="77777777" w:rsidR="003E5E8E" w:rsidRPr="00CD414D" w:rsidRDefault="003E5E8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</w:p>
          <w:p w14:paraId="672E9888" w14:textId="7DDF1E82" w:rsidR="003E5E8E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Destinatario, contenido de la notificación, tipo de notificación</w:t>
            </w:r>
          </w:p>
        </w:tc>
        <w:tc>
          <w:tcPr>
            <w:tcW w:w="5103" w:type="dxa"/>
            <w:gridSpan w:val="2"/>
          </w:tcPr>
          <w:p w14:paraId="019E8F93" w14:textId="77777777" w:rsidR="003E5E8E" w:rsidRPr="00CD414D" w:rsidRDefault="003E5E8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3AF698AD" w14:textId="2A0E564A" w:rsidR="003E5E8E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Confirmación de envío de notificación</w:t>
            </w:r>
          </w:p>
        </w:tc>
      </w:tr>
      <w:tr w:rsidR="003E5E8E" w14:paraId="5C94FE62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tcW w:w="8784" w:type="dxa"/>
            <w:gridSpan w:val="3"/>
          </w:tcPr>
          <w:p w14:paraId="77EA2BF0" w14:textId="696D46D6" w:rsidR="003E5E8E" w:rsidRPr="00CD414D" w:rsidRDefault="003E5E8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: </w:t>
            </w:r>
            <w:r w:rsidRPr="003E5E8E">
              <w:rPr>
                <w:rFonts w:ascii="Calibri" w:eastAsia="Calibri" w:hAnsi="Calibri" w:cs="Calibri"/>
                <w:bCs/>
                <w:sz w:val="22"/>
                <w:szCs w:val="22"/>
              </w:rPr>
              <w:t>Permitir al sistema enviar notificaciones a los usuarios destinados en función de eventos específicos.</w:t>
            </w:r>
          </w:p>
          <w:p w14:paraId="6DA48BD3" w14:textId="77777777" w:rsidR="003E5E8E" w:rsidRPr="00CD414D" w:rsidRDefault="003E5E8E" w:rsidP="00B80A2E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  <w:tr w:rsidR="003E5E8E" w14:paraId="08FDBD9C" w14:textId="77777777" w:rsidTr="00B80A2E">
        <w:trPr>
          <w:trHeight w:val="683"/>
        </w:trPr>
        <w:tc>
          <w:tcPr>
            <w:tcW w:w="8784" w:type="dxa"/>
            <w:gridSpan w:val="3"/>
          </w:tcPr>
          <w:p w14:paraId="5AEFE29F" w14:textId="77777777" w:rsidR="003E5E8E" w:rsidRPr="00CD414D" w:rsidRDefault="003E5E8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3FD5D29E" w14:textId="00A9FCE2" w:rsidR="003E5E8E" w:rsidRPr="00CD414D" w:rsidRDefault="00EA4E61" w:rsidP="00B80A2E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Si la notificación no se puede enviar debido a problemas de conexión o datos incorrectos, registrar el error y reintentar más tarde.</w:t>
            </w:r>
          </w:p>
        </w:tc>
      </w:tr>
      <w:tr w:rsidR="003E5E8E" w14:paraId="3FC6E4AB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095FC4B8" w14:textId="77777777" w:rsidR="003E5E8E" w:rsidRDefault="003E5E8E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3A0A7F6A" w14:textId="77FE90F7" w:rsidR="003E5E8E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La notificación se envía correctamente al destinatario especificado</w:t>
            </w:r>
          </w:p>
        </w:tc>
      </w:tr>
    </w:tbl>
    <w:p w14:paraId="6980B27A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ladecuadrcula3"/>
        <w:tblpPr w:leftFromText="141" w:rightFromText="141" w:vertAnchor="text" w:horzAnchor="margin" w:tblpY="6299"/>
        <w:tblW w:w="8784" w:type="dxa"/>
        <w:tblLayout w:type="fixed"/>
        <w:tblLook w:val="0400" w:firstRow="0" w:lastRow="0" w:firstColumn="0" w:lastColumn="0" w:noHBand="0" w:noVBand="1"/>
      </w:tblPr>
      <w:tblGrid>
        <w:gridCol w:w="3681"/>
        <w:gridCol w:w="1984"/>
        <w:gridCol w:w="3119"/>
      </w:tblGrid>
      <w:tr w:rsidR="00EA4E61" w14:paraId="3296E36C" w14:textId="77777777" w:rsidTr="00257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1029A2F4" w14:textId="59DFCBED" w:rsidR="00EA4E61" w:rsidRPr="00CD414D" w:rsidRDefault="00EA4E61" w:rsidP="002577D5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 w:rsidR="008F7E59"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  <w:p w14:paraId="285D247D" w14:textId="77777777" w:rsidR="00EA4E61" w:rsidRPr="00CD414D" w:rsidRDefault="00EA4E61" w:rsidP="002577D5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Microservicio </w:t>
            </w:r>
            <w:r w:rsidRPr="003E5E8E">
              <w:rPr>
                <w:rFonts w:ascii="Calibri" w:eastAsia="Calibri" w:hAnsi="Calibri" w:cs="Calibri"/>
                <w:bCs/>
                <w:sz w:val="22"/>
                <w:szCs w:val="22"/>
              </w:rPr>
              <w:t>de Notificaciones</w:t>
            </w:r>
          </w:p>
        </w:tc>
        <w:tc>
          <w:tcPr>
            <w:tcW w:w="3119" w:type="dxa"/>
          </w:tcPr>
          <w:p w14:paraId="184D8B95" w14:textId="41EB4555" w:rsidR="00EA4E61" w:rsidRPr="00CD414D" w:rsidRDefault="00EA4E61" w:rsidP="002577D5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71F08122" w14:textId="2CB0030C" w:rsidR="00EA4E61" w:rsidRPr="002B1A62" w:rsidRDefault="00EA4E61" w:rsidP="002577D5">
            <w:pPr>
              <w:rPr>
                <w:b/>
                <w:sz w:val="22"/>
                <w:szCs w:val="22"/>
              </w:rPr>
            </w:pPr>
            <w:r w:rsidRPr="00EA4E61">
              <w:rPr>
                <w:b/>
                <w:sz w:val="22"/>
                <w:szCs w:val="22"/>
              </w:rPr>
              <w:t>VISUALIZAR NOTIFICACIONES</w:t>
            </w:r>
          </w:p>
        </w:tc>
      </w:tr>
      <w:tr w:rsidR="00EA4E61" w14:paraId="325FA289" w14:textId="77777777" w:rsidTr="002577D5">
        <w:trPr>
          <w:trHeight w:val="662"/>
        </w:trPr>
        <w:tc>
          <w:tcPr>
            <w:tcW w:w="3681" w:type="dxa"/>
          </w:tcPr>
          <w:p w14:paraId="619F79A1" w14:textId="77777777" w:rsidR="00EA4E61" w:rsidRPr="00CD414D" w:rsidRDefault="00EA4E61" w:rsidP="002577D5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3E09F5B2" w14:textId="20371079" w:rsidR="00EA4E61" w:rsidRPr="00CD414D" w:rsidRDefault="00EA4E61" w:rsidP="002577D5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Usuario destinatario de las notificaciones</w:t>
            </w:r>
          </w:p>
        </w:tc>
        <w:tc>
          <w:tcPr>
            <w:tcW w:w="5103" w:type="dxa"/>
            <w:gridSpan w:val="2"/>
          </w:tcPr>
          <w:p w14:paraId="1F239032" w14:textId="77777777" w:rsidR="00EA4E61" w:rsidRPr="00CD414D" w:rsidRDefault="00EA4E61" w:rsidP="002577D5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EA4E61" w14:paraId="71C774A6" w14:textId="77777777" w:rsidTr="00257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681" w:type="dxa"/>
          </w:tcPr>
          <w:p w14:paraId="19EB297B" w14:textId="77777777" w:rsidR="00EA4E61" w:rsidRPr="00CD414D" w:rsidRDefault="00EA4E61" w:rsidP="002577D5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6DA300A3" w14:textId="384569A5" w:rsidR="00EA4E61" w:rsidRPr="00CD414D" w:rsidRDefault="00EA4E61" w:rsidP="002577D5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Media</w:t>
            </w:r>
          </w:p>
        </w:tc>
        <w:tc>
          <w:tcPr>
            <w:tcW w:w="5103" w:type="dxa"/>
            <w:gridSpan w:val="2"/>
          </w:tcPr>
          <w:p w14:paraId="313B5D42" w14:textId="77777777" w:rsidR="008F7E59" w:rsidRPr="00CD414D" w:rsidRDefault="008F7E59" w:rsidP="002577D5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215C6CD2" w14:textId="49AAB7F2" w:rsidR="00EA4E61" w:rsidRPr="00CD414D" w:rsidRDefault="00EA4E61" w:rsidP="002577D5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Interfaz de visualización de notificaciones</w:t>
            </w:r>
          </w:p>
        </w:tc>
      </w:tr>
      <w:tr w:rsidR="00EA4E61" w14:paraId="19B089C6" w14:textId="77777777" w:rsidTr="002577D5">
        <w:trPr>
          <w:trHeight w:val="597"/>
        </w:trPr>
        <w:tc>
          <w:tcPr>
            <w:tcW w:w="3681" w:type="dxa"/>
          </w:tcPr>
          <w:p w14:paraId="398BDF1C" w14:textId="6BBC1A38" w:rsidR="00EA4E61" w:rsidRPr="00CD414D" w:rsidRDefault="00EA4E61" w:rsidP="002577D5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N/A</w:t>
            </w:r>
          </w:p>
        </w:tc>
        <w:tc>
          <w:tcPr>
            <w:tcW w:w="5103" w:type="dxa"/>
            <w:gridSpan w:val="2"/>
          </w:tcPr>
          <w:p w14:paraId="45FB050C" w14:textId="77777777" w:rsidR="00EA4E61" w:rsidRPr="00CD414D" w:rsidRDefault="00EA4E61" w:rsidP="002577D5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49FD68F6" w14:textId="540B8E30" w:rsidR="00EA4E61" w:rsidRPr="00CD414D" w:rsidRDefault="00EA4E61" w:rsidP="002577D5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Lista de notificaciones recibidas</w:t>
            </w:r>
          </w:p>
        </w:tc>
      </w:tr>
      <w:tr w:rsidR="00EA4E61" w14:paraId="5FB84C39" w14:textId="77777777" w:rsidTr="00257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tcW w:w="8784" w:type="dxa"/>
            <w:gridSpan w:val="3"/>
          </w:tcPr>
          <w:p w14:paraId="24A233B1" w14:textId="27D5F36C" w:rsidR="00EA4E61" w:rsidRPr="00CD414D" w:rsidRDefault="00EA4E61" w:rsidP="002577D5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: </w:t>
            </w: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Permitir a los usuarios ver las notificaciones recibidas en su bandeja de entrada.</w:t>
            </w:r>
          </w:p>
          <w:p w14:paraId="7DA5E111" w14:textId="77777777" w:rsidR="00EA4E61" w:rsidRPr="00CD414D" w:rsidRDefault="00EA4E61" w:rsidP="002577D5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  <w:tr w:rsidR="00EA4E61" w14:paraId="20A7C418" w14:textId="77777777" w:rsidTr="002577D5">
        <w:trPr>
          <w:trHeight w:val="683"/>
        </w:trPr>
        <w:tc>
          <w:tcPr>
            <w:tcW w:w="8784" w:type="dxa"/>
            <w:gridSpan w:val="3"/>
          </w:tcPr>
          <w:p w14:paraId="3C511B12" w14:textId="77777777" w:rsidR="00EA4E61" w:rsidRPr="00CD414D" w:rsidRDefault="00EA4E61" w:rsidP="002577D5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0E885EC1" w14:textId="5A4F551F" w:rsidR="00EA4E61" w:rsidRPr="00CD414D" w:rsidRDefault="00EA4E61" w:rsidP="002577D5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Si no hay notificaciones disponibles, mostrar un mensaje indicando que no hay nuevas notificaciones.</w:t>
            </w:r>
          </w:p>
        </w:tc>
      </w:tr>
      <w:tr w:rsidR="00EA4E61" w14:paraId="3950CB7F" w14:textId="77777777" w:rsidTr="00257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5F1A861D" w14:textId="77777777" w:rsidR="00EA4E61" w:rsidRDefault="00EA4E61" w:rsidP="002577D5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1797E59F" w14:textId="342C1B27" w:rsidR="00EA4E61" w:rsidRPr="00CD414D" w:rsidRDefault="00EA4E61" w:rsidP="002577D5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El usuario puede ver todas las notificaciones recibidas ordenadas por fecha.</w:t>
            </w:r>
          </w:p>
        </w:tc>
      </w:tr>
    </w:tbl>
    <w:p w14:paraId="094BD84D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3DB5BD9E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0038205B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681"/>
        <w:gridCol w:w="1984"/>
        <w:gridCol w:w="3119"/>
      </w:tblGrid>
      <w:tr w:rsidR="00EA4E61" w14:paraId="528D08B2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39912295" w14:textId="746DAC7C" w:rsidR="00EA4E61" w:rsidRPr="00CD414D" w:rsidRDefault="00EA4E61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 w:rsidR="008F7E59"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  <w:p w14:paraId="0FE88400" w14:textId="77777777" w:rsidR="00EA4E61" w:rsidRPr="00CD414D" w:rsidRDefault="00EA4E61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Microservicio </w:t>
            </w:r>
            <w:r w:rsidRPr="003E5E8E">
              <w:rPr>
                <w:rFonts w:ascii="Calibri" w:eastAsia="Calibri" w:hAnsi="Calibri" w:cs="Calibri"/>
                <w:bCs/>
                <w:sz w:val="22"/>
                <w:szCs w:val="22"/>
              </w:rPr>
              <w:t>de Notificaciones</w:t>
            </w:r>
          </w:p>
        </w:tc>
        <w:tc>
          <w:tcPr>
            <w:tcW w:w="3119" w:type="dxa"/>
          </w:tcPr>
          <w:p w14:paraId="661CAD9E" w14:textId="4FE698B0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753D7A62" w14:textId="2BEC5F10" w:rsidR="00EA4E61" w:rsidRPr="002B1A62" w:rsidRDefault="00EA4E61" w:rsidP="00B80A2E">
            <w:pPr>
              <w:rPr>
                <w:b/>
                <w:sz w:val="22"/>
                <w:szCs w:val="22"/>
              </w:rPr>
            </w:pPr>
            <w:r w:rsidRPr="00EA4E61">
              <w:rPr>
                <w:b/>
                <w:sz w:val="22"/>
                <w:szCs w:val="22"/>
              </w:rPr>
              <w:t>CONFIGURAR PREFERENCIAS DE NOTIFICACIÓN</w:t>
            </w:r>
          </w:p>
        </w:tc>
      </w:tr>
      <w:tr w:rsidR="00EA4E61" w14:paraId="17066008" w14:textId="77777777" w:rsidTr="00B80A2E">
        <w:trPr>
          <w:trHeight w:val="662"/>
        </w:trPr>
        <w:tc>
          <w:tcPr>
            <w:tcW w:w="3681" w:type="dxa"/>
          </w:tcPr>
          <w:p w14:paraId="079381B0" w14:textId="77777777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40E2FB6E" w14:textId="09F8F4CB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Usuario destinatario de las notificaciones</w:t>
            </w:r>
          </w:p>
        </w:tc>
        <w:tc>
          <w:tcPr>
            <w:tcW w:w="5103" w:type="dxa"/>
            <w:gridSpan w:val="2"/>
          </w:tcPr>
          <w:p w14:paraId="5ED4712B" w14:textId="77777777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EA4E61" w14:paraId="714EF94D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681" w:type="dxa"/>
          </w:tcPr>
          <w:p w14:paraId="6A9ECB7A" w14:textId="77777777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68F0E67A" w14:textId="463B3C31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Alta</w:t>
            </w:r>
          </w:p>
        </w:tc>
        <w:tc>
          <w:tcPr>
            <w:tcW w:w="5103" w:type="dxa"/>
            <w:gridSpan w:val="2"/>
          </w:tcPr>
          <w:p w14:paraId="4D757E20" w14:textId="77777777" w:rsidR="008F7E59" w:rsidRPr="00CD414D" w:rsidRDefault="008F7E59" w:rsidP="008F7E59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7CC6CA61" w14:textId="49A982B9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Interfaz de configuración de preferencias de notificación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</w:tc>
      </w:tr>
      <w:tr w:rsidR="00EA4E61" w14:paraId="59A1E9FA" w14:textId="77777777" w:rsidTr="00B80A2E">
        <w:trPr>
          <w:trHeight w:val="597"/>
        </w:trPr>
        <w:tc>
          <w:tcPr>
            <w:tcW w:w="3681" w:type="dxa"/>
          </w:tcPr>
          <w:p w14:paraId="7DBEE7CB" w14:textId="19629237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Selección del método de notificación y frecuencia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5103" w:type="dxa"/>
            <w:gridSpan w:val="2"/>
          </w:tcPr>
          <w:p w14:paraId="1FCF5B72" w14:textId="77777777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70F3F243" w14:textId="42532F53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Confirmación de configuración de preferencias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</w:tc>
      </w:tr>
      <w:tr w:rsidR="00EA4E61" w14:paraId="3B794182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tcW w:w="8784" w:type="dxa"/>
            <w:gridSpan w:val="3"/>
          </w:tcPr>
          <w:p w14:paraId="3399FC8E" w14:textId="18F903D9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: </w:t>
            </w: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Permitir a los usuarios configurar sus preferencias de notificación, como el método de recepción y la frecuencia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  <w:p w14:paraId="357A9A2B" w14:textId="77777777" w:rsidR="00EA4E61" w:rsidRPr="00CD414D" w:rsidRDefault="00EA4E61" w:rsidP="00B80A2E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  <w:tr w:rsidR="00EA4E61" w14:paraId="19EA89DB" w14:textId="77777777" w:rsidTr="00B80A2E">
        <w:trPr>
          <w:trHeight w:val="683"/>
        </w:trPr>
        <w:tc>
          <w:tcPr>
            <w:tcW w:w="8784" w:type="dxa"/>
            <w:gridSpan w:val="3"/>
          </w:tcPr>
          <w:p w14:paraId="35D2E28E" w14:textId="77777777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764A429D" w14:textId="03DD959E" w:rsidR="00EA4E61" w:rsidRPr="00CD414D" w:rsidRDefault="00EA4E61" w:rsidP="00B80A2E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Si la configuración de preferencias no se puede guardar correctamente, mostrar un mensaje de error.</w:t>
            </w:r>
          </w:p>
        </w:tc>
      </w:tr>
      <w:tr w:rsidR="00EA4E61" w14:paraId="45D544E4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55B7641C" w14:textId="77777777" w:rsidR="00EA4E61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77885FEF" w14:textId="55392214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Las preferencias de notificación del usuario se actualizan según lo especificado.</w:t>
            </w:r>
          </w:p>
        </w:tc>
      </w:tr>
    </w:tbl>
    <w:p w14:paraId="043E0141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59C2C4F3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200A782E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681"/>
        <w:gridCol w:w="1984"/>
        <w:gridCol w:w="3119"/>
      </w:tblGrid>
      <w:tr w:rsidR="00EA4E61" w14:paraId="4BEE8119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3DB8FF27" w14:textId="0B04F0BE" w:rsidR="00EA4E61" w:rsidRPr="00CD414D" w:rsidRDefault="00EA4E61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 w:rsidR="008F7E59"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</w:p>
          <w:p w14:paraId="7D215F92" w14:textId="77777777" w:rsidR="00EA4E61" w:rsidRPr="00CD414D" w:rsidRDefault="00EA4E61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Microservicio </w:t>
            </w:r>
            <w:r w:rsidRPr="003E5E8E">
              <w:rPr>
                <w:rFonts w:ascii="Calibri" w:eastAsia="Calibri" w:hAnsi="Calibri" w:cs="Calibri"/>
                <w:bCs/>
                <w:sz w:val="22"/>
                <w:szCs w:val="22"/>
              </w:rPr>
              <w:t>de Notificaciones</w:t>
            </w:r>
          </w:p>
        </w:tc>
        <w:tc>
          <w:tcPr>
            <w:tcW w:w="3119" w:type="dxa"/>
          </w:tcPr>
          <w:p w14:paraId="045C4D2B" w14:textId="1405F704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6409181A" w14:textId="55399A63" w:rsidR="00EA4E61" w:rsidRPr="002B1A62" w:rsidRDefault="00EA4E61" w:rsidP="00B80A2E">
            <w:pPr>
              <w:rPr>
                <w:b/>
                <w:sz w:val="22"/>
                <w:szCs w:val="22"/>
              </w:rPr>
            </w:pPr>
            <w:r w:rsidRPr="00EA4E61">
              <w:rPr>
                <w:b/>
                <w:sz w:val="22"/>
                <w:szCs w:val="22"/>
              </w:rPr>
              <w:t>REGISTRAR ENVÍO DE NOTIFICACIÓN</w:t>
            </w:r>
          </w:p>
        </w:tc>
      </w:tr>
      <w:tr w:rsidR="00EA4E61" w14:paraId="59F045A2" w14:textId="77777777" w:rsidTr="00B80A2E">
        <w:trPr>
          <w:trHeight w:val="662"/>
        </w:trPr>
        <w:tc>
          <w:tcPr>
            <w:tcW w:w="3681" w:type="dxa"/>
          </w:tcPr>
          <w:p w14:paraId="17DB8C41" w14:textId="77777777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5CA049DE" w14:textId="1495C195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Sistema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5103" w:type="dxa"/>
            <w:gridSpan w:val="2"/>
          </w:tcPr>
          <w:p w14:paraId="0C3EA298" w14:textId="77777777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EA4E61" w14:paraId="2A93F8ED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681" w:type="dxa"/>
          </w:tcPr>
          <w:p w14:paraId="71AC3C54" w14:textId="77777777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7793529B" w14:textId="7804CAA5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Media</w:t>
            </w:r>
          </w:p>
        </w:tc>
        <w:tc>
          <w:tcPr>
            <w:tcW w:w="5103" w:type="dxa"/>
            <w:gridSpan w:val="2"/>
          </w:tcPr>
          <w:p w14:paraId="2F74609A" w14:textId="77777777" w:rsidR="008F7E59" w:rsidRPr="00CD414D" w:rsidRDefault="008F7E59" w:rsidP="008F7E59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69D4FA52" w14:textId="701513B2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Registro de envío de notificaciones</w:t>
            </w:r>
          </w:p>
        </w:tc>
      </w:tr>
      <w:tr w:rsidR="00EA4E61" w14:paraId="2B38A260" w14:textId="77777777" w:rsidTr="00B80A2E">
        <w:trPr>
          <w:trHeight w:val="597"/>
        </w:trPr>
        <w:tc>
          <w:tcPr>
            <w:tcW w:w="3681" w:type="dxa"/>
          </w:tcPr>
          <w:p w14:paraId="320DA4F9" w14:textId="77777777" w:rsidR="00EA4E61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</w:p>
          <w:p w14:paraId="09C16D79" w14:textId="16400BB4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Datos de la notificación enviada</w:t>
            </w:r>
          </w:p>
        </w:tc>
        <w:tc>
          <w:tcPr>
            <w:tcW w:w="5103" w:type="dxa"/>
            <w:gridSpan w:val="2"/>
          </w:tcPr>
          <w:p w14:paraId="5C917879" w14:textId="77777777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53C798AA" w14:textId="162EA36B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Confirmación de registro de envío</w:t>
            </w:r>
          </w:p>
        </w:tc>
      </w:tr>
      <w:tr w:rsidR="00EA4E61" w14:paraId="0111BB3C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tcW w:w="8784" w:type="dxa"/>
            <w:gridSpan w:val="3"/>
          </w:tcPr>
          <w:p w14:paraId="36BA16F1" w14:textId="5F6A81F8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: </w:t>
            </w: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Registrar en la base de datos cada notificación enviada, incluidos detalles como el destinatario, el contenido y la fecha de envío.</w:t>
            </w:r>
          </w:p>
          <w:p w14:paraId="1C0EDBC4" w14:textId="77777777" w:rsidR="00EA4E61" w:rsidRPr="00CD414D" w:rsidRDefault="00EA4E61" w:rsidP="00B80A2E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  <w:tr w:rsidR="00EA4E61" w14:paraId="70E634A4" w14:textId="77777777" w:rsidTr="00B80A2E">
        <w:trPr>
          <w:trHeight w:val="683"/>
        </w:trPr>
        <w:tc>
          <w:tcPr>
            <w:tcW w:w="8784" w:type="dxa"/>
            <w:gridSpan w:val="3"/>
          </w:tcPr>
          <w:p w14:paraId="204895C9" w14:textId="77777777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1BA70136" w14:textId="56968AFE" w:rsidR="00EA4E61" w:rsidRPr="00CD414D" w:rsidRDefault="00EA4E61" w:rsidP="00B80A2E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lastRenderedPageBreak/>
              <w:t>Si no se puede registrar el envío de la notificación, mostrar un mensaje de error y registrar el motivo del fallo.</w:t>
            </w:r>
          </w:p>
        </w:tc>
      </w:tr>
      <w:tr w:rsidR="00EA4E61" w14:paraId="6E36ADF7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4A7E6CBA" w14:textId="77777777" w:rsidR="00EA4E61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lastRenderedPageBreak/>
              <w:t>Criterios de aceptación:</w:t>
            </w:r>
          </w:p>
          <w:p w14:paraId="6F1E0870" w14:textId="527295A4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Cada notificación enviada se registra correctamente en la base de datos.</w:t>
            </w:r>
          </w:p>
        </w:tc>
      </w:tr>
    </w:tbl>
    <w:p w14:paraId="4CB13E7F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46B77A68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681"/>
        <w:gridCol w:w="1984"/>
        <w:gridCol w:w="3119"/>
      </w:tblGrid>
      <w:tr w:rsidR="00EA4E61" w14:paraId="13070990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359D8AF1" w14:textId="0043DF87" w:rsidR="00EA4E61" w:rsidRPr="00CD414D" w:rsidRDefault="00EA4E61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 w:rsidR="008F7E59"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  <w:p w14:paraId="77E81EEE" w14:textId="77777777" w:rsidR="00EA4E61" w:rsidRPr="00CD414D" w:rsidRDefault="00EA4E61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Microservicio </w:t>
            </w:r>
            <w:r w:rsidRPr="003E5E8E">
              <w:rPr>
                <w:rFonts w:ascii="Calibri" w:eastAsia="Calibri" w:hAnsi="Calibri" w:cs="Calibri"/>
                <w:bCs/>
                <w:sz w:val="22"/>
                <w:szCs w:val="22"/>
              </w:rPr>
              <w:t>de Notificaciones</w:t>
            </w:r>
          </w:p>
        </w:tc>
        <w:tc>
          <w:tcPr>
            <w:tcW w:w="3119" w:type="dxa"/>
          </w:tcPr>
          <w:p w14:paraId="1EF7996F" w14:textId="653606C5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1BC5EC4D" w14:textId="188D53C8" w:rsidR="00EA4E61" w:rsidRPr="002B1A62" w:rsidRDefault="00EA4E61" w:rsidP="00B80A2E">
            <w:pPr>
              <w:rPr>
                <w:b/>
                <w:sz w:val="22"/>
                <w:szCs w:val="22"/>
              </w:rPr>
            </w:pPr>
            <w:r w:rsidRPr="00EA4E61">
              <w:rPr>
                <w:b/>
                <w:sz w:val="22"/>
                <w:szCs w:val="22"/>
              </w:rPr>
              <w:t>PERSONALIZAR PLANTILLAS DE NOTIFICACIÓN</w:t>
            </w:r>
          </w:p>
        </w:tc>
      </w:tr>
      <w:tr w:rsidR="00EA4E61" w14:paraId="38581AEB" w14:textId="77777777" w:rsidTr="00B80A2E">
        <w:trPr>
          <w:trHeight w:val="662"/>
        </w:trPr>
        <w:tc>
          <w:tcPr>
            <w:tcW w:w="3681" w:type="dxa"/>
          </w:tcPr>
          <w:p w14:paraId="100686A6" w14:textId="77777777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65683DA8" w14:textId="750C1EA7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Administrador del sistema</w:t>
            </w:r>
          </w:p>
        </w:tc>
        <w:tc>
          <w:tcPr>
            <w:tcW w:w="5103" w:type="dxa"/>
            <w:gridSpan w:val="2"/>
          </w:tcPr>
          <w:p w14:paraId="6B124E70" w14:textId="77777777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EA4E61" w14:paraId="6A7F4CAF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681" w:type="dxa"/>
          </w:tcPr>
          <w:p w14:paraId="270D8982" w14:textId="77777777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4D60F56D" w14:textId="08CE6D9A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Baja</w:t>
            </w:r>
          </w:p>
        </w:tc>
        <w:tc>
          <w:tcPr>
            <w:tcW w:w="5103" w:type="dxa"/>
            <w:gridSpan w:val="2"/>
          </w:tcPr>
          <w:p w14:paraId="1EAAB8A8" w14:textId="77777777" w:rsidR="008F7E59" w:rsidRPr="00CD414D" w:rsidRDefault="008F7E59" w:rsidP="008F7E59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1BB42F17" w14:textId="7A710320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Interfaz de personalización de plantillas</w:t>
            </w:r>
          </w:p>
        </w:tc>
      </w:tr>
      <w:tr w:rsidR="00EA4E61" w14:paraId="0A814068" w14:textId="77777777" w:rsidTr="00B80A2E">
        <w:trPr>
          <w:trHeight w:val="597"/>
        </w:trPr>
        <w:tc>
          <w:tcPr>
            <w:tcW w:w="3681" w:type="dxa"/>
          </w:tcPr>
          <w:p w14:paraId="30ADD2C8" w14:textId="77777777" w:rsidR="00EA4E61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</w:p>
          <w:p w14:paraId="177C0A24" w14:textId="28E2ACF8" w:rsidR="00EA4E61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F7E59">
              <w:rPr>
                <w:rFonts w:ascii="Calibri" w:eastAsia="Calibri" w:hAnsi="Calibri" w:cs="Calibri"/>
                <w:bCs/>
                <w:sz w:val="22"/>
                <w:szCs w:val="22"/>
              </w:rPr>
              <w:t>Modificación de la plantilla de notificación (asunto, cuerpo)</w:t>
            </w:r>
          </w:p>
        </w:tc>
        <w:tc>
          <w:tcPr>
            <w:tcW w:w="5103" w:type="dxa"/>
            <w:gridSpan w:val="2"/>
          </w:tcPr>
          <w:p w14:paraId="0C9DC57F" w14:textId="77777777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1BAE5861" w14:textId="346DF810" w:rsidR="00EA4E61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F7E59">
              <w:rPr>
                <w:rFonts w:ascii="Calibri" w:eastAsia="Calibri" w:hAnsi="Calibri" w:cs="Calibri"/>
                <w:bCs/>
                <w:sz w:val="22"/>
                <w:szCs w:val="22"/>
              </w:rPr>
              <w:t>Confirmación de modificación de plantilla</w:t>
            </w:r>
          </w:p>
        </w:tc>
      </w:tr>
      <w:tr w:rsidR="00EA4E61" w14:paraId="05381ACF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tcW w:w="8784" w:type="dxa"/>
            <w:gridSpan w:val="3"/>
          </w:tcPr>
          <w:p w14:paraId="1B908DFB" w14:textId="7EA2E694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: </w:t>
            </w: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Permitir a los administradores personalizar las plantillas de notificación utilizadas para enviar mensajes a los usuarios.</w:t>
            </w:r>
          </w:p>
          <w:p w14:paraId="13A39281" w14:textId="77777777" w:rsidR="00EA4E61" w:rsidRPr="00CD414D" w:rsidRDefault="00EA4E61" w:rsidP="00B80A2E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  <w:tr w:rsidR="00EA4E61" w14:paraId="64FDF636" w14:textId="77777777" w:rsidTr="00B80A2E">
        <w:trPr>
          <w:trHeight w:val="683"/>
        </w:trPr>
        <w:tc>
          <w:tcPr>
            <w:tcW w:w="8784" w:type="dxa"/>
            <w:gridSpan w:val="3"/>
          </w:tcPr>
          <w:p w14:paraId="546936AA" w14:textId="77777777" w:rsidR="00EA4E61" w:rsidRPr="00CD414D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6362EBD3" w14:textId="6893EF34" w:rsidR="00EA4E61" w:rsidRPr="00CD414D" w:rsidRDefault="008F7E59" w:rsidP="00B80A2E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F7E59">
              <w:rPr>
                <w:rFonts w:ascii="Calibri" w:eastAsia="Calibri" w:hAnsi="Calibri" w:cs="Calibri"/>
                <w:bCs/>
                <w:sz w:val="22"/>
                <w:szCs w:val="22"/>
              </w:rPr>
              <w:t>Si la modificación de la plantilla falla debido a problemas de formato o permisos, mostrar un mensaje de error.</w:t>
            </w:r>
          </w:p>
        </w:tc>
      </w:tr>
      <w:tr w:rsidR="00EA4E61" w14:paraId="6C8F5445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7DDB596B" w14:textId="77777777" w:rsidR="00EA4E61" w:rsidRDefault="00EA4E61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63025BF9" w14:textId="72E7E310" w:rsidR="00EA4E61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F7E59">
              <w:rPr>
                <w:rFonts w:ascii="Calibri" w:eastAsia="Calibri" w:hAnsi="Calibri" w:cs="Calibri"/>
                <w:bCs/>
                <w:sz w:val="22"/>
                <w:szCs w:val="22"/>
              </w:rPr>
              <w:t>Las plantillas de notificación se pueden personalizar según las necesidades del sistema.</w:t>
            </w:r>
          </w:p>
        </w:tc>
      </w:tr>
    </w:tbl>
    <w:p w14:paraId="07DFD3AF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30C88344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1760A55E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71B4BC92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003D4D09" w14:textId="036790A9" w:rsidR="008F7E59" w:rsidRDefault="008F7E59" w:rsidP="002577D5">
      <w:pPr>
        <w:pStyle w:val="Ttulo3"/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681"/>
        <w:gridCol w:w="1984"/>
        <w:gridCol w:w="3119"/>
      </w:tblGrid>
      <w:tr w:rsidR="008F7E59" w14:paraId="75D2F5CC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29C1670A" w14:textId="75AFE538" w:rsidR="008F7E59" w:rsidRPr="00CD414D" w:rsidRDefault="008F7E59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S1</w:t>
            </w:r>
          </w:p>
          <w:p w14:paraId="7B9AB136" w14:textId="4B33382F" w:rsidR="008F7E59" w:rsidRPr="00CD414D" w:rsidRDefault="008F7E59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Microservicio </w:t>
            </w:r>
            <w:r w:rsidRPr="008F7E59">
              <w:rPr>
                <w:rFonts w:ascii="Calibri" w:eastAsia="Calibri" w:hAnsi="Calibri" w:cs="Calibri"/>
                <w:bCs/>
                <w:sz w:val="22"/>
                <w:szCs w:val="22"/>
              </w:rPr>
              <w:t>de Seguridad</w:t>
            </w:r>
          </w:p>
        </w:tc>
        <w:tc>
          <w:tcPr>
            <w:tcW w:w="3119" w:type="dxa"/>
          </w:tcPr>
          <w:p w14:paraId="788D68DD" w14:textId="4CFE2039" w:rsidR="008F7E59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63FCD70D" w14:textId="4FFA9D49" w:rsidR="008F7E59" w:rsidRPr="002B1A62" w:rsidRDefault="008F7E59" w:rsidP="00B80A2E">
            <w:pPr>
              <w:rPr>
                <w:b/>
                <w:sz w:val="22"/>
                <w:szCs w:val="22"/>
              </w:rPr>
            </w:pPr>
            <w:r w:rsidRPr="008F7E59">
              <w:rPr>
                <w:b/>
                <w:sz w:val="22"/>
                <w:szCs w:val="22"/>
              </w:rPr>
              <w:t>ADMINISTRAR USUARIOS</w:t>
            </w:r>
          </w:p>
        </w:tc>
      </w:tr>
      <w:tr w:rsidR="008F7E59" w14:paraId="520E2385" w14:textId="77777777" w:rsidTr="00B80A2E">
        <w:trPr>
          <w:trHeight w:val="662"/>
        </w:trPr>
        <w:tc>
          <w:tcPr>
            <w:tcW w:w="3681" w:type="dxa"/>
          </w:tcPr>
          <w:p w14:paraId="392C786A" w14:textId="77777777" w:rsidR="008F7E59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7A144429" w14:textId="77777777" w:rsidR="008F7E59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Administrador del sistema</w:t>
            </w:r>
          </w:p>
        </w:tc>
        <w:tc>
          <w:tcPr>
            <w:tcW w:w="5103" w:type="dxa"/>
            <w:gridSpan w:val="2"/>
          </w:tcPr>
          <w:p w14:paraId="7687C7EF" w14:textId="77777777" w:rsidR="008F7E59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8F7E59" w14:paraId="5356057F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681" w:type="dxa"/>
          </w:tcPr>
          <w:p w14:paraId="03757D5C" w14:textId="77777777" w:rsidR="008F7E59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lastRenderedPageBreak/>
              <w:t>Prioridad de desarrollo</w:t>
            </w:r>
          </w:p>
          <w:p w14:paraId="4D56F64E" w14:textId="04E19E17" w:rsidR="008F7E59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F7E59">
              <w:rPr>
                <w:rFonts w:ascii="Calibri" w:eastAsia="Calibri" w:hAnsi="Calibri" w:cs="Calibri"/>
                <w:bCs/>
                <w:sz w:val="22"/>
                <w:szCs w:val="22"/>
              </w:rPr>
              <w:t>Alta</w:t>
            </w:r>
          </w:p>
        </w:tc>
        <w:tc>
          <w:tcPr>
            <w:tcW w:w="5103" w:type="dxa"/>
            <w:gridSpan w:val="2"/>
          </w:tcPr>
          <w:p w14:paraId="1C33FDE8" w14:textId="77777777" w:rsidR="008F7E59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11A07285" w14:textId="2CEC1EC8" w:rsidR="008F7E59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F7E59">
              <w:rPr>
                <w:rFonts w:ascii="Calibri" w:eastAsia="Calibri" w:hAnsi="Calibri" w:cs="Calibri"/>
                <w:bCs/>
                <w:sz w:val="22"/>
                <w:szCs w:val="22"/>
              </w:rPr>
              <w:t>Interfaz de administración de usuarios</w:t>
            </w:r>
          </w:p>
        </w:tc>
      </w:tr>
      <w:tr w:rsidR="008F7E59" w14:paraId="0219FFCD" w14:textId="77777777" w:rsidTr="00B80A2E">
        <w:trPr>
          <w:trHeight w:val="597"/>
        </w:trPr>
        <w:tc>
          <w:tcPr>
            <w:tcW w:w="3681" w:type="dxa"/>
          </w:tcPr>
          <w:p w14:paraId="261DC749" w14:textId="77777777" w:rsidR="008F7E59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</w:p>
          <w:p w14:paraId="5F72EF71" w14:textId="5AEBBA3C" w:rsidR="008F7E59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F7E59">
              <w:rPr>
                <w:rFonts w:ascii="Calibri" w:eastAsia="Calibri" w:hAnsi="Calibri" w:cs="Calibri"/>
                <w:bCs/>
                <w:sz w:val="22"/>
                <w:szCs w:val="22"/>
              </w:rPr>
              <w:t>Datos del usuario (nombre, correo electrónico, contraseña, etc.)</w:t>
            </w:r>
          </w:p>
        </w:tc>
        <w:tc>
          <w:tcPr>
            <w:tcW w:w="5103" w:type="dxa"/>
            <w:gridSpan w:val="2"/>
          </w:tcPr>
          <w:p w14:paraId="5758BD88" w14:textId="77777777" w:rsidR="008F7E59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026BF170" w14:textId="7130CF9E" w:rsidR="008F7E59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F7E59">
              <w:rPr>
                <w:rFonts w:ascii="Calibri" w:eastAsia="Calibri" w:hAnsi="Calibri" w:cs="Calibri"/>
                <w:bCs/>
                <w:sz w:val="22"/>
                <w:szCs w:val="22"/>
              </w:rPr>
              <w:t>Confirmación de operación exitosa</w:t>
            </w:r>
          </w:p>
        </w:tc>
      </w:tr>
      <w:tr w:rsidR="008F7E59" w14:paraId="24A55A5E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tcW w:w="8784" w:type="dxa"/>
            <w:gridSpan w:val="3"/>
          </w:tcPr>
          <w:p w14:paraId="3A771219" w14:textId="2AD93AD0" w:rsidR="008F7E59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: </w:t>
            </w:r>
            <w:r w:rsidRPr="008F7E59">
              <w:rPr>
                <w:rFonts w:ascii="Calibri" w:eastAsia="Calibri" w:hAnsi="Calibri" w:cs="Calibri"/>
                <w:bCs/>
                <w:sz w:val="22"/>
                <w:szCs w:val="22"/>
              </w:rPr>
              <w:t>Permitir a los administradores crear, modificar y eliminar usuarios del sistema.</w:t>
            </w:r>
          </w:p>
          <w:p w14:paraId="04FE2385" w14:textId="77777777" w:rsidR="008F7E59" w:rsidRPr="00CD414D" w:rsidRDefault="008F7E59" w:rsidP="00B80A2E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  <w:tr w:rsidR="008F7E59" w14:paraId="335A23F9" w14:textId="77777777" w:rsidTr="00B80A2E">
        <w:trPr>
          <w:trHeight w:val="683"/>
        </w:trPr>
        <w:tc>
          <w:tcPr>
            <w:tcW w:w="8784" w:type="dxa"/>
            <w:gridSpan w:val="3"/>
          </w:tcPr>
          <w:p w14:paraId="768892B3" w14:textId="77777777" w:rsidR="008F7E59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7070D2F6" w14:textId="11260FC8" w:rsidR="008F7E59" w:rsidRPr="00CD414D" w:rsidRDefault="008F7E59" w:rsidP="00B80A2E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F7E59">
              <w:rPr>
                <w:rFonts w:ascii="Calibri" w:eastAsia="Calibri" w:hAnsi="Calibri" w:cs="Calibri"/>
                <w:bCs/>
                <w:sz w:val="22"/>
                <w:szCs w:val="22"/>
              </w:rPr>
              <w:t>Si la operación de administración falla debido a errores de validación o de conexión, mostrar un mensaje de error.</w:t>
            </w:r>
          </w:p>
        </w:tc>
      </w:tr>
      <w:tr w:rsidR="008F7E59" w14:paraId="0B27719D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2422E3FF" w14:textId="77777777" w:rsidR="008F7E59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69916DA0" w14:textId="7D74105E" w:rsidR="008F7E59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F7E59">
              <w:rPr>
                <w:rFonts w:ascii="Calibri" w:eastAsia="Calibri" w:hAnsi="Calibri" w:cs="Calibri"/>
                <w:bCs/>
                <w:sz w:val="22"/>
                <w:szCs w:val="22"/>
              </w:rPr>
              <w:t>Los administradores pueden gestionar los usuarios del sistema de manera efectiva.</w:t>
            </w:r>
          </w:p>
        </w:tc>
      </w:tr>
    </w:tbl>
    <w:p w14:paraId="3DB31A6F" w14:textId="1AA44B52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ladecuadrcula3"/>
        <w:tblpPr w:leftFromText="141" w:rightFromText="141" w:vertAnchor="text" w:horzAnchor="margin" w:tblpY="5204"/>
        <w:tblW w:w="8784" w:type="dxa"/>
        <w:tblLayout w:type="fixed"/>
        <w:tblLook w:val="0400" w:firstRow="0" w:lastRow="0" w:firstColumn="0" w:lastColumn="0" w:noHBand="0" w:noVBand="1"/>
      </w:tblPr>
      <w:tblGrid>
        <w:gridCol w:w="3681"/>
        <w:gridCol w:w="1984"/>
        <w:gridCol w:w="3119"/>
      </w:tblGrid>
      <w:tr w:rsidR="008F7E59" w14:paraId="517BB1DF" w14:textId="77777777" w:rsidTr="003F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584CBDE0" w14:textId="2F79D330" w:rsidR="008F7E59" w:rsidRPr="00CD414D" w:rsidRDefault="008F7E59" w:rsidP="003F37C6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S2</w:t>
            </w:r>
          </w:p>
          <w:p w14:paraId="131D2F44" w14:textId="77777777" w:rsidR="008F7E59" w:rsidRPr="00CD414D" w:rsidRDefault="008F7E59" w:rsidP="003F37C6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Microservicio </w:t>
            </w:r>
            <w:r w:rsidRPr="008F7E59">
              <w:rPr>
                <w:rFonts w:ascii="Calibri" w:eastAsia="Calibri" w:hAnsi="Calibri" w:cs="Calibri"/>
                <w:bCs/>
                <w:sz w:val="22"/>
                <w:szCs w:val="22"/>
              </w:rPr>
              <w:t>de Seguridad</w:t>
            </w:r>
          </w:p>
        </w:tc>
        <w:tc>
          <w:tcPr>
            <w:tcW w:w="3119" w:type="dxa"/>
          </w:tcPr>
          <w:p w14:paraId="61AB04F7" w14:textId="527EBCE1" w:rsidR="008F7E59" w:rsidRPr="00CD414D" w:rsidRDefault="008F7E59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78EA5995" w14:textId="7E7CACF6" w:rsidR="008F7E59" w:rsidRPr="002B1A62" w:rsidRDefault="008F7E59" w:rsidP="003F37C6">
            <w:pPr>
              <w:rPr>
                <w:b/>
                <w:sz w:val="22"/>
                <w:szCs w:val="22"/>
              </w:rPr>
            </w:pPr>
            <w:r w:rsidRPr="008F7E59">
              <w:rPr>
                <w:b/>
                <w:sz w:val="22"/>
                <w:szCs w:val="22"/>
              </w:rPr>
              <w:t>ASIGNAR ROLES Y PERMISOS</w:t>
            </w:r>
          </w:p>
        </w:tc>
      </w:tr>
      <w:tr w:rsidR="008F7E59" w14:paraId="2B76F85D" w14:textId="77777777" w:rsidTr="003F37C6">
        <w:trPr>
          <w:trHeight w:val="662"/>
        </w:trPr>
        <w:tc>
          <w:tcPr>
            <w:tcW w:w="3681" w:type="dxa"/>
          </w:tcPr>
          <w:p w14:paraId="1163A4E3" w14:textId="77777777" w:rsidR="008F7E59" w:rsidRPr="00CD414D" w:rsidRDefault="008F7E59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36B94905" w14:textId="77777777" w:rsidR="008F7E59" w:rsidRPr="00CD414D" w:rsidRDefault="008F7E59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Administrador del sistema</w:t>
            </w:r>
          </w:p>
        </w:tc>
        <w:tc>
          <w:tcPr>
            <w:tcW w:w="5103" w:type="dxa"/>
            <w:gridSpan w:val="2"/>
          </w:tcPr>
          <w:p w14:paraId="7D331343" w14:textId="77777777" w:rsidR="008F7E59" w:rsidRPr="00CD414D" w:rsidRDefault="008F7E59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8F7E59" w14:paraId="34F11DEA" w14:textId="77777777" w:rsidTr="003F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681" w:type="dxa"/>
          </w:tcPr>
          <w:p w14:paraId="0E22C78D" w14:textId="77777777" w:rsidR="008F7E59" w:rsidRPr="00CD414D" w:rsidRDefault="008F7E59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674E35CD" w14:textId="5032F19C" w:rsidR="008F7E59" w:rsidRPr="00CD414D" w:rsidRDefault="008F7E59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F7E59">
              <w:rPr>
                <w:rFonts w:ascii="Calibri" w:eastAsia="Calibri" w:hAnsi="Calibri" w:cs="Calibri"/>
                <w:bCs/>
                <w:sz w:val="22"/>
                <w:szCs w:val="22"/>
              </w:rPr>
              <w:t>Media</w:t>
            </w:r>
          </w:p>
        </w:tc>
        <w:tc>
          <w:tcPr>
            <w:tcW w:w="5103" w:type="dxa"/>
            <w:gridSpan w:val="2"/>
          </w:tcPr>
          <w:p w14:paraId="3E72E18C" w14:textId="77777777" w:rsidR="008F7E59" w:rsidRPr="00CD414D" w:rsidRDefault="008F7E59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58439D29" w14:textId="536CF389" w:rsidR="008F7E59" w:rsidRPr="00CD414D" w:rsidRDefault="008F7E59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F7E59">
              <w:rPr>
                <w:rFonts w:ascii="Calibri" w:eastAsia="Calibri" w:hAnsi="Calibri" w:cs="Calibri"/>
                <w:bCs/>
                <w:sz w:val="22"/>
                <w:szCs w:val="22"/>
              </w:rPr>
              <w:t>Interfaz de asignación de roles y permisos</w:t>
            </w:r>
          </w:p>
        </w:tc>
      </w:tr>
      <w:tr w:rsidR="008F7E59" w14:paraId="16338A5C" w14:textId="77777777" w:rsidTr="003F37C6">
        <w:trPr>
          <w:trHeight w:val="597"/>
        </w:trPr>
        <w:tc>
          <w:tcPr>
            <w:tcW w:w="3681" w:type="dxa"/>
          </w:tcPr>
          <w:p w14:paraId="211562B1" w14:textId="77777777" w:rsidR="008F7E59" w:rsidRDefault="008F7E59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</w:p>
          <w:p w14:paraId="4C77DB1E" w14:textId="2C8C618F" w:rsidR="008F7E59" w:rsidRPr="00CD414D" w:rsidRDefault="008F7E59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F7E59">
              <w:rPr>
                <w:rFonts w:ascii="Calibri" w:eastAsia="Calibri" w:hAnsi="Calibri" w:cs="Calibri"/>
                <w:bCs/>
                <w:sz w:val="22"/>
                <w:szCs w:val="22"/>
              </w:rPr>
              <w:lastRenderedPageBreak/>
              <w:t>Selección del usuario y asignación de roles/permisos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5103" w:type="dxa"/>
            <w:gridSpan w:val="2"/>
          </w:tcPr>
          <w:p w14:paraId="2D1DFE4B" w14:textId="77777777" w:rsidR="008F7E59" w:rsidRPr="00CD414D" w:rsidRDefault="008F7E59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lastRenderedPageBreak/>
              <w:t>Salida:</w:t>
            </w:r>
          </w:p>
          <w:p w14:paraId="72B14867" w14:textId="6434FE3C" w:rsidR="008F7E59" w:rsidRPr="00CD414D" w:rsidRDefault="008F7E59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F7E59">
              <w:rPr>
                <w:rFonts w:ascii="Calibri" w:eastAsia="Calibri" w:hAnsi="Calibri" w:cs="Calibri"/>
                <w:bCs/>
                <w:sz w:val="22"/>
                <w:szCs w:val="22"/>
              </w:rPr>
              <w:t>Confirmación de asignación exitosa</w:t>
            </w:r>
          </w:p>
        </w:tc>
      </w:tr>
      <w:tr w:rsidR="008F7E59" w14:paraId="1479C99A" w14:textId="77777777" w:rsidTr="003F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tcW w:w="8784" w:type="dxa"/>
            <w:gridSpan w:val="3"/>
          </w:tcPr>
          <w:p w14:paraId="524FB779" w14:textId="6AAB7513" w:rsidR="008F7E59" w:rsidRPr="00CD414D" w:rsidRDefault="008F7E59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: </w:t>
            </w:r>
            <w:r w:rsidRPr="008F7E59">
              <w:rPr>
                <w:rFonts w:ascii="Calibri" w:eastAsia="Calibri" w:hAnsi="Calibri" w:cs="Calibri"/>
                <w:bCs/>
                <w:sz w:val="22"/>
                <w:szCs w:val="22"/>
              </w:rPr>
              <w:t>Permitir a los administradores asignar roles y permisos específicos a los usuarios del sistema.</w:t>
            </w:r>
          </w:p>
          <w:p w14:paraId="573E84CE" w14:textId="77777777" w:rsidR="008F7E59" w:rsidRPr="00CD414D" w:rsidRDefault="008F7E59" w:rsidP="003F37C6">
            <w:pPr>
              <w:ind w:left="360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  <w:tr w:rsidR="008F7E59" w14:paraId="331CB13F" w14:textId="77777777" w:rsidTr="003F37C6">
        <w:trPr>
          <w:trHeight w:val="683"/>
        </w:trPr>
        <w:tc>
          <w:tcPr>
            <w:tcW w:w="8784" w:type="dxa"/>
            <w:gridSpan w:val="3"/>
          </w:tcPr>
          <w:p w14:paraId="1F37C89A" w14:textId="77777777" w:rsidR="008F7E59" w:rsidRPr="00CD414D" w:rsidRDefault="008F7E59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3A178381" w14:textId="22C41E21" w:rsidR="008F7E59" w:rsidRPr="00CD414D" w:rsidRDefault="008F7E59" w:rsidP="003F37C6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F7E59">
              <w:rPr>
                <w:rFonts w:ascii="Calibri" w:eastAsia="Calibri" w:hAnsi="Calibri" w:cs="Calibri"/>
                <w:bCs/>
                <w:sz w:val="22"/>
                <w:szCs w:val="22"/>
              </w:rPr>
              <w:t>Si la asignación de roles o permisos falla debido a permisos insuficientes o datos incorrectos, mostrar un mensaje de error.</w:t>
            </w:r>
          </w:p>
        </w:tc>
      </w:tr>
      <w:tr w:rsidR="008F7E59" w14:paraId="2F2C30C3" w14:textId="77777777" w:rsidTr="003F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6EC89F5E" w14:textId="77777777" w:rsidR="008F7E59" w:rsidRDefault="008F7E59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2196BF0E" w14:textId="52A36E9F" w:rsidR="008F7E59" w:rsidRPr="00CD414D" w:rsidRDefault="008F7E59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8F7E59">
              <w:rPr>
                <w:rFonts w:ascii="Calibri" w:eastAsia="Calibri" w:hAnsi="Calibri" w:cs="Calibri"/>
                <w:bCs/>
                <w:sz w:val="22"/>
                <w:szCs w:val="22"/>
              </w:rPr>
              <w:t>Los administradores pueden asignar roles y permisos a los usuarios según las necesidades del sistema.</w:t>
            </w:r>
          </w:p>
        </w:tc>
      </w:tr>
    </w:tbl>
    <w:p w14:paraId="2BEA585D" w14:textId="77777777" w:rsidR="008F7E59" w:rsidRDefault="008F7E59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1B09F5A9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ladecuadrcula3"/>
        <w:tblpPr w:leftFromText="141" w:rightFromText="141" w:vertAnchor="text" w:horzAnchor="margin" w:tblpY="344"/>
        <w:tblW w:w="8784" w:type="dxa"/>
        <w:tblLayout w:type="fixed"/>
        <w:tblLook w:val="0400" w:firstRow="0" w:lastRow="0" w:firstColumn="0" w:lastColumn="0" w:noHBand="0" w:noVBand="1"/>
      </w:tblPr>
      <w:tblGrid>
        <w:gridCol w:w="3681"/>
        <w:gridCol w:w="1984"/>
        <w:gridCol w:w="3119"/>
      </w:tblGrid>
      <w:tr w:rsidR="008F7E59" w14:paraId="6FCBCD8D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30876B1D" w14:textId="66DC1A4D" w:rsidR="008F7E59" w:rsidRPr="00CD414D" w:rsidRDefault="008F7E59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S3</w:t>
            </w:r>
          </w:p>
          <w:p w14:paraId="5624FDD1" w14:textId="77777777" w:rsidR="008F7E59" w:rsidRPr="00CD414D" w:rsidRDefault="008F7E59" w:rsidP="00B80A2E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Microservicio </w:t>
            </w:r>
            <w:r w:rsidRPr="008F7E59">
              <w:rPr>
                <w:rFonts w:ascii="Calibri" w:eastAsia="Calibri" w:hAnsi="Calibri" w:cs="Calibri"/>
                <w:bCs/>
                <w:sz w:val="22"/>
                <w:szCs w:val="22"/>
              </w:rPr>
              <w:t>de Seguridad</w:t>
            </w:r>
          </w:p>
        </w:tc>
        <w:tc>
          <w:tcPr>
            <w:tcW w:w="3119" w:type="dxa"/>
          </w:tcPr>
          <w:p w14:paraId="642A234D" w14:textId="109DB0BD" w:rsidR="008F7E59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3F991BC9" w14:textId="58DB5485" w:rsidR="008F7E59" w:rsidRPr="002B1A62" w:rsidRDefault="008F7E59" w:rsidP="00B80A2E">
            <w:pPr>
              <w:rPr>
                <w:b/>
                <w:sz w:val="22"/>
                <w:szCs w:val="22"/>
              </w:rPr>
            </w:pPr>
            <w:r w:rsidRPr="008F7E59">
              <w:rPr>
                <w:b/>
                <w:sz w:val="22"/>
                <w:szCs w:val="22"/>
              </w:rPr>
              <w:t>REGISTRO DE ACCESO</w:t>
            </w:r>
          </w:p>
        </w:tc>
      </w:tr>
      <w:tr w:rsidR="008F7E59" w14:paraId="40EBA101" w14:textId="77777777" w:rsidTr="00B80A2E">
        <w:trPr>
          <w:trHeight w:val="662"/>
        </w:trPr>
        <w:tc>
          <w:tcPr>
            <w:tcW w:w="3681" w:type="dxa"/>
          </w:tcPr>
          <w:p w14:paraId="78998AC3" w14:textId="77777777" w:rsidR="008F7E59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356D5473" w14:textId="77777777" w:rsidR="008F7E59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>Administrador del sistema</w:t>
            </w:r>
          </w:p>
        </w:tc>
        <w:tc>
          <w:tcPr>
            <w:tcW w:w="5103" w:type="dxa"/>
            <w:gridSpan w:val="2"/>
          </w:tcPr>
          <w:p w14:paraId="3E4D9220" w14:textId="77777777" w:rsidR="008F7E59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8F7E59" w14:paraId="71325960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681" w:type="dxa"/>
          </w:tcPr>
          <w:p w14:paraId="2A8C72DD" w14:textId="77777777" w:rsidR="008F7E59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691F5768" w14:textId="0C602711" w:rsidR="008F7E59" w:rsidRPr="00CD414D" w:rsidRDefault="000D6FE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D6FEB">
              <w:rPr>
                <w:rFonts w:ascii="Calibri" w:eastAsia="Calibri" w:hAnsi="Calibri" w:cs="Calibri"/>
                <w:bCs/>
                <w:sz w:val="22"/>
                <w:szCs w:val="22"/>
              </w:rPr>
              <w:t>Alta</w:t>
            </w:r>
          </w:p>
        </w:tc>
        <w:tc>
          <w:tcPr>
            <w:tcW w:w="5103" w:type="dxa"/>
            <w:gridSpan w:val="2"/>
          </w:tcPr>
          <w:p w14:paraId="726929CA" w14:textId="77777777" w:rsidR="008F7E59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477511A2" w14:textId="1476066F" w:rsidR="008F7E59" w:rsidRPr="00CD414D" w:rsidRDefault="000D6FE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D6FEB">
              <w:rPr>
                <w:rFonts w:ascii="Calibri" w:eastAsia="Calibri" w:hAnsi="Calibri" w:cs="Calibri"/>
                <w:bCs/>
                <w:sz w:val="22"/>
                <w:szCs w:val="22"/>
              </w:rPr>
              <w:t>Registro de acceso</w:t>
            </w:r>
          </w:p>
        </w:tc>
      </w:tr>
      <w:tr w:rsidR="008F7E59" w14:paraId="7E39036B" w14:textId="77777777" w:rsidTr="00B80A2E">
        <w:trPr>
          <w:trHeight w:val="597"/>
        </w:trPr>
        <w:tc>
          <w:tcPr>
            <w:tcW w:w="3681" w:type="dxa"/>
          </w:tcPr>
          <w:p w14:paraId="339BBCCD" w14:textId="77777777" w:rsidR="008F7E59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</w:p>
          <w:p w14:paraId="78A6C0F0" w14:textId="1C9C2576" w:rsidR="008F7E59" w:rsidRPr="00CD414D" w:rsidRDefault="000D6FE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D6FEB">
              <w:rPr>
                <w:rFonts w:ascii="Calibri" w:eastAsia="Calibri" w:hAnsi="Calibri" w:cs="Calibri"/>
                <w:bCs/>
                <w:sz w:val="22"/>
                <w:szCs w:val="22"/>
              </w:rPr>
              <w:t>Datos de inicio de sesión (nombre de usuario, contraseña)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5103" w:type="dxa"/>
            <w:gridSpan w:val="2"/>
          </w:tcPr>
          <w:p w14:paraId="3044A76E" w14:textId="77777777" w:rsidR="008F7E59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54D804B2" w14:textId="59B1FF4D" w:rsidR="008F7E59" w:rsidRPr="00CD414D" w:rsidRDefault="000D6FE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D6FEB">
              <w:rPr>
                <w:rFonts w:ascii="Calibri" w:eastAsia="Calibri" w:hAnsi="Calibri" w:cs="Calibri"/>
                <w:bCs/>
                <w:sz w:val="22"/>
                <w:szCs w:val="22"/>
              </w:rPr>
              <w:t>Registro de acceso registrado en la base de datos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</w:tc>
      </w:tr>
      <w:tr w:rsidR="008F7E59" w14:paraId="5DCE1031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tcW w:w="8784" w:type="dxa"/>
            <w:gridSpan w:val="3"/>
          </w:tcPr>
          <w:p w14:paraId="2F7CB239" w14:textId="03983C45" w:rsidR="008F7E59" w:rsidRPr="00CD414D" w:rsidRDefault="008F7E59" w:rsidP="000D6FEB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  <w:r w:rsidR="000D6FEB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="000D6FEB" w:rsidRPr="000D6FEB">
              <w:rPr>
                <w:rFonts w:ascii="Calibri" w:eastAsia="Calibri" w:hAnsi="Calibri" w:cs="Calibri"/>
                <w:bCs/>
                <w:sz w:val="22"/>
                <w:szCs w:val="22"/>
              </w:rPr>
              <w:t>Registrar los intentos de inicio de sesión de los usuarios, incluida la fecha, la hora y el resultado (éxito/fallo).</w:t>
            </w:r>
          </w:p>
        </w:tc>
      </w:tr>
      <w:tr w:rsidR="008F7E59" w14:paraId="7C83C8CB" w14:textId="77777777" w:rsidTr="00B80A2E">
        <w:trPr>
          <w:trHeight w:val="683"/>
        </w:trPr>
        <w:tc>
          <w:tcPr>
            <w:tcW w:w="8784" w:type="dxa"/>
            <w:gridSpan w:val="3"/>
          </w:tcPr>
          <w:p w14:paraId="45501FB0" w14:textId="150FE6EE" w:rsidR="008F7E59" w:rsidRPr="00CD414D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2DDC6E64" w14:textId="54D4D264" w:rsidR="008F7E59" w:rsidRPr="00CD414D" w:rsidRDefault="000D6FEB" w:rsidP="00B80A2E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D6FEB">
              <w:rPr>
                <w:rFonts w:ascii="Calibri" w:eastAsia="Calibri" w:hAnsi="Calibri" w:cs="Calibri"/>
                <w:bCs/>
                <w:sz w:val="22"/>
                <w:szCs w:val="22"/>
              </w:rPr>
              <w:t>Si no se puede registrar el acceso debido a problemas de conexión o base de datos, registrar el error y reintentar más tarde.</w:t>
            </w:r>
          </w:p>
        </w:tc>
      </w:tr>
      <w:tr w:rsidR="008F7E59" w14:paraId="734B972F" w14:textId="77777777" w:rsidTr="00B8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66BB051C" w14:textId="77777777" w:rsidR="008F7E59" w:rsidRDefault="008F7E59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2FBFFCA2" w14:textId="1CF3712F" w:rsidR="008F7E59" w:rsidRPr="00CD414D" w:rsidRDefault="000D6FEB" w:rsidP="00B80A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D6FEB">
              <w:rPr>
                <w:rFonts w:ascii="Calibri" w:eastAsia="Calibri" w:hAnsi="Calibri" w:cs="Calibri"/>
                <w:bCs/>
                <w:sz w:val="22"/>
                <w:szCs w:val="22"/>
              </w:rPr>
              <w:t>Todos los intentos de inicio de sesión se registran correctamente en el registro de acceso.</w:t>
            </w:r>
          </w:p>
        </w:tc>
      </w:tr>
    </w:tbl>
    <w:p w14:paraId="412B05A8" w14:textId="0AECD5D6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3AD43820" w14:textId="74E69145" w:rsidR="000D6FEB" w:rsidRDefault="000D6FEB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4C6007CA" w14:textId="1B17B6D0" w:rsidR="003F37C6" w:rsidRDefault="003F37C6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77CD08A6" w14:textId="0FD1C643" w:rsidR="003F37C6" w:rsidRDefault="003F37C6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7DAFB8DA" w14:textId="59536C18" w:rsidR="003F37C6" w:rsidRDefault="003F37C6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7066B9F2" w14:textId="2FF861F7" w:rsidR="003F37C6" w:rsidRDefault="003F37C6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66D30DAE" w14:textId="49C0BAF4" w:rsidR="003F37C6" w:rsidRDefault="003F37C6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01D10E51" w14:textId="4C1EED93" w:rsidR="003F37C6" w:rsidRDefault="003F37C6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598D0A6D" w14:textId="77777777" w:rsidR="003F37C6" w:rsidRDefault="003F37C6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ladecuadrcula3"/>
        <w:tblpPr w:leftFromText="141" w:rightFromText="141" w:vertAnchor="text" w:horzAnchor="margin" w:tblpY="359"/>
        <w:tblW w:w="8784" w:type="dxa"/>
        <w:tblLayout w:type="fixed"/>
        <w:tblLook w:val="0400" w:firstRow="0" w:lastRow="0" w:firstColumn="0" w:lastColumn="0" w:noHBand="0" w:noVBand="1"/>
      </w:tblPr>
      <w:tblGrid>
        <w:gridCol w:w="3681"/>
        <w:gridCol w:w="1984"/>
        <w:gridCol w:w="3119"/>
      </w:tblGrid>
      <w:tr w:rsidR="003F37C6" w14:paraId="25FC0C06" w14:textId="77777777" w:rsidTr="003F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6023E0F3" w14:textId="77777777" w:rsidR="003F37C6" w:rsidRPr="00CD414D" w:rsidRDefault="003F37C6" w:rsidP="003F37C6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S4</w:t>
            </w:r>
          </w:p>
          <w:p w14:paraId="5B79C023" w14:textId="77777777" w:rsidR="003F37C6" w:rsidRPr="00CD414D" w:rsidRDefault="003F37C6" w:rsidP="003F37C6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Microservicio </w:t>
            </w:r>
            <w:r w:rsidRPr="008F7E59">
              <w:rPr>
                <w:rFonts w:ascii="Calibri" w:eastAsia="Calibri" w:hAnsi="Calibri" w:cs="Calibri"/>
                <w:bCs/>
                <w:sz w:val="22"/>
                <w:szCs w:val="22"/>
              </w:rPr>
              <w:t>de Seguridad</w:t>
            </w:r>
          </w:p>
        </w:tc>
        <w:tc>
          <w:tcPr>
            <w:tcW w:w="3119" w:type="dxa"/>
          </w:tcPr>
          <w:p w14:paraId="68CCF433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19C1418A" w14:textId="77777777" w:rsidR="003F37C6" w:rsidRPr="002B1A62" w:rsidRDefault="003F37C6" w:rsidP="003F37C6">
            <w:pPr>
              <w:rPr>
                <w:b/>
                <w:sz w:val="22"/>
                <w:szCs w:val="22"/>
              </w:rPr>
            </w:pPr>
            <w:r w:rsidRPr="000D6FEB">
              <w:rPr>
                <w:b/>
                <w:sz w:val="22"/>
                <w:szCs w:val="22"/>
              </w:rPr>
              <w:t>GESTIONAR SESIONES</w:t>
            </w:r>
          </w:p>
        </w:tc>
      </w:tr>
      <w:tr w:rsidR="003F37C6" w14:paraId="6A76871B" w14:textId="77777777" w:rsidTr="003F37C6">
        <w:trPr>
          <w:trHeight w:val="662"/>
        </w:trPr>
        <w:tc>
          <w:tcPr>
            <w:tcW w:w="3681" w:type="dxa"/>
          </w:tcPr>
          <w:p w14:paraId="51660132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5148ABC9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D6FEB">
              <w:rPr>
                <w:rFonts w:ascii="Calibri" w:eastAsia="Calibri" w:hAnsi="Calibri" w:cs="Calibri"/>
                <w:bCs/>
                <w:sz w:val="22"/>
                <w:szCs w:val="22"/>
              </w:rPr>
              <w:t>Usuario del sistema</w:t>
            </w:r>
          </w:p>
        </w:tc>
        <w:tc>
          <w:tcPr>
            <w:tcW w:w="5103" w:type="dxa"/>
            <w:gridSpan w:val="2"/>
          </w:tcPr>
          <w:p w14:paraId="6BF328F1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3F37C6" w14:paraId="1AFBEEB0" w14:textId="77777777" w:rsidTr="003F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681" w:type="dxa"/>
          </w:tcPr>
          <w:p w14:paraId="602A03D4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46E1C0DE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D6FEB">
              <w:rPr>
                <w:rFonts w:ascii="Calibri" w:eastAsia="Calibri" w:hAnsi="Calibri" w:cs="Calibri"/>
                <w:bCs/>
                <w:sz w:val="22"/>
                <w:szCs w:val="22"/>
              </w:rPr>
              <w:t>Media</w:t>
            </w:r>
          </w:p>
        </w:tc>
        <w:tc>
          <w:tcPr>
            <w:tcW w:w="5103" w:type="dxa"/>
            <w:gridSpan w:val="2"/>
          </w:tcPr>
          <w:p w14:paraId="5DB0F138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6822D2C0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D6FEB">
              <w:rPr>
                <w:rFonts w:ascii="Calibri" w:eastAsia="Calibri" w:hAnsi="Calibri" w:cs="Calibri"/>
                <w:bCs/>
                <w:sz w:val="22"/>
                <w:szCs w:val="22"/>
              </w:rPr>
              <w:t>Interfaz de gestión de sesiones</w:t>
            </w:r>
          </w:p>
        </w:tc>
      </w:tr>
      <w:tr w:rsidR="003F37C6" w14:paraId="2EE9DF70" w14:textId="77777777" w:rsidTr="003F37C6">
        <w:trPr>
          <w:trHeight w:val="597"/>
        </w:trPr>
        <w:tc>
          <w:tcPr>
            <w:tcW w:w="3681" w:type="dxa"/>
          </w:tcPr>
          <w:p w14:paraId="4E008EBC" w14:textId="77777777" w:rsidR="003F37C6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</w:p>
          <w:p w14:paraId="06709000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D6FEB">
              <w:rPr>
                <w:rFonts w:ascii="Calibri" w:eastAsia="Calibri" w:hAnsi="Calibri" w:cs="Calibri"/>
                <w:bCs/>
                <w:sz w:val="22"/>
                <w:szCs w:val="22"/>
              </w:rPr>
              <w:t>N/A</w:t>
            </w:r>
          </w:p>
        </w:tc>
        <w:tc>
          <w:tcPr>
            <w:tcW w:w="5103" w:type="dxa"/>
            <w:gridSpan w:val="2"/>
          </w:tcPr>
          <w:p w14:paraId="27511157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6C12F911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D6FEB">
              <w:rPr>
                <w:rFonts w:ascii="Calibri" w:eastAsia="Calibri" w:hAnsi="Calibri" w:cs="Calibri"/>
                <w:bCs/>
                <w:sz w:val="22"/>
                <w:szCs w:val="22"/>
              </w:rPr>
              <w:t>Lista de sesiones activas del usuario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</w:tc>
      </w:tr>
      <w:tr w:rsidR="003F37C6" w14:paraId="385F9E4E" w14:textId="77777777" w:rsidTr="003F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tcW w:w="8784" w:type="dxa"/>
            <w:gridSpan w:val="3"/>
          </w:tcPr>
          <w:p w14:paraId="5D2D92A5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: </w:t>
            </w:r>
            <w:r w:rsidRPr="000D6FEB">
              <w:rPr>
                <w:rFonts w:ascii="Calibri" w:eastAsia="Calibri" w:hAnsi="Calibri" w:cs="Calibri"/>
                <w:bCs/>
                <w:sz w:val="22"/>
                <w:szCs w:val="22"/>
              </w:rPr>
              <w:t>Permitir a los usuarios ver y gestionar sus sesiones activas en el sistema</w:t>
            </w:r>
          </w:p>
        </w:tc>
      </w:tr>
      <w:tr w:rsidR="003F37C6" w14:paraId="263DC1ED" w14:textId="77777777" w:rsidTr="003F37C6">
        <w:trPr>
          <w:trHeight w:val="683"/>
        </w:trPr>
        <w:tc>
          <w:tcPr>
            <w:tcW w:w="8784" w:type="dxa"/>
            <w:gridSpan w:val="3"/>
          </w:tcPr>
          <w:p w14:paraId="4748F26C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5488FC24" w14:textId="77777777" w:rsidR="003F37C6" w:rsidRPr="00CD414D" w:rsidRDefault="003F37C6" w:rsidP="003F37C6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D6FEB">
              <w:rPr>
                <w:rFonts w:ascii="Calibri" w:eastAsia="Calibri" w:hAnsi="Calibri" w:cs="Calibri"/>
                <w:bCs/>
                <w:sz w:val="22"/>
                <w:szCs w:val="22"/>
              </w:rPr>
              <w:t>Si no hay sesiones activas o si la visualización de sesiones falla, mostrar un mensaje indicando que no hay sesiones disponibles.</w:t>
            </w:r>
          </w:p>
        </w:tc>
      </w:tr>
      <w:tr w:rsidR="003F37C6" w14:paraId="13D531DC" w14:textId="77777777" w:rsidTr="003F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2A457A90" w14:textId="77777777" w:rsidR="003F37C6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Criterios de aceptación:</w:t>
            </w:r>
          </w:p>
          <w:p w14:paraId="467BBB82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D6FEB">
              <w:rPr>
                <w:rFonts w:ascii="Calibri" w:eastAsia="Calibri" w:hAnsi="Calibri" w:cs="Calibri"/>
                <w:bCs/>
                <w:sz w:val="22"/>
                <w:szCs w:val="22"/>
              </w:rPr>
              <w:t>Los usuarios pueden ver todas sus sesiones activas y cerrarlas si es necesario.</w:t>
            </w:r>
          </w:p>
        </w:tc>
      </w:tr>
    </w:tbl>
    <w:p w14:paraId="23FE92CD" w14:textId="78529258" w:rsidR="000D6FEB" w:rsidRDefault="000D6FEB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12C52BF0" w14:textId="14E6CBA1" w:rsidR="000D6FEB" w:rsidRDefault="000D6FEB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751E9AFA" w14:textId="322C7191" w:rsidR="003F37C6" w:rsidRDefault="003F37C6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6E0D8E2E" w14:textId="191477FE" w:rsidR="003F37C6" w:rsidRDefault="003F37C6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ladecuadrcula3"/>
        <w:tblpPr w:leftFromText="141" w:rightFromText="141" w:vertAnchor="text" w:horzAnchor="margin" w:tblpY="249"/>
        <w:tblW w:w="8784" w:type="dxa"/>
        <w:tblLayout w:type="fixed"/>
        <w:tblLook w:val="0400" w:firstRow="0" w:lastRow="0" w:firstColumn="0" w:lastColumn="0" w:noHBand="0" w:noVBand="1"/>
      </w:tblPr>
      <w:tblGrid>
        <w:gridCol w:w="3681"/>
        <w:gridCol w:w="1984"/>
        <w:gridCol w:w="3119"/>
      </w:tblGrid>
      <w:tr w:rsidR="003F37C6" w14:paraId="551C2832" w14:textId="77777777" w:rsidTr="003F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14:paraId="6292217F" w14:textId="77777777" w:rsidR="003F37C6" w:rsidRPr="00CD414D" w:rsidRDefault="003F37C6" w:rsidP="003F37C6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Identificador: </w:t>
            </w:r>
            <w:r w:rsidRPr="002B1A62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S5</w:t>
            </w:r>
          </w:p>
          <w:p w14:paraId="1B1BFD2D" w14:textId="77777777" w:rsidR="003F37C6" w:rsidRPr="00CD414D" w:rsidRDefault="003F37C6" w:rsidP="003F37C6">
            <w:pPr>
              <w:tabs>
                <w:tab w:val="left" w:pos="3675"/>
              </w:tabs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7443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Microservicio </w:t>
            </w:r>
            <w:r w:rsidRPr="008F7E59">
              <w:rPr>
                <w:rFonts w:ascii="Calibri" w:eastAsia="Calibri" w:hAnsi="Calibri" w:cs="Calibri"/>
                <w:bCs/>
                <w:sz w:val="22"/>
                <w:szCs w:val="22"/>
              </w:rPr>
              <w:t>de Seguridad</w:t>
            </w:r>
          </w:p>
        </w:tc>
        <w:tc>
          <w:tcPr>
            <w:tcW w:w="3119" w:type="dxa"/>
          </w:tcPr>
          <w:p w14:paraId="1BCC5A60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NOMBRE: </w:t>
            </w:r>
          </w:p>
          <w:p w14:paraId="09B3E31B" w14:textId="77777777" w:rsidR="003F37C6" w:rsidRPr="002B1A62" w:rsidRDefault="003F37C6" w:rsidP="003F37C6">
            <w:pPr>
              <w:rPr>
                <w:b/>
                <w:sz w:val="22"/>
                <w:szCs w:val="22"/>
              </w:rPr>
            </w:pPr>
            <w:r w:rsidRPr="000D6FEB">
              <w:rPr>
                <w:b/>
                <w:sz w:val="22"/>
                <w:szCs w:val="22"/>
              </w:rPr>
              <w:t>CONFIGURAR PERFILES DE USUARIO</w:t>
            </w:r>
          </w:p>
        </w:tc>
      </w:tr>
      <w:tr w:rsidR="003F37C6" w14:paraId="5DB5D5EC" w14:textId="77777777" w:rsidTr="003F37C6">
        <w:trPr>
          <w:trHeight w:val="662"/>
        </w:trPr>
        <w:tc>
          <w:tcPr>
            <w:tcW w:w="3681" w:type="dxa"/>
          </w:tcPr>
          <w:p w14:paraId="343EF881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Tipo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de usuario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:</w:t>
            </w:r>
          </w:p>
          <w:p w14:paraId="6ED04DBE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D6FEB">
              <w:rPr>
                <w:rFonts w:ascii="Calibri" w:eastAsia="Calibri" w:hAnsi="Calibri" w:cs="Calibri"/>
                <w:bCs/>
                <w:sz w:val="22"/>
                <w:szCs w:val="22"/>
              </w:rPr>
              <w:t>Usuario del sistema</w:t>
            </w:r>
          </w:p>
        </w:tc>
        <w:tc>
          <w:tcPr>
            <w:tcW w:w="5103" w:type="dxa"/>
            <w:gridSpan w:val="2"/>
          </w:tcPr>
          <w:p w14:paraId="48436CE8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Requerimiento que lo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utiliza o especializa: N/A</w:t>
            </w:r>
          </w:p>
        </w:tc>
      </w:tr>
      <w:tr w:rsidR="003F37C6" w14:paraId="749904F1" w14:textId="77777777" w:rsidTr="003F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3681" w:type="dxa"/>
          </w:tcPr>
          <w:p w14:paraId="23DCB02E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Prioridad de desarrollo</w:t>
            </w:r>
          </w:p>
          <w:p w14:paraId="645F8856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D6FEB">
              <w:rPr>
                <w:rFonts w:ascii="Calibri" w:eastAsia="Calibri" w:hAnsi="Calibri" w:cs="Calibri"/>
                <w:bCs/>
                <w:sz w:val="22"/>
                <w:szCs w:val="22"/>
              </w:rPr>
              <w:t>Baja</w:t>
            </w:r>
          </w:p>
        </w:tc>
        <w:tc>
          <w:tcPr>
            <w:tcW w:w="5103" w:type="dxa"/>
            <w:gridSpan w:val="2"/>
          </w:tcPr>
          <w:p w14:paraId="3FFE2ADA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Documento de visualización asociado:</w:t>
            </w:r>
          </w:p>
          <w:p w14:paraId="14BEBE58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D6FEB">
              <w:rPr>
                <w:rFonts w:ascii="Calibri" w:eastAsia="Calibri" w:hAnsi="Calibri" w:cs="Calibri"/>
                <w:bCs/>
                <w:sz w:val="22"/>
                <w:szCs w:val="22"/>
              </w:rPr>
              <w:t>Interfaz de configuración de perfiles de usuario</w:t>
            </w:r>
          </w:p>
        </w:tc>
      </w:tr>
      <w:tr w:rsidR="003F37C6" w14:paraId="05BE066A" w14:textId="77777777" w:rsidTr="003F37C6">
        <w:trPr>
          <w:trHeight w:val="597"/>
        </w:trPr>
        <w:tc>
          <w:tcPr>
            <w:tcW w:w="3681" w:type="dxa"/>
          </w:tcPr>
          <w:p w14:paraId="2D5F7CA0" w14:textId="77777777" w:rsidR="003F37C6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Entrada:</w:t>
            </w:r>
            <w:r w:rsidRPr="00EA4E6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</w:p>
          <w:p w14:paraId="433CCF54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D6FEB">
              <w:rPr>
                <w:rFonts w:ascii="Calibri" w:eastAsia="Calibri" w:hAnsi="Calibri" w:cs="Calibri"/>
                <w:bCs/>
                <w:sz w:val="22"/>
                <w:szCs w:val="22"/>
              </w:rPr>
              <w:t>Definición de roles y permisos para el perfil de usuario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5103" w:type="dxa"/>
            <w:gridSpan w:val="2"/>
          </w:tcPr>
          <w:p w14:paraId="0EEAB51E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Salida:</w:t>
            </w:r>
          </w:p>
          <w:p w14:paraId="5D32ED14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D6FEB">
              <w:rPr>
                <w:rFonts w:ascii="Calibri" w:eastAsia="Calibri" w:hAnsi="Calibri" w:cs="Calibri"/>
                <w:bCs/>
                <w:sz w:val="22"/>
                <w:szCs w:val="22"/>
              </w:rPr>
              <w:t>Confirmación de configuración de perfil exitosa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</w:tc>
      </w:tr>
      <w:tr w:rsidR="003F37C6" w14:paraId="7964AB71" w14:textId="77777777" w:rsidTr="003F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tcW w:w="8784" w:type="dxa"/>
            <w:gridSpan w:val="3"/>
          </w:tcPr>
          <w:p w14:paraId="6608C46E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Descripción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: </w:t>
            </w:r>
            <w:r w:rsidRPr="000D6FEB">
              <w:rPr>
                <w:rFonts w:ascii="Calibri" w:eastAsia="Calibri" w:hAnsi="Calibri" w:cs="Calibri"/>
                <w:bCs/>
                <w:sz w:val="22"/>
                <w:szCs w:val="22"/>
              </w:rPr>
              <w:t>Permitir a los administradores configurar perfiles de usuario con roles y permisos predefinidos para facilitar la gestión de usuarios.</w:t>
            </w:r>
          </w:p>
        </w:tc>
      </w:tr>
      <w:tr w:rsidR="003F37C6" w14:paraId="399E9F84" w14:textId="77777777" w:rsidTr="003F37C6">
        <w:trPr>
          <w:trHeight w:val="683"/>
        </w:trPr>
        <w:tc>
          <w:tcPr>
            <w:tcW w:w="8784" w:type="dxa"/>
            <w:gridSpan w:val="3"/>
          </w:tcPr>
          <w:p w14:paraId="2611F514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t>Manejo de situaciones anormales:</w:t>
            </w:r>
          </w:p>
          <w:p w14:paraId="19F3D0D1" w14:textId="77777777" w:rsidR="003F37C6" w:rsidRPr="00CD414D" w:rsidRDefault="003F37C6" w:rsidP="003F37C6">
            <w:pPr>
              <w:spacing w:after="160" w:line="259" w:lineRule="auto"/>
              <w:ind w:left="720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D6FEB">
              <w:rPr>
                <w:rFonts w:ascii="Calibri" w:eastAsia="Calibri" w:hAnsi="Calibri" w:cs="Calibri"/>
                <w:bCs/>
                <w:sz w:val="22"/>
                <w:szCs w:val="22"/>
              </w:rPr>
              <w:lastRenderedPageBreak/>
              <w:t>Si la configuración del perfil falla debido a datos incorrectos o permisos insuficientes, mostrar un mensaje de error.</w:t>
            </w:r>
          </w:p>
        </w:tc>
      </w:tr>
      <w:tr w:rsidR="003F37C6" w14:paraId="1021E9FD" w14:textId="77777777" w:rsidTr="003F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8784" w:type="dxa"/>
            <w:gridSpan w:val="3"/>
          </w:tcPr>
          <w:p w14:paraId="155A70A2" w14:textId="77777777" w:rsidR="003F37C6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D414D">
              <w:rPr>
                <w:rFonts w:ascii="Calibri" w:eastAsia="Calibri" w:hAnsi="Calibri" w:cs="Calibri"/>
                <w:bCs/>
                <w:sz w:val="22"/>
                <w:szCs w:val="22"/>
              </w:rPr>
              <w:lastRenderedPageBreak/>
              <w:t>Criterios de aceptación:</w:t>
            </w:r>
          </w:p>
          <w:p w14:paraId="499FBCFC" w14:textId="77777777" w:rsidR="003F37C6" w:rsidRPr="00CD414D" w:rsidRDefault="003F37C6" w:rsidP="003F37C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D6FEB">
              <w:rPr>
                <w:rFonts w:ascii="Calibri" w:eastAsia="Calibri" w:hAnsi="Calibri" w:cs="Calibri"/>
                <w:bCs/>
                <w:sz w:val="22"/>
                <w:szCs w:val="22"/>
              </w:rPr>
              <w:t>Los administradores pueden crear y configurar perfiles de usuario según las necesidades del sistema.</w:t>
            </w:r>
          </w:p>
        </w:tc>
      </w:tr>
    </w:tbl>
    <w:p w14:paraId="3394CF7E" w14:textId="77777777" w:rsidR="00CA71A4" w:rsidRDefault="00CA71A4">
      <w:pPr>
        <w:spacing w:after="160" w:line="259" w:lineRule="auto"/>
      </w:pPr>
    </w:p>
    <w:p w14:paraId="6EE8E385" w14:textId="2384F225" w:rsidR="00CA71A4" w:rsidRDefault="00A1346C" w:rsidP="002577D5">
      <w:pPr>
        <w:pStyle w:val="Ttulo2"/>
      </w:pPr>
      <w:bookmarkStart w:id="52" w:name="_heading=h.1jajo8e0t4xi" w:colFirst="0" w:colLast="0"/>
      <w:bookmarkStart w:id="53" w:name="_Toc166943140"/>
      <w:bookmarkStart w:id="54" w:name="_Toc175145347"/>
      <w:bookmarkEnd w:id="52"/>
      <w:r>
        <w:t>Requisitos no funcionales</w:t>
      </w:r>
      <w:bookmarkEnd w:id="53"/>
      <w:bookmarkEnd w:id="54"/>
    </w:p>
    <w:p w14:paraId="3E4A4B4F" w14:textId="77777777" w:rsidR="00FC091A" w:rsidRPr="00FC091A" w:rsidRDefault="00FC091A" w:rsidP="00FC091A"/>
    <w:p w14:paraId="776D61D8" w14:textId="77777777" w:rsidR="00CA71A4" w:rsidRDefault="00CA71A4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fff4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134"/>
        <w:gridCol w:w="2029"/>
      </w:tblGrid>
      <w:tr w:rsidR="00CA71A4" w14:paraId="3FB2847F" w14:textId="77777777">
        <w:trPr>
          <w:trHeight w:val="850"/>
        </w:trPr>
        <w:tc>
          <w:tcPr>
            <w:tcW w:w="5665" w:type="dxa"/>
            <w:gridSpan w:val="2"/>
          </w:tcPr>
          <w:p w14:paraId="3A4F977A" w14:textId="77777777" w:rsidR="00CA71A4" w:rsidRDefault="00A1346C">
            <w:pPr>
              <w:tabs>
                <w:tab w:val="left" w:pos="367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Identificador: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RNF 1</w:t>
            </w:r>
          </w:p>
        </w:tc>
        <w:tc>
          <w:tcPr>
            <w:tcW w:w="3163" w:type="dxa"/>
            <w:gridSpan w:val="2"/>
          </w:tcPr>
          <w:p w14:paraId="1A72EE7A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Nombre: </w:t>
            </w:r>
          </w:p>
          <w:p w14:paraId="463378EA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Usabilidad</w:t>
            </w:r>
          </w:p>
        </w:tc>
      </w:tr>
      <w:tr w:rsidR="00CA71A4" w14:paraId="45A4769E" w14:textId="77777777">
        <w:trPr>
          <w:trHeight w:val="989"/>
        </w:trPr>
        <w:tc>
          <w:tcPr>
            <w:tcW w:w="3256" w:type="dxa"/>
          </w:tcPr>
          <w:p w14:paraId="3E91CDA9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Tipo:</w:t>
            </w:r>
          </w:p>
          <w:p w14:paraId="7A8B97D8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Usuarios y administrador </w:t>
            </w:r>
          </w:p>
        </w:tc>
        <w:tc>
          <w:tcPr>
            <w:tcW w:w="3543" w:type="dxa"/>
            <w:gridSpan w:val="2"/>
          </w:tcPr>
          <w:p w14:paraId="584D364C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Requerimiento que lo utiliza o especializa: N/A</w:t>
            </w:r>
          </w:p>
        </w:tc>
        <w:tc>
          <w:tcPr>
            <w:tcW w:w="2029" w:type="dxa"/>
          </w:tcPr>
          <w:p w14:paraId="2528F321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¿Crítico?</w:t>
            </w:r>
          </w:p>
          <w:p w14:paraId="2F03F395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</w:tr>
      <w:tr w:rsidR="00CA71A4" w14:paraId="108F57BC" w14:textId="77777777">
        <w:trPr>
          <w:trHeight w:val="1542"/>
        </w:trPr>
        <w:tc>
          <w:tcPr>
            <w:tcW w:w="3256" w:type="dxa"/>
          </w:tcPr>
          <w:p w14:paraId="51675CEB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Prioridad de desarrollo</w:t>
            </w:r>
          </w:p>
          <w:p w14:paraId="05649531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Alta </w:t>
            </w:r>
          </w:p>
        </w:tc>
        <w:tc>
          <w:tcPr>
            <w:tcW w:w="5572" w:type="dxa"/>
            <w:gridSpan w:val="3"/>
          </w:tcPr>
          <w:p w14:paraId="7EBC28E7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Documento de visualización asociado:</w:t>
            </w:r>
          </w:p>
          <w:p w14:paraId="137A174A" w14:textId="77777777" w:rsidR="00CA71A4" w:rsidRDefault="00A1346C">
            <w:pPr>
              <w:numPr>
                <w:ilvl w:val="0"/>
                <w:numId w:val="26"/>
              </w:numPr>
              <w:spacing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Plan de pruebas e informe de resultados.</w:t>
            </w:r>
          </w:p>
          <w:p w14:paraId="4DDC1E9D" w14:textId="77777777" w:rsidR="00CA71A4" w:rsidRDefault="00A1346C">
            <w:pPr>
              <w:numPr>
                <w:ilvl w:val="0"/>
                <w:numId w:val="26"/>
              </w:numPr>
              <w:spacing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Documentación de diseño. </w:t>
            </w:r>
          </w:p>
        </w:tc>
      </w:tr>
      <w:tr w:rsidR="00CA71A4" w14:paraId="3303D6E0" w14:textId="77777777">
        <w:trPr>
          <w:trHeight w:val="3676"/>
        </w:trPr>
        <w:tc>
          <w:tcPr>
            <w:tcW w:w="3256" w:type="dxa"/>
          </w:tcPr>
          <w:p w14:paraId="662593F2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Entrada:</w:t>
            </w:r>
          </w:p>
          <w:p w14:paraId="4AA9A426" w14:textId="77777777" w:rsidR="00CA71A4" w:rsidRDefault="00A1346C">
            <w:pPr>
              <w:spacing w:after="125"/>
              <w:ind w:left="1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Ingreso concurrente de usuarios.</w:t>
            </w:r>
          </w:p>
          <w:p w14:paraId="690B1B98" w14:textId="77777777" w:rsidR="00CA71A4" w:rsidRDefault="00CA71A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5572" w:type="dxa"/>
            <w:gridSpan w:val="3"/>
          </w:tcPr>
          <w:p w14:paraId="6A2E9598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Salida:</w:t>
            </w:r>
          </w:p>
          <w:p w14:paraId="182DE055" w14:textId="77777777" w:rsidR="00CA71A4" w:rsidRDefault="00A1346C">
            <w:pPr>
              <w:ind w:left="10" w:righ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Disponibilidad y uso del sistema por parte de los usuarios.</w:t>
            </w:r>
          </w:p>
        </w:tc>
      </w:tr>
      <w:tr w:rsidR="00CA71A4" w14:paraId="38816A43" w14:textId="77777777">
        <w:trPr>
          <w:trHeight w:val="1546"/>
        </w:trPr>
        <w:tc>
          <w:tcPr>
            <w:tcW w:w="8828" w:type="dxa"/>
            <w:gridSpan w:val="4"/>
          </w:tcPr>
          <w:p w14:paraId="3557197B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Descripción:</w:t>
            </w:r>
          </w:p>
          <w:p w14:paraId="69794FCF" w14:textId="77777777" w:rsidR="00CA71A4" w:rsidRDefault="00A1346C">
            <w:pPr>
              <w:numPr>
                <w:ilvl w:val="0"/>
                <w:numId w:val="2"/>
              </w:numPr>
              <w:spacing w:after="125"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Este requerimiento hace referencia a la facilidad de uso del sistema.</w:t>
            </w:r>
          </w:p>
          <w:p w14:paraId="6DF7A704" w14:textId="77777777" w:rsidR="00CA71A4" w:rsidRDefault="00A1346C">
            <w:pPr>
              <w:numPr>
                <w:ilvl w:val="0"/>
                <w:numId w:val="2"/>
              </w:numPr>
              <w:spacing w:after="125"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debe ser fácil de usar para los usuarios con poca destreza tecnológica.</w:t>
            </w:r>
          </w:p>
          <w:p w14:paraId="50CF3718" w14:textId="464566B2" w:rsidR="00CA71A4" w:rsidRDefault="00A1346C">
            <w:pPr>
              <w:numPr>
                <w:ilvl w:val="0"/>
                <w:numId w:val="2"/>
              </w:numPr>
              <w:spacing w:after="125"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Al seguir los estándares de diseño y las convenciones de la interfaz de usuario planteada, se logra una buena </w:t>
            </w:r>
            <w:r w:rsidR="00FC091A">
              <w:rPr>
                <w:rFonts w:ascii="Calibri" w:eastAsia="Calibri" w:hAnsi="Calibri" w:cs="Calibri"/>
                <w:sz w:val="24"/>
                <w:szCs w:val="24"/>
              </w:rPr>
              <w:t>usabilidad por parte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</w:t>
            </w:r>
            <w:r w:rsidR="00FC091A"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usuario.</w:t>
            </w:r>
          </w:p>
        </w:tc>
      </w:tr>
      <w:tr w:rsidR="00CA71A4" w14:paraId="0E41E696" w14:textId="77777777">
        <w:trPr>
          <w:trHeight w:val="2249"/>
        </w:trPr>
        <w:tc>
          <w:tcPr>
            <w:tcW w:w="8828" w:type="dxa"/>
            <w:gridSpan w:val="4"/>
          </w:tcPr>
          <w:p w14:paraId="57D65E4F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Manejo de situaciones anormales:</w:t>
            </w:r>
          </w:p>
          <w:p w14:paraId="55ECF1F6" w14:textId="77777777" w:rsidR="00CA71A4" w:rsidRDefault="00A1346C">
            <w:pPr>
              <w:numPr>
                <w:ilvl w:val="0"/>
                <w:numId w:val="33"/>
              </w:numPr>
              <w:spacing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Si los usuarios tienen dificultades para usar el sistema, se deben realizar pruebas de usabilidad, realizar los cambios correspondientes en el diseño y la funcionalidad del sistema. </w:t>
            </w:r>
          </w:p>
          <w:p w14:paraId="7E0B4E78" w14:textId="77777777" w:rsidR="00CA71A4" w:rsidRDefault="00A1346C">
            <w:pPr>
              <w:numPr>
                <w:ilvl w:val="0"/>
                <w:numId w:val="33"/>
              </w:numPr>
              <w:spacing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 se identifican problemas de accesibilidad, se deben realizar cambios para mejorar el sistema.</w:t>
            </w:r>
          </w:p>
          <w:p w14:paraId="12CE4536" w14:textId="7B33E00E" w:rsidR="00CA71A4" w:rsidRDefault="00A1346C">
            <w:pPr>
              <w:numPr>
                <w:ilvl w:val="0"/>
                <w:numId w:val="33"/>
              </w:numPr>
              <w:spacing w:after="125"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Si no hay una adecuada retroalimentación y producto de la misma se generan errores, estos se deben corregir para mejorar </w:t>
            </w:r>
            <w:r w:rsidR="00FC4267">
              <w:rPr>
                <w:rFonts w:ascii="Calibri" w:eastAsia="Calibri" w:hAnsi="Calibri" w:cs="Calibri"/>
                <w:sz w:val="24"/>
                <w:szCs w:val="24"/>
              </w:rPr>
              <w:t>la experiencia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del usuario.</w:t>
            </w:r>
          </w:p>
        </w:tc>
      </w:tr>
      <w:tr w:rsidR="00CA71A4" w14:paraId="3632EE20" w14:textId="77777777">
        <w:trPr>
          <w:trHeight w:val="2267"/>
        </w:trPr>
        <w:tc>
          <w:tcPr>
            <w:tcW w:w="8828" w:type="dxa"/>
            <w:gridSpan w:val="4"/>
          </w:tcPr>
          <w:p w14:paraId="1137C44A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 de aceptación:</w:t>
            </w:r>
          </w:p>
          <w:p w14:paraId="2371FC6A" w14:textId="77777777" w:rsidR="00CA71A4" w:rsidRDefault="00A1346C">
            <w:pPr>
              <w:numPr>
                <w:ilvl w:val="0"/>
                <w:numId w:val="22"/>
              </w:numPr>
              <w:spacing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debe ser interactivo y fácil de usar para los usuarios, independientemente de su nivel de experiencia tecnológica.</w:t>
            </w:r>
          </w:p>
          <w:p w14:paraId="66ED2474" w14:textId="77777777" w:rsidR="00CA71A4" w:rsidRDefault="00A1346C">
            <w:pPr>
              <w:numPr>
                <w:ilvl w:val="0"/>
                <w:numId w:val="22"/>
              </w:numPr>
              <w:spacing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diseño y la interfaz del sistema deben ser buenas y seguir las instrucciones predeterminadas del diseño estándar.</w:t>
            </w:r>
          </w:p>
          <w:p w14:paraId="329C6DF4" w14:textId="77777777" w:rsidR="00CA71A4" w:rsidRDefault="00A1346C">
            <w:pPr>
              <w:numPr>
                <w:ilvl w:val="0"/>
                <w:numId w:val="22"/>
              </w:numPr>
              <w:spacing w:after="125"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debe proporcionar retroalimentación clara y útil al usuario para indicar si se ha realizado una acción correctamente o si se ha producido un error.</w:t>
            </w:r>
          </w:p>
        </w:tc>
      </w:tr>
    </w:tbl>
    <w:p w14:paraId="5AE61C36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48D5349C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36501B37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3A30DEF4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7FE60589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366F633D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6A3EE869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0A66E867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28EE6C3F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5DBB6289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78BFFDB4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7874DDB8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366ADB73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3C718B24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6AF3BF0A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23F4D01B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01E05DD3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177C1C1B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0F4EF0FC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627FAE5D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5751162D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5CCCA7DE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3250E297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641186C2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f5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134"/>
        <w:gridCol w:w="2029"/>
      </w:tblGrid>
      <w:tr w:rsidR="00CA71A4" w14:paraId="33E5D763" w14:textId="77777777">
        <w:trPr>
          <w:trHeight w:val="850"/>
        </w:trPr>
        <w:tc>
          <w:tcPr>
            <w:tcW w:w="5665" w:type="dxa"/>
            <w:gridSpan w:val="2"/>
          </w:tcPr>
          <w:p w14:paraId="0F6B9A65" w14:textId="77777777" w:rsidR="00CA71A4" w:rsidRDefault="00A1346C">
            <w:pPr>
              <w:tabs>
                <w:tab w:val="left" w:pos="367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Identificador: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RNF 2</w:t>
            </w:r>
          </w:p>
        </w:tc>
        <w:tc>
          <w:tcPr>
            <w:tcW w:w="3163" w:type="dxa"/>
            <w:gridSpan w:val="2"/>
          </w:tcPr>
          <w:p w14:paraId="2E0EC6F8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Nombre: </w:t>
            </w:r>
          </w:p>
          <w:p w14:paraId="07F3ED5E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Rendimiento</w:t>
            </w:r>
          </w:p>
        </w:tc>
      </w:tr>
      <w:tr w:rsidR="00CA71A4" w14:paraId="245F92B4" w14:textId="77777777">
        <w:trPr>
          <w:trHeight w:val="989"/>
        </w:trPr>
        <w:tc>
          <w:tcPr>
            <w:tcW w:w="3256" w:type="dxa"/>
          </w:tcPr>
          <w:p w14:paraId="1384B933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Tipo:</w:t>
            </w:r>
          </w:p>
          <w:p w14:paraId="65C190E6" w14:textId="77777777" w:rsidR="00CA71A4" w:rsidRDefault="00CA71A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543" w:type="dxa"/>
            <w:gridSpan w:val="2"/>
          </w:tcPr>
          <w:p w14:paraId="4DE0AA4F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Requerimiento que lo utiliza o especializa:</w:t>
            </w:r>
          </w:p>
        </w:tc>
        <w:tc>
          <w:tcPr>
            <w:tcW w:w="2029" w:type="dxa"/>
          </w:tcPr>
          <w:p w14:paraId="3EF281F9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¿Crítico?</w:t>
            </w:r>
          </w:p>
          <w:p w14:paraId="78710F29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</w:tr>
      <w:tr w:rsidR="00CA71A4" w14:paraId="44EC8786" w14:textId="77777777">
        <w:trPr>
          <w:trHeight w:val="1542"/>
        </w:trPr>
        <w:tc>
          <w:tcPr>
            <w:tcW w:w="3256" w:type="dxa"/>
          </w:tcPr>
          <w:p w14:paraId="018BD225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Prioridad de desarrollo</w:t>
            </w:r>
          </w:p>
          <w:p w14:paraId="6C09853E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Alta </w:t>
            </w:r>
          </w:p>
        </w:tc>
        <w:tc>
          <w:tcPr>
            <w:tcW w:w="5572" w:type="dxa"/>
            <w:gridSpan w:val="3"/>
          </w:tcPr>
          <w:p w14:paraId="44499762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Documento de visualización asociado:</w:t>
            </w:r>
          </w:p>
          <w:p w14:paraId="5641535B" w14:textId="77777777" w:rsidR="00CA71A4" w:rsidRDefault="00A1346C">
            <w:pPr>
              <w:numPr>
                <w:ilvl w:val="0"/>
                <w:numId w:val="11"/>
              </w:numPr>
              <w:spacing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Informes de rendimiento del sistema.</w:t>
            </w:r>
          </w:p>
          <w:p w14:paraId="2327B236" w14:textId="77777777" w:rsidR="00CA71A4" w:rsidRDefault="00A1346C">
            <w:pPr>
              <w:numPr>
                <w:ilvl w:val="0"/>
                <w:numId w:val="11"/>
              </w:numPr>
              <w:spacing w:after="125"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Informes de seguimiento de errores y problemas de rendimiento.</w:t>
            </w:r>
          </w:p>
        </w:tc>
      </w:tr>
      <w:tr w:rsidR="00CA71A4" w14:paraId="41769D96" w14:textId="77777777">
        <w:trPr>
          <w:trHeight w:val="1692"/>
        </w:trPr>
        <w:tc>
          <w:tcPr>
            <w:tcW w:w="3256" w:type="dxa"/>
          </w:tcPr>
          <w:p w14:paraId="41180B94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Entrada:</w:t>
            </w:r>
          </w:p>
          <w:p w14:paraId="5280F5D2" w14:textId="77777777" w:rsidR="00CA71A4" w:rsidRDefault="00A1346C">
            <w:pPr>
              <w:spacing w:after="125"/>
              <w:ind w:left="1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Número de usuarios concurrentes.</w:t>
            </w:r>
          </w:p>
          <w:p w14:paraId="386356F3" w14:textId="77777777" w:rsidR="00CA71A4" w:rsidRDefault="00CA71A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5572" w:type="dxa"/>
            <w:gridSpan w:val="3"/>
          </w:tcPr>
          <w:p w14:paraId="560B8410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Salida:</w:t>
            </w:r>
          </w:p>
          <w:p w14:paraId="12D64736" w14:textId="77777777" w:rsidR="00CA71A4" w:rsidRDefault="00A1346C">
            <w:pPr>
              <w:ind w:left="10" w:right="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Comportamiento de la carga soportada por el sistema.</w:t>
            </w:r>
          </w:p>
        </w:tc>
      </w:tr>
      <w:tr w:rsidR="00CA71A4" w14:paraId="62583E6B" w14:textId="77777777">
        <w:trPr>
          <w:trHeight w:val="2356"/>
        </w:trPr>
        <w:tc>
          <w:tcPr>
            <w:tcW w:w="8828" w:type="dxa"/>
            <w:gridSpan w:val="4"/>
          </w:tcPr>
          <w:p w14:paraId="7E885B74" w14:textId="77777777" w:rsidR="00CA71A4" w:rsidRDefault="00A1346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Descripción:</w:t>
            </w:r>
          </w:p>
          <w:p w14:paraId="50297AC9" w14:textId="49CDE517" w:rsidR="00CA71A4" w:rsidRDefault="00A1346C">
            <w:pPr>
              <w:numPr>
                <w:ilvl w:val="0"/>
                <w:numId w:val="5"/>
              </w:numPr>
              <w:spacing w:after="125"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Este requerimiento hace referencia a la capacidad del sistema para responder de manera rápida y eficiente a las solicitudes de los usuarios y manejar grandes cantidades de datos sin </w:t>
            </w:r>
            <w:r w:rsidR="00B56D7B">
              <w:rPr>
                <w:rFonts w:ascii="Calibri" w:eastAsia="Calibri" w:hAnsi="Calibri" w:cs="Calibri"/>
                <w:sz w:val="24"/>
                <w:szCs w:val="24"/>
              </w:rPr>
              <w:t>afectar el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tiempo de respuesta.</w:t>
            </w:r>
          </w:p>
        </w:tc>
      </w:tr>
      <w:tr w:rsidR="00CA71A4" w14:paraId="2EBEEB97" w14:textId="77777777">
        <w:trPr>
          <w:trHeight w:val="2249"/>
        </w:trPr>
        <w:tc>
          <w:tcPr>
            <w:tcW w:w="8828" w:type="dxa"/>
            <w:gridSpan w:val="4"/>
          </w:tcPr>
          <w:p w14:paraId="6E5F810F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Manejo de situaciones anormales:</w:t>
            </w:r>
          </w:p>
          <w:p w14:paraId="7991DA18" w14:textId="5B15BD4A" w:rsidR="00CA71A4" w:rsidRPr="00FC4267" w:rsidRDefault="00A1346C" w:rsidP="00FC4267">
            <w:pPr>
              <w:numPr>
                <w:ilvl w:val="0"/>
                <w:numId w:val="18"/>
              </w:numPr>
              <w:spacing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 el tiempo de respuesta del sistema supera el límite establecido, se debe mostrar una alerta con un mensaje que notifica que espere un momento.</w:t>
            </w:r>
          </w:p>
          <w:p w14:paraId="6B68CE4A" w14:textId="77777777" w:rsidR="00CA71A4" w:rsidRDefault="00CA71A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A71A4" w14:paraId="42E7EF9E" w14:textId="77777777">
        <w:trPr>
          <w:trHeight w:val="1408"/>
        </w:trPr>
        <w:tc>
          <w:tcPr>
            <w:tcW w:w="8828" w:type="dxa"/>
            <w:gridSpan w:val="4"/>
          </w:tcPr>
          <w:p w14:paraId="6D60B953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 de aceptación:</w:t>
            </w:r>
          </w:p>
          <w:p w14:paraId="32B28B35" w14:textId="439A6880" w:rsidR="00CA71A4" w:rsidRDefault="00A1346C">
            <w:pPr>
              <w:numPr>
                <w:ilvl w:val="0"/>
                <w:numId w:val="31"/>
              </w:numPr>
              <w:spacing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debe responder a las solicitudes de los usuarios </w:t>
            </w:r>
            <w:r w:rsidR="00FC091A">
              <w:rPr>
                <w:rFonts w:ascii="Calibri" w:eastAsia="Calibri" w:hAnsi="Calibri" w:cs="Calibri"/>
                <w:sz w:val="24"/>
                <w:szCs w:val="24"/>
              </w:rPr>
              <w:t>de manera ágil.</w:t>
            </w:r>
          </w:p>
          <w:p w14:paraId="505E0B65" w14:textId="6C0B99B8" w:rsidR="00CA71A4" w:rsidRDefault="00CA71A4" w:rsidP="00FC4267">
            <w:pPr>
              <w:spacing w:after="125" w:line="249" w:lineRule="auto"/>
              <w:ind w:left="360"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56E056A4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7768AE09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05E99505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6D069D22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f6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134"/>
        <w:gridCol w:w="2029"/>
      </w:tblGrid>
      <w:tr w:rsidR="00CA71A4" w14:paraId="0D60D279" w14:textId="77777777">
        <w:trPr>
          <w:trHeight w:val="850"/>
        </w:trPr>
        <w:tc>
          <w:tcPr>
            <w:tcW w:w="5665" w:type="dxa"/>
            <w:gridSpan w:val="2"/>
          </w:tcPr>
          <w:p w14:paraId="31C703A9" w14:textId="77777777" w:rsidR="00CA71A4" w:rsidRDefault="00A1346C">
            <w:pPr>
              <w:tabs>
                <w:tab w:val="left" w:pos="367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Identificador: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RNF 3</w:t>
            </w:r>
          </w:p>
        </w:tc>
        <w:tc>
          <w:tcPr>
            <w:tcW w:w="3163" w:type="dxa"/>
            <w:gridSpan w:val="2"/>
          </w:tcPr>
          <w:p w14:paraId="3AE429DC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Nombre: </w:t>
            </w:r>
          </w:p>
          <w:p w14:paraId="5E26B0FD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Seguridad </w:t>
            </w:r>
          </w:p>
        </w:tc>
      </w:tr>
      <w:tr w:rsidR="00CA71A4" w14:paraId="0E4C5554" w14:textId="77777777">
        <w:trPr>
          <w:trHeight w:val="989"/>
        </w:trPr>
        <w:tc>
          <w:tcPr>
            <w:tcW w:w="3256" w:type="dxa"/>
          </w:tcPr>
          <w:p w14:paraId="56772966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Tipo:</w:t>
            </w:r>
          </w:p>
          <w:p w14:paraId="347C05CC" w14:textId="77777777" w:rsidR="00CA71A4" w:rsidRDefault="00CA71A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543" w:type="dxa"/>
            <w:gridSpan w:val="2"/>
          </w:tcPr>
          <w:p w14:paraId="14F7317D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Requerimiento que lo utiliza o especializa:</w:t>
            </w:r>
          </w:p>
        </w:tc>
        <w:tc>
          <w:tcPr>
            <w:tcW w:w="2029" w:type="dxa"/>
          </w:tcPr>
          <w:p w14:paraId="6A323BBC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¿Crítico?</w:t>
            </w:r>
          </w:p>
          <w:p w14:paraId="242A8566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</w:tr>
      <w:tr w:rsidR="00CA71A4" w14:paraId="385B2A97" w14:textId="77777777">
        <w:trPr>
          <w:trHeight w:val="1542"/>
        </w:trPr>
        <w:tc>
          <w:tcPr>
            <w:tcW w:w="3256" w:type="dxa"/>
          </w:tcPr>
          <w:p w14:paraId="21721EA1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Prioridad de desarrollo</w:t>
            </w:r>
          </w:p>
          <w:p w14:paraId="320DD949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Alta </w:t>
            </w:r>
          </w:p>
        </w:tc>
        <w:tc>
          <w:tcPr>
            <w:tcW w:w="5572" w:type="dxa"/>
            <w:gridSpan w:val="3"/>
          </w:tcPr>
          <w:p w14:paraId="58559458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Documento de visualización asociado:</w:t>
            </w:r>
          </w:p>
          <w:p w14:paraId="6628D11A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Plan de respuesta e informes sobre algunos incidentes de seguridad.</w:t>
            </w:r>
          </w:p>
          <w:p w14:paraId="46EACA2E" w14:textId="77777777" w:rsidR="00CA71A4" w:rsidRDefault="00CA71A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A71A4" w14:paraId="47FDA901" w14:textId="77777777">
        <w:trPr>
          <w:trHeight w:val="1692"/>
        </w:trPr>
        <w:tc>
          <w:tcPr>
            <w:tcW w:w="3256" w:type="dxa"/>
          </w:tcPr>
          <w:p w14:paraId="1C7DC191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Entrada:</w:t>
            </w:r>
          </w:p>
          <w:p w14:paraId="1F77A1EF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Permisos, requisitos y políticas de seguridad </w:t>
            </w:r>
          </w:p>
        </w:tc>
        <w:tc>
          <w:tcPr>
            <w:tcW w:w="5572" w:type="dxa"/>
            <w:gridSpan w:val="3"/>
          </w:tcPr>
          <w:p w14:paraId="4B8C0186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Salida:</w:t>
            </w:r>
          </w:p>
          <w:p w14:paraId="55235841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Respuestas a incidentes, alertas de seguridad,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documentación de cumplimiento normativo y regulatorio (recopilación de registros y documentos).</w:t>
            </w:r>
          </w:p>
        </w:tc>
      </w:tr>
      <w:tr w:rsidR="00CA71A4" w14:paraId="67767E02" w14:textId="77777777">
        <w:trPr>
          <w:trHeight w:val="2356"/>
        </w:trPr>
        <w:tc>
          <w:tcPr>
            <w:tcW w:w="8828" w:type="dxa"/>
            <w:gridSpan w:val="4"/>
          </w:tcPr>
          <w:p w14:paraId="69495AB6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Descripción:</w:t>
            </w:r>
          </w:p>
          <w:p w14:paraId="3E29DFAB" w14:textId="77777777" w:rsidR="00CA71A4" w:rsidRDefault="00A1346C">
            <w:pPr>
              <w:numPr>
                <w:ilvl w:val="0"/>
                <w:numId w:val="16"/>
              </w:numPr>
              <w:spacing w:after="160" w:line="259" w:lineRule="auto"/>
              <w:ind w:left="36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debe preservar los datos registrados cumpliendo las políticas de seguridad (información y tratamiento de datos personales) </w:t>
            </w:r>
          </w:p>
        </w:tc>
      </w:tr>
      <w:tr w:rsidR="00CA71A4" w14:paraId="049DF571" w14:textId="77777777">
        <w:trPr>
          <w:trHeight w:val="2249"/>
        </w:trPr>
        <w:tc>
          <w:tcPr>
            <w:tcW w:w="8828" w:type="dxa"/>
            <w:gridSpan w:val="4"/>
          </w:tcPr>
          <w:p w14:paraId="47CCF93A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Manejo de situaciones anormales:</w:t>
            </w:r>
          </w:p>
          <w:p w14:paraId="1D82127E" w14:textId="389E8F2E" w:rsidR="00CA71A4" w:rsidRDefault="00A1346C">
            <w:pPr>
              <w:numPr>
                <w:ilvl w:val="0"/>
                <w:numId w:val="28"/>
              </w:numPr>
              <w:spacing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 se detecta un intento</w:t>
            </w:r>
            <w:r w:rsidR="00FC091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de acceso</w:t>
            </w:r>
            <w:r w:rsidR="00FC091A">
              <w:rPr>
                <w:rFonts w:ascii="Calibri" w:eastAsia="Calibri" w:hAnsi="Calibri" w:cs="Calibri"/>
                <w:sz w:val="24"/>
                <w:szCs w:val="24"/>
              </w:rPr>
              <w:t xml:space="preserve"> continuo a una cuenta, el propietario de la cuenta podrá solicitar ayuda, alertando la situación. Se informará al administrador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del sistema para lo pertinente.</w:t>
            </w:r>
          </w:p>
          <w:p w14:paraId="4AE314B3" w14:textId="14151FE2" w:rsidR="00CA71A4" w:rsidRDefault="00CA71A4" w:rsidP="00FC4267">
            <w:pPr>
              <w:spacing w:after="125" w:line="249" w:lineRule="auto"/>
              <w:ind w:left="331"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A71A4" w14:paraId="57F5A613" w14:textId="77777777">
        <w:trPr>
          <w:trHeight w:val="1408"/>
        </w:trPr>
        <w:tc>
          <w:tcPr>
            <w:tcW w:w="8828" w:type="dxa"/>
            <w:gridSpan w:val="4"/>
          </w:tcPr>
          <w:p w14:paraId="3ADD9E6F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 de aceptación:</w:t>
            </w:r>
          </w:p>
          <w:p w14:paraId="6313CC82" w14:textId="016DFF5E" w:rsidR="00CA71A4" w:rsidRDefault="00A1346C">
            <w:pPr>
              <w:numPr>
                <w:ilvl w:val="0"/>
                <w:numId w:val="27"/>
              </w:numPr>
              <w:spacing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debe cumplir con las normas y regulaciones de seguridad de datos aplicables en </w:t>
            </w:r>
            <w:r w:rsidR="00FC4267">
              <w:rPr>
                <w:rFonts w:ascii="Calibri" w:eastAsia="Calibri" w:hAnsi="Calibri" w:cs="Calibri"/>
                <w:sz w:val="24"/>
                <w:szCs w:val="24"/>
              </w:rPr>
              <w:t xml:space="preserve">Colombia y el </w:t>
            </w:r>
            <w:r w:rsidR="00FC091A">
              <w:rPr>
                <w:rFonts w:ascii="Calibri" w:eastAsia="Calibri" w:hAnsi="Calibri" w:cs="Calibri"/>
                <w:sz w:val="24"/>
                <w:szCs w:val="24"/>
              </w:rPr>
              <w:t>SENA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523BB759" w14:textId="0974D448" w:rsidR="00CA71A4" w:rsidRDefault="00CA71A4" w:rsidP="00FC4267">
            <w:pPr>
              <w:spacing w:after="125" w:line="249" w:lineRule="auto"/>
              <w:ind w:left="720"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5F11174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0C374DDC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40B2A5AC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208A8C88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7E3DF719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2A3D750B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12BFDD52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659A60B6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6E7D22B8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51A9EFAB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7F5C52A7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13DBC137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f7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134"/>
        <w:gridCol w:w="2029"/>
      </w:tblGrid>
      <w:tr w:rsidR="00CA71A4" w14:paraId="588219C8" w14:textId="77777777">
        <w:trPr>
          <w:trHeight w:val="850"/>
        </w:trPr>
        <w:tc>
          <w:tcPr>
            <w:tcW w:w="5665" w:type="dxa"/>
            <w:gridSpan w:val="2"/>
          </w:tcPr>
          <w:p w14:paraId="709007DC" w14:textId="77777777" w:rsidR="00CA71A4" w:rsidRDefault="00A1346C">
            <w:pPr>
              <w:tabs>
                <w:tab w:val="left" w:pos="367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Identificador: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RNF 4</w:t>
            </w:r>
          </w:p>
        </w:tc>
        <w:tc>
          <w:tcPr>
            <w:tcW w:w="3163" w:type="dxa"/>
            <w:gridSpan w:val="2"/>
          </w:tcPr>
          <w:p w14:paraId="608A7B8E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Nombre: </w:t>
            </w:r>
          </w:p>
          <w:p w14:paraId="3BB2E182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 Usuario</w:t>
            </w:r>
          </w:p>
        </w:tc>
      </w:tr>
      <w:tr w:rsidR="00CA71A4" w14:paraId="7362EBD0" w14:textId="77777777">
        <w:trPr>
          <w:trHeight w:val="989"/>
        </w:trPr>
        <w:tc>
          <w:tcPr>
            <w:tcW w:w="3256" w:type="dxa"/>
          </w:tcPr>
          <w:p w14:paraId="1223FA88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Tipo:</w:t>
            </w:r>
          </w:p>
          <w:p w14:paraId="094EE3F7" w14:textId="77777777" w:rsidR="00CA71A4" w:rsidRDefault="00CA71A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543" w:type="dxa"/>
            <w:gridSpan w:val="2"/>
          </w:tcPr>
          <w:p w14:paraId="328C22D1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Requerimiento que lo utiliza o especializa:</w:t>
            </w:r>
          </w:p>
        </w:tc>
        <w:tc>
          <w:tcPr>
            <w:tcW w:w="2029" w:type="dxa"/>
          </w:tcPr>
          <w:p w14:paraId="45208C95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¿Crítico?</w:t>
            </w:r>
          </w:p>
          <w:p w14:paraId="0CBE161C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</w:tr>
      <w:tr w:rsidR="00CA71A4" w14:paraId="21B39F72" w14:textId="77777777">
        <w:trPr>
          <w:trHeight w:val="1542"/>
        </w:trPr>
        <w:tc>
          <w:tcPr>
            <w:tcW w:w="3256" w:type="dxa"/>
          </w:tcPr>
          <w:p w14:paraId="34FD7AE2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Prioridad de desarrollo</w:t>
            </w:r>
          </w:p>
          <w:p w14:paraId="7B5FEE5D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Alta </w:t>
            </w:r>
          </w:p>
        </w:tc>
        <w:tc>
          <w:tcPr>
            <w:tcW w:w="5572" w:type="dxa"/>
            <w:gridSpan w:val="3"/>
          </w:tcPr>
          <w:p w14:paraId="2A4863D1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Documento de visualización asociado:</w:t>
            </w:r>
          </w:p>
          <w:p w14:paraId="362A107C" w14:textId="77777777" w:rsidR="00CA71A4" w:rsidRDefault="00A1346C">
            <w:pPr>
              <w:numPr>
                <w:ilvl w:val="0"/>
                <w:numId w:val="8"/>
              </w:numPr>
              <w:spacing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Mockups de la interfaz de usuario</w:t>
            </w:r>
          </w:p>
          <w:p w14:paraId="06C72A6F" w14:textId="77777777" w:rsidR="00CA71A4" w:rsidRDefault="00A1346C">
            <w:pPr>
              <w:numPr>
                <w:ilvl w:val="0"/>
                <w:numId w:val="8"/>
              </w:numPr>
              <w:spacing w:after="125"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Especificaciones del diseño</w:t>
            </w:r>
          </w:p>
        </w:tc>
      </w:tr>
      <w:tr w:rsidR="00CA71A4" w14:paraId="63E9F774" w14:textId="77777777">
        <w:trPr>
          <w:trHeight w:val="1692"/>
        </w:trPr>
        <w:tc>
          <w:tcPr>
            <w:tcW w:w="3256" w:type="dxa"/>
          </w:tcPr>
          <w:p w14:paraId="02F897F5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Entrada:</w:t>
            </w:r>
          </w:p>
          <w:p w14:paraId="15EA46AE" w14:textId="77777777" w:rsidR="00CA71A4" w:rsidRDefault="00A1346C">
            <w:pPr>
              <w:spacing w:after="125"/>
              <w:ind w:left="1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Interacción del usuario y la interfaz.</w:t>
            </w:r>
          </w:p>
        </w:tc>
        <w:tc>
          <w:tcPr>
            <w:tcW w:w="5572" w:type="dxa"/>
            <w:gridSpan w:val="3"/>
          </w:tcPr>
          <w:p w14:paraId="57A64F4A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Salida:</w:t>
            </w:r>
          </w:p>
          <w:p w14:paraId="223C9EB4" w14:textId="77777777" w:rsidR="00CA71A4" w:rsidRDefault="00A1346C">
            <w:pPr>
              <w:ind w:left="10" w:right="8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Respuestas de la interfaz ante los requerimientos de los usuarios.</w:t>
            </w:r>
          </w:p>
          <w:p w14:paraId="0AA12A8C" w14:textId="77777777" w:rsidR="00CA71A4" w:rsidRDefault="00CA71A4">
            <w:pPr>
              <w:ind w:left="10" w:right="8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A71A4" w14:paraId="37D570BC" w14:textId="77777777">
        <w:trPr>
          <w:trHeight w:val="2356"/>
        </w:trPr>
        <w:tc>
          <w:tcPr>
            <w:tcW w:w="8828" w:type="dxa"/>
            <w:gridSpan w:val="4"/>
          </w:tcPr>
          <w:p w14:paraId="21C6F8A1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Descripción:</w:t>
            </w:r>
          </w:p>
          <w:p w14:paraId="693D0A02" w14:textId="77777777" w:rsidR="00CA71A4" w:rsidRDefault="00A1346C">
            <w:pPr>
              <w:numPr>
                <w:ilvl w:val="0"/>
                <w:numId w:val="16"/>
              </w:numPr>
              <w:spacing w:after="125" w:line="249" w:lineRule="auto"/>
              <w:ind w:left="360"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La interfaz de usuario debe ser intuitiva y fácil de usar, lo que significa que debe ser clara y compacto en términos de diseño, estilo y navegación. </w:t>
            </w:r>
          </w:p>
          <w:p w14:paraId="0D740AF7" w14:textId="1609DEFC" w:rsidR="00CA71A4" w:rsidRDefault="00CA71A4" w:rsidP="00440ABE">
            <w:pPr>
              <w:spacing w:after="125" w:line="249" w:lineRule="auto"/>
              <w:ind w:left="360"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A71A4" w14:paraId="66CE9FD4" w14:textId="77777777">
        <w:trPr>
          <w:trHeight w:val="2249"/>
        </w:trPr>
        <w:tc>
          <w:tcPr>
            <w:tcW w:w="8828" w:type="dxa"/>
            <w:gridSpan w:val="4"/>
          </w:tcPr>
          <w:p w14:paraId="1252AF52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Manejo de situaciones anormales:</w:t>
            </w:r>
          </w:p>
          <w:p w14:paraId="091C9A29" w14:textId="77777777" w:rsidR="00CA71A4" w:rsidRDefault="00A1346C" w:rsidP="00440ABE">
            <w:pPr>
              <w:spacing w:line="249" w:lineRule="auto"/>
              <w:ind w:left="691"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Proporcionar alertas de error claras y útiles cuando ocurren errores o problemas técnicos</w:t>
            </w:r>
          </w:p>
          <w:p w14:paraId="2952C14E" w14:textId="13BC2950" w:rsidR="00CA71A4" w:rsidRDefault="00CA71A4" w:rsidP="00440ABE">
            <w:pPr>
              <w:spacing w:after="125" w:line="249" w:lineRule="auto"/>
              <w:ind w:left="691"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A71A4" w14:paraId="23E228E9" w14:textId="77777777" w:rsidTr="00440ABE">
        <w:trPr>
          <w:trHeight w:val="1012"/>
        </w:trPr>
        <w:tc>
          <w:tcPr>
            <w:tcW w:w="8828" w:type="dxa"/>
            <w:gridSpan w:val="4"/>
          </w:tcPr>
          <w:p w14:paraId="1FD687B2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 de aceptación:</w:t>
            </w:r>
          </w:p>
          <w:p w14:paraId="04207EED" w14:textId="77777777" w:rsidR="00CA71A4" w:rsidRDefault="00A1346C">
            <w:pPr>
              <w:numPr>
                <w:ilvl w:val="0"/>
                <w:numId w:val="23"/>
              </w:numPr>
              <w:spacing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 interfaz de usuario debe ser fácil de usar y atractiva visualmente.</w:t>
            </w:r>
          </w:p>
          <w:p w14:paraId="6DB1F39B" w14:textId="73EA58B1" w:rsidR="00CA71A4" w:rsidRDefault="00A1346C">
            <w:pPr>
              <w:numPr>
                <w:ilvl w:val="0"/>
                <w:numId w:val="23"/>
              </w:numPr>
              <w:spacing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 interfaz debe ser compatible con diferentes navegadores.</w:t>
            </w:r>
          </w:p>
          <w:p w14:paraId="5EDB7346" w14:textId="0BD9CFE8" w:rsidR="00CA71A4" w:rsidRDefault="00A1346C">
            <w:pPr>
              <w:numPr>
                <w:ilvl w:val="0"/>
                <w:numId w:val="23"/>
              </w:numPr>
              <w:spacing w:after="125" w:line="249" w:lineRule="auto"/>
              <w:ind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Los usuarios deben </w:t>
            </w:r>
            <w:r w:rsidR="00FC091A">
              <w:rPr>
                <w:rFonts w:ascii="Calibri" w:eastAsia="Calibri" w:hAnsi="Calibri" w:cs="Calibri"/>
                <w:sz w:val="24"/>
                <w:szCs w:val="24"/>
              </w:rPr>
              <w:t xml:space="preserve">lograr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navegar </w:t>
            </w:r>
            <w:r w:rsidR="00FC091A">
              <w:rPr>
                <w:rFonts w:ascii="Calibri" w:eastAsia="Calibri" w:hAnsi="Calibri" w:cs="Calibri"/>
                <w:sz w:val="24"/>
                <w:szCs w:val="24"/>
              </w:rPr>
              <w:t xml:space="preserve">en la interfaz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sin problemas y encontrar lo que están buscando sin dificultad.</w:t>
            </w:r>
          </w:p>
        </w:tc>
      </w:tr>
    </w:tbl>
    <w:p w14:paraId="36483C60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0C40FE87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347137BE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76743E6D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648BC399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60DBA2EA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6505DF25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2D4E7D1D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37227FE0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41909302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62649D60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48F64A0F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2B8407A7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03266238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7292BBEF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0240A582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051A2301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56BD8860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40259F63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7E605F52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5235BC22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727F3B31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160EB4A6" w14:textId="77777777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f8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134"/>
        <w:gridCol w:w="2029"/>
      </w:tblGrid>
      <w:tr w:rsidR="00CA71A4" w14:paraId="3BC0B084" w14:textId="77777777">
        <w:trPr>
          <w:trHeight w:val="850"/>
        </w:trPr>
        <w:tc>
          <w:tcPr>
            <w:tcW w:w="5665" w:type="dxa"/>
            <w:gridSpan w:val="2"/>
          </w:tcPr>
          <w:p w14:paraId="4D3502DF" w14:textId="77777777" w:rsidR="00CA71A4" w:rsidRDefault="00A1346C">
            <w:pPr>
              <w:tabs>
                <w:tab w:val="left" w:pos="367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Identificador: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RNF 5</w:t>
            </w:r>
          </w:p>
        </w:tc>
        <w:tc>
          <w:tcPr>
            <w:tcW w:w="3163" w:type="dxa"/>
            <w:gridSpan w:val="2"/>
          </w:tcPr>
          <w:p w14:paraId="05BBF231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Nombre: </w:t>
            </w:r>
          </w:p>
          <w:p w14:paraId="1646F8BA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Disponibilidad </w:t>
            </w:r>
          </w:p>
        </w:tc>
      </w:tr>
      <w:tr w:rsidR="00CA71A4" w14:paraId="12C45EB3" w14:textId="77777777">
        <w:trPr>
          <w:trHeight w:val="989"/>
        </w:trPr>
        <w:tc>
          <w:tcPr>
            <w:tcW w:w="3256" w:type="dxa"/>
          </w:tcPr>
          <w:p w14:paraId="6A409397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Tipo:</w:t>
            </w:r>
          </w:p>
          <w:p w14:paraId="4A6AE750" w14:textId="77777777" w:rsidR="00CA71A4" w:rsidRDefault="00CA71A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543" w:type="dxa"/>
            <w:gridSpan w:val="2"/>
          </w:tcPr>
          <w:p w14:paraId="0238D1A4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Requerimiento que lo utiliza o especializa:</w:t>
            </w:r>
          </w:p>
        </w:tc>
        <w:tc>
          <w:tcPr>
            <w:tcW w:w="2029" w:type="dxa"/>
          </w:tcPr>
          <w:p w14:paraId="58CF316E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¿Crítico?</w:t>
            </w:r>
          </w:p>
          <w:p w14:paraId="1FA8334A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</w:tr>
      <w:tr w:rsidR="00CA71A4" w14:paraId="687D5C85" w14:textId="77777777">
        <w:trPr>
          <w:trHeight w:val="1542"/>
        </w:trPr>
        <w:tc>
          <w:tcPr>
            <w:tcW w:w="3256" w:type="dxa"/>
          </w:tcPr>
          <w:p w14:paraId="1271B114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Prioridad de desarrollo</w:t>
            </w:r>
          </w:p>
          <w:p w14:paraId="2EA2FAA6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Alta </w:t>
            </w:r>
          </w:p>
        </w:tc>
        <w:tc>
          <w:tcPr>
            <w:tcW w:w="5572" w:type="dxa"/>
            <w:gridSpan w:val="3"/>
          </w:tcPr>
          <w:p w14:paraId="3D76767D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Documento de visualización asociado:</w:t>
            </w:r>
          </w:p>
          <w:p w14:paraId="04AC7E7E" w14:textId="77777777" w:rsidR="00CA71A4" w:rsidRDefault="00CA71A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CA71A4" w14:paraId="3CB6E0AA" w14:textId="77777777">
        <w:trPr>
          <w:trHeight w:val="1692"/>
        </w:trPr>
        <w:tc>
          <w:tcPr>
            <w:tcW w:w="3256" w:type="dxa"/>
          </w:tcPr>
          <w:p w14:paraId="2C5355BA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Entrada:</w:t>
            </w:r>
          </w:p>
          <w:p w14:paraId="140C7A45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Acceso a todo el contenido de la página. </w:t>
            </w:r>
          </w:p>
        </w:tc>
        <w:tc>
          <w:tcPr>
            <w:tcW w:w="5572" w:type="dxa"/>
            <w:gridSpan w:val="3"/>
          </w:tcPr>
          <w:p w14:paraId="3DBB574C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Salida:</w:t>
            </w:r>
          </w:p>
          <w:p w14:paraId="5710DB38" w14:textId="77777777" w:rsidR="00CA71A4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Disponibilidad del contenido a los usuarios. </w:t>
            </w:r>
          </w:p>
        </w:tc>
      </w:tr>
      <w:tr w:rsidR="00CA71A4" w14:paraId="3E146131" w14:textId="77777777">
        <w:trPr>
          <w:trHeight w:val="2356"/>
        </w:trPr>
        <w:tc>
          <w:tcPr>
            <w:tcW w:w="8828" w:type="dxa"/>
            <w:gridSpan w:val="4"/>
          </w:tcPr>
          <w:p w14:paraId="4ED5B41F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Descripción:</w:t>
            </w:r>
          </w:p>
          <w:p w14:paraId="776BE558" w14:textId="77777777" w:rsidR="00CA71A4" w:rsidRPr="00FC091A" w:rsidRDefault="00A1346C">
            <w:pPr>
              <w:numPr>
                <w:ilvl w:val="0"/>
                <w:numId w:val="16"/>
              </w:numPr>
              <w:spacing w:after="160" w:line="259" w:lineRule="auto"/>
              <w:ind w:left="360"/>
              <w:rPr>
                <w:rFonts w:ascii="Calibri" w:eastAsia="Calibri" w:hAnsi="Calibri" w:cs="Calibri"/>
                <w:sz w:val="22"/>
                <w:szCs w:val="22"/>
              </w:rPr>
            </w:pPr>
            <w:r w:rsidRPr="00FC091A">
              <w:rPr>
                <w:rFonts w:ascii="Calibri" w:eastAsia="Calibri" w:hAnsi="Calibri" w:cs="Calibri"/>
                <w:sz w:val="22"/>
                <w:szCs w:val="22"/>
              </w:rPr>
              <w:t>Será accesible y utilizable por los usuarios</w:t>
            </w:r>
          </w:p>
          <w:p w14:paraId="1EDA7703" w14:textId="6CA95F0A" w:rsidR="00CA71A4" w:rsidRDefault="00CA71A4" w:rsidP="00440ABE">
            <w:pPr>
              <w:spacing w:after="160" w:line="259" w:lineRule="auto"/>
              <w:ind w:left="360"/>
              <w:rPr>
                <w:b/>
                <w:sz w:val="22"/>
                <w:szCs w:val="22"/>
              </w:rPr>
            </w:pPr>
          </w:p>
        </w:tc>
      </w:tr>
      <w:tr w:rsidR="00CA71A4" w14:paraId="55478E67" w14:textId="77777777">
        <w:trPr>
          <w:trHeight w:val="2249"/>
        </w:trPr>
        <w:tc>
          <w:tcPr>
            <w:tcW w:w="8828" w:type="dxa"/>
            <w:gridSpan w:val="4"/>
          </w:tcPr>
          <w:p w14:paraId="2EE1757F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Manejo de situaciones anormales:</w:t>
            </w:r>
          </w:p>
          <w:p w14:paraId="651A644D" w14:textId="0B6F4BED" w:rsidR="00CA71A4" w:rsidRDefault="00CA71A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47C085EF" w14:textId="06C1EF7C" w:rsidR="00FC091A" w:rsidRPr="00FC091A" w:rsidRDefault="00FC091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C091A">
              <w:rPr>
                <w:rFonts w:ascii="Calibri" w:eastAsia="Calibri" w:hAnsi="Calibri" w:cs="Calibri"/>
                <w:sz w:val="22"/>
                <w:szCs w:val="22"/>
              </w:rPr>
              <w:t>Es posible que el tiempo de respuesta evite mostrar la información del usuario.</w:t>
            </w:r>
          </w:p>
          <w:p w14:paraId="4086C0F4" w14:textId="77777777" w:rsidR="00CA71A4" w:rsidRDefault="00CA71A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CA52876" w14:textId="77777777" w:rsidR="00CA71A4" w:rsidRDefault="00CA71A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370DE5D9" w14:textId="77777777" w:rsidR="00CA71A4" w:rsidRDefault="00CA71A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2B378B67" w14:textId="77777777" w:rsidR="00CA71A4" w:rsidRDefault="00CA71A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CEBB288" w14:textId="77777777" w:rsidR="00CA71A4" w:rsidRDefault="00CA71A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92CC327" w14:textId="77777777" w:rsidR="00CA71A4" w:rsidRDefault="00CA71A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A71A4" w14:paraId="55B9073D" w14:textId="77777777">
        <w:trPr>
          <w:trHeight w:val="1408"/>
        </w:trPr>
        <w:tc>
          <w:tcPr>
            <w:tcW w:w="8828" w:type="dxa"/>
            <w:gridSpan w:val="4"/>
          </w:tcPr>
          <w:p w14:paraId="352EDA17" w14:textId="51F3EE4D" w:rsidR="00CA71A4" w:rsidRPr="003A181C" w:rsidRDefault="00A134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 de aceptación: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br/>
            </w:r>
            <w:r w:rsidRPr="003A181C">
              <w:rPr>
                <w:rFonts w:ascii="Calibri" w:eastAsia="Calibri" w:hAnsi="Calibri" w:cs="Calibri"/>
                <w:sz w:val="22"/>
                <w:szCs w:val="22"/>
              </w:rPr>
              <w:t xml:space="preserve">El usuario podrá acceder y </w:t>
            </w:r>
            <w:r w:rsidR="00440ABE" w:rsidRPr="003A181C">
              <w:rPr>
                <w:rFonts w:ascii="Calibri" w:eastAsia="Calibri" w:hAnsi="Calibri" w:cs="Calibri"/>
                <w:sz w:val="22"/>
                <w:szCs w:val="22"/>
              </w:rPr>
              <w:t>buscar la</w:t>
            </w:r>
            <w:r w:rsidRPr="003A181C">
              <w:rPr>
                <w:rFonts w:ascii="Calibri" w:eastAsia="Calibri" w:hAnsi="Calibri" w:cs="Calibri"/>
                <w:sz w:val="22"/>
                <w:szCs w:val="22"/>
              </w:rPr>
              <w:t xml:space="preserve"> información que desee.</w:t>
            </w:r>
          </w:p>
          <w:p w14:paraId="61716192" w14:textId="77777777" w:rsidR="00CA71A4" w:rsidRDefault="00A1346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3A181C">
              <w:rPr>
                <w:rFonts w:ascii="Calibri" w:eastAsia="Calibri" w:hAnsi="Calibri" w:cs="Calibri"/>
                <w:sz w:val="22"/>
                <w:szCs w:val="22"/>
              </w:rPr>
              <w:t>La información estará disponible a cualquier hora.</w:t>
            </w:r>
          </w:p>
        </w:tc>
      </w:tr>
    </w:tbl>
    <w:p w14:paraId="5B7EAB08" w14:textId="164B3FB8" w:rsidR="00CA71A4" w:rsidRDefault="00CA71A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03B2F516" w14:textId="77777777" w:rsidR="00122EEF" w:rsidRPr="003D726E" w:rsidRDefault="00122EEF" w:rsidP="00122EEF">
      <w:pPr>
        <w:pStyle w:val="Ttulo1"/>
      </w:pPr>
      <w:bookmarkStart w:id="55" w:name="_Toc175145348"/>
      <w:r w:rsidRPr="003D726E">
        <w:t>Restricciones</w:t>
      </w:r>
      <w:bookmarkEnd w:id="55"/>
    </w:p>
    <w:p w14:paraId="0370EEA4" w14:textId="77777777" w:rsidR="00122EEF" w:rsidRPr="003D726E" w:rsidRDefault="00122EEF" w:rsidP="00122EEF">
      <w:pPr>
        <w:widowControl w:val="0"/>
        <w:numPr>
          <w:ilvl w:val="0"/>
          <w:numId w:val="17"/>
        </w:numPr>
        <w:rPr>
          <w:rFonts w:ascii="Times New Roman" w:hAnsi="Times New Roman" w:cs="Times New Roman"/>
        </w:rPr>
      </w:pPr>
      <w:r w:rsidRPr="003D726E">
        <w:rPr>
          <w:rFonts w:ascii="Times New Roman" w:hAnsi="Times New Roman" w:cs="Times New Roman"/>
        </w:rPr>
        <w:t>El software ofrecerá la flexibilidad de funcionar tanto en entornos locales como a través de conexiones a internet.</w:t>
      </w:r>
    </w:p>
    <w:p w14:paraId="1E7FAC0C" w14:textId="77777777" w:rsidR="00122EEF" w:rsidRPr="003D726E" w:rsidRDefault="00122EEF" w:rsidP="00122EEF">
      <w:pPr>
        <w:widowControl w:val="0"/>
        <w:ind w:left="1320"/>
        <w:rPr>
          <w:rFonts w:ascii="Times New Roman" w:hAnsi="Times New Roman" w:cs="Times New Roman"/>
        </w:rPr>
      </w:pPr>
    </w:p>
    <w:p w14:paraId="22F8111E" w14:textId="77777777" w:rsidR="00122EEF" w:rsidRPr="003D726E" w:rsidRDefault="00122EEF" w:rsidP="00122EEF">
      <w:pPr>
        <w:widowControl w:val="0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analizará</w:t>
      </w:r>
      <w:r w:rsidRPr="003D72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para el software </w:t>
      </w:r>
      <w:r w:rsidRPr="003D726E">
        <w:rPr>
          <w:rFonts w:ascii="Times New Roman" w:hAnsi="Times New Roman" w:cs="Times New Roman"/>
        </w:rPr>
        <w:t xml:space="preserve">todas las regulaciones pertinentes en materia de protección de datos y privacidad de los </w:t>
      </w:r>
      <w:r>
        <w:rPr>
          <w:rFonts w:ascii="Times New Roman" w:hAnsi="Times New Roman" w:cs="Times New Roman"/>
        </w:rPr>
        <w:t>usuarios.</w:t>
      </w:r>
    </w:p>
    <w:p w14:paraId="21B56DB0" w14:textId="77777777" w:rsidR="00122EEF" w:rsidRPr="003D726E" w:rsidRDefault="00122EEF" w:rsidP="00122EEF">
      <w:pPr>
        <w:widowControl w:val="0"/>
        <w:ind w:left="1320"/>
        <w:rPr>
          <w:rFonts w:ascii="Times New Roman" w:hAnsi="Times New Roman" w:cs="Times New Roman"/>
        </w:rPr>
      </w:pPr>
    </w:p>
    <w:p w14:paraId="483DBED8" w14:textId="357310F8" w:rsidR="00122EEF" w:rsidRPr="003D726E" w:rsidRDefault="00122EEF" w:rsidP="00122EEF">
      <w:pPr>
        <w:widowControl w:val="0"/>
        <w:numPr>
          <w:ilvl w:val="0"/>
          <w:numId w:val="17"/>
        </w:numPr>
        <w:rPr>
          <w:rFonts w:ascii="Times New Roman" w:hAnsi="Times New Roman" w:cs="Times New Roman"/>
        </w:rPr>
      </w:pPr>
      <w:r w:rsidRPr="003D726E">
        <w:rPr>
          <w:rFonts w:ascii="Times New Roman" w:hAnsi="Times New Roman" w:cs="Times New Roman"/>
        </w:rPr>
        <w:t xml:space="preserve">Será necesario que el software sea plenamente compatible con una amplia gama de dispositivos y navegadores web, </w:t>
      </w:r>
      <w:r w:rsidR="003A181C">
        <w:rPr>
          <w:rFonts w:ascii="Times New Roman" w:hAnsi="Times New Roman" w:cs="Times New Roman"/>
        </w:rPr>
        <w:t>como</w:t>
      </w:r>
      <w:r w:rsidRPr="003D726E">
        <w:rPr>
          <w:rFonts w:ascii="Times New Roman" w:hAnsi="Times New Roman" w:cs="Times New Roman"/>
        </w:rPr>
        <w:t xml:space="preserve"> computadoras de </w:t>
      </w:r>
      <w:r>
        <w:rPr>
          <w:rFonts w:ascii="Times New Roman" w:hAnsi="Times New Roman" w:cs="Times New Roman"/>
        </w:rPr>
        <w:t xml:space="preserve">escritorio en </w:t>
      </w:r>
      <w:r w:rsidRPr="003D726E">
        <w:rPr>
          <w:rFonts w:ascii="Times New Roman" w:hAnsi="Times New Roman" w:cs="Times New Roman"/>
        </w:rPr>
        <w:t>diversas versiones de navegadores como Chrome, Safari, Firefox, entre otros.</w:t>
      </w:r>
    </w:p>
    <w:p w14:paraId="03CF505F" w14:textId="77777777" w:rsidR="00122EEF" w:rsidRPr="003D726E" w:rsidRDefault="00122EEF" w:rsidP="00122EEF">
      <w:pPr>
        <w:widowControl w:val="0"/>
        <w:ind w:left="1320"/>
        <w:rPr>
          <w:rFonts w:ascii="Times New Roman" w:hAnsi="Times New Roman" w:cs="Times New Roman"/>
        </w:rPr>
      </w:pPr>
    </w:p>
    <w:p w14:paraId="434AEF34" w14:textId="77777777" w:rsidR="00122EEF" w:rsidRPr="003D726E" w:rsidRDefault="00122EEF" w:rsidP="00122EEF">
      <w:pPr>
        <w:widowControl w:val="0"/>
        <w:numPr>
          <w:ilvl w:val="0"/>
          <w:numId w:val="17"/>
        </w:numPr>
        <w:rPr>
          <w:rFonts w:ascii="Times New Roman" w:hAnsi="Times New Roman" w:cs="Times New Roman"/>
        </w:rPr>
      </w:pPr>
      <w:r w:rsidRPr="003D726E">
        <w:rPr>
          <w:rFonts w:ascii="Times New Roman" w:hAnsi="Times New Roman" w:cs="Times New Roman"/>
        </w:rPr>
        <w:t>Se requerirá que el software ofrezca un rendimiento rápido y fiable para satisfacer las necesidades operativas de los usuarios.</w:t>
      </w:r>
    </w:p>
    <w:p w14:paraId="2CC77B8D" w14:textId="77777777" w:rsidR="00122EEF" w:rsidRPr="003D726E" w:rsidRDefault="00122EEF" w:rsidP="00122EEF">
      <w:pPr>
        <w:widowControl w:val="0"/>
        <w:ind w:left="1320"/>
        <w:rPr>
          <w:rFonts w:ascii="Times New Roman" w:hAnsi="Times New Roman" w:cs="Times New Roman"/>
        </w:rPr>
      </w:pPr>
    </w:p>
    <w:p w14:paraId="7BDBAC02" w14:textId="77777777" w:rsidR="00122EEF" w:rsidRPr="003D726E" w:rsidRDefault="00122EEF" w:rsidP="00122EEF">
      <w:pPr>
        <w:widowControl w:val="0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Pr="003D726E">
        <w:rPr>
          <w:rFonts w:ascii="Times New Roman" w:hAnsi="Times New Roman" w:cs="Times New Roman"/>
        </w:rPr>
        <w:t xml:space="preserve">software deberá tener la capacidad de manejar simultáneamente múltiples usuarios en </w:t>
      </w:r>
      <w:r w:rsidRPr="003D726E">
        <w:rPr>
          <w:rFonts w:ascii="Times New Roman" w:hAnsi="Times New Roman" w:cs="Times New Roman"/>
        </w:rPr>
        <w:lastRenderedPageBreak/>
        <w:t>tiempo real, garantizando así una experiencia fluida y sin interrupciones.</w:t>
      </w:r>
    </w:p>
    <w:p w14:paraId="3562B61F" w14:textId="77777777" w:rsidR="00122EEF" w:rsidRPr="003D726E" w:rsidRDefault="00122EEF" w:rsidP="00122EEF">
      <w:pPr>
        <w:widowControl w:val="0"/>
        <w:ind w:left="1320"/>
        <w:rPr>
          <w:rFonts w:ascii="Times New Roman" w:hAnsi="Times New Roman" w:cs="Times New Roman"/>
        </w:rPr>
      </w:pPr>
    </w:p>
    <w:p w14:paraId="26F1A498" w14:textId="77777777" w:rsidR="00122EEF" w:rsidRPr="003D726E" w:rsidRDefault="00122EEF" w:rsidP="00122EEF">
      <w:pPr>
        <w:widowControl w:val="0"/>
        <w:numPr>
          <w:ilvl w:val="0"/>
          <w:numId w:val="17"/>
        </w:numPr>
        <w:rPr>
          <w:rFonts w:ascii="Times New Roman" w:hAnsi="Times New Roman" w:cs="Times New Roman"/>
        </w:rPr>
      </w:pPr>
      <w:r w:rsidRPr="003D726E">
        <w:rPr>
          <w:rFonts w:ascii="Times New Roman" w:hAnsi="Times New Roman" w:cs="Times New Roman"/>
        </w:rPr>
        <w:t>La usabilidad del software será un aspecto fundamental, debiendo ser intuitivo y fácil de utilizar para los</w:t>
      </w:r>
      <w:r w:rsidRPr="00F614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usuarios.</w:t>
      </w:r>
    </w:p>
    <w:p w14:paraId="1F443330" w14:textId="77777777" w:rsidR="00122EEF" w:rsidRPr="003D726E" w:rsidRDefault="00122EEF" w:rsidP="00122EEF">
      <w:pPr>
        <w:widowControl w:val="0"/>
        <w:ind w:left="1320"/>
        <w:rPr>
          <w:rFonts w:ascii="Times New Roman" w:hAnsi="Times New Roman" w:cs="Times New Roman"/>
        </w:rPr>
      </w:pPr>
    </w:p>
    <w:p w14:paraId="166C755B" w14:textId="77777777" w:rsidR="00122EEF" w:rsidRPr="003D726E" w:rsidRDefault="00122EEF" w:rsidP="00122EEF">
      <w:pPr>
        <w:widowControl w:val="0"/>
        <w:numPr>
          <w:ilvl w:val="0"/>
          <w:numId w:val="17"/>
        </w:numPr>
        <w:rPr>
          <w:rFonts w:ascii="Times New Roman" w:hAnsi="Times New Roman" w:cs="Times New Roman"/>
        </w:rPr>
      </w:pPr>
      <w:r w:rsidRPr="003D726E">
        <w:rPr>
          <w:rFonts w:ascii="Times New Roman" w:hAnsi="Times New Roman" w:cs="Times New Roman"/>
        </w:rPr>
        <w:t>Asimismo, se contempla la provisión de manuales de usuario y la implementación de restricciones de uso para garantizar una correcta utilización del software.</w:t>
      </w:r>
    </w:p>
    <w:p w14:paraId="59DEF162" w14:textId="77777777" w:rsidR="00122EEF" w:rsidRPr="003D726E" w:rsidRDefault="00122EEF" w:rsidP="00122EEF">
      <w:pPr>
        <w:widowControl w:val="0"/>
        <w:ind w:left="1320"/>
        <w:rPr>
          <w:rFonts w:ascii="Times New Roman" w:hAnsi="Times New Roman" w:cs="Times New Roman"/>
        </w:rPr>
      </w:pPr>
    </w:p>
    <w:p w14:paraId="58DF27D3" w14:textId="77777777" w:rsidR="00122EEF" w:rsidRPr="003D726E" w:rsidRDefault="00122EEF" w:rsidP="00122EEF">
      <w:pPr>
        <w:widowControl w:val="0"/>
        <w:numPr>
          <w:ilvl w:val="0"/>
          <w:numId w:val="17"/>
        </w:numPr>
        <w:rPr>
          <w:rFonts w:ascii="Times New Roman" w:hAnsi="Times New Roman" w:cs="Times New Roman"/>
        </w:rPr>
      </w:pPr>
      <w:r w:rsidRPr="003D726E">
        <w:rPr>
          <w:rFonts w:ascii="Times New Roman" w:hAnsi="Times New Roman" w:cs="Times New Roman"/>
        </w:rPr>
        <w:t>Finalmente, cada usuario recibirá un registro y credenciales de acceso personalizados, los cuales determinarán los permisos y las visualizaciones específicas acordes a su cargo y responsabilidades dentro del sistema.</w:t>
      </w:r>
    </w:p>
    <w:p w14:paraId="0407A0B9" w14:textId="77777777" w:rsidR="00122EEF" w:rsidRPr="003D726E" w:rsidRDefault="00122EEF" w:rsidP="00122EEF">
      <w:pPr>
        <w:widowControl w:val="0"/>
        <w:pBdr>
          <w:top w:val="nil"/>
          <w:left w:val="nil"/>
          <w:bottom w:val="nil"/>
          <w:right w:val="nil"/>
          <w:between w:val="nil"/>
        </w:pBdr>
        <w:ind w:left="1320"/>
        <w:rPr>
          <w:rFonts w:ascii="Times New Roman" w:hAnsi="Times New Roman" w:cs="Times New Roman"/>
        </w:rPr>
      </w:pPr>
    </w:p>
    <w:p w14:paraId="33AD8F3B" w14:textId="77777777" w:rsidR="00122EEF" w:rsidRPr="003D726E" w:rsidRDefault="00122EEF" w:rsidP="00122EEF">
      <w:pPr>
        <w:widowControl w:val="0"/>
        <w:pBdr>
          <w:top w:val="nil"/>
          <w:left w:val="nil"/>
          <w:bottom w:val="nil"/>
          <w:right w:val="nil"/>
          <w:between w:val="nil"/>
        </w:pBdr>
        <w:ind w:left="1320"/>
        <w:rPr>
          <w:rFonts w:ascii="Times New Roman" w:hAnsi="Times New Roman" w:cs="Times New Roman"/>
        </w:rPr>
      </w:pPr>
    </w:p>
    <w:p w14:paraId="245CA2DA" w14:textId="77777777" w:rsidR="00122EEF" w:rsidRPr="006240B3" w:rsidRDefault="00122EEF" w:rsidP="00122EEF">
      <w:pPr>
        <w:pStyle w:val="Ttulo1"/>
      </w:pPr>
      <w:bookmarkStart w:id="56" w:name="_Toc166943126"/>
      <w:bookmarkStart w:id="57" w:name="_Toc175145349"/>
      <w:r w:rsidRPr="006240B3">
        <w:t>Suposiciones y dependencias</w:t>
      </w:r>
      <w:bookmarkEnd w:id="56"/>
      <w:bookmarkEnd w:id="57"/>
    </w:p>
    <w:p w14:paraId="10E04590" w14:textId="77777777" w:rsidR="00122EEF" w:rsidRPr="003D726E" w:rsidRDefault="00122EEF" w:rsidP="00122EEF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rFonts w:ascii="Times New Roman" w:hAnsi="Times New Roman" w:cs="Times New Roman"/>
          <w:color w:val="000000"/>
        </w:rPr>
      </w:pPr>
    </w:p>
    <w:p w14:paraId="06D959EA" w14:textId="77777777" w:rsidR="00122EEF" w:rsidRPr="003D726E" w:rsidRDefault="00122EEF" w:rsidP="00122EEF">
      <w:pPr>
        <w:pBdr>
          <w:top w:val="nil"/>
          <w:left w:val="nil"/>
          <w:bottom w:val="nil"/>
          <w:right w:val="nil"/>
          <w:between w:val="nil"/>
        </w:pBdr>
        <w:ind w:left="1320"/>
        <w:rPr>
          <w:rFonts w:ascii="Times New Roman" w:hAnsi="Times New Roman" w:cs="Times New Roman"/>
          <w:color w:val="000000"/>
        </w:rPr>
      </w:pPr>
    </w:p>
    <w:p w14:paraId="5B5B2D1D" w14:textId="77777777" w:rsidR="00122EEF" w:rsidRPr="003D726E" w:rsidRDefault="00122EEF" w:rsidP="00122EE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3D726E">
        <w:rPr>
          <w:rFonts w:ascii="Times New Roman" w:hAnsi="Times New Roman" w:cs="Times New Roman"/>
          <w:color w:val="000000"/>
        </w:rPr>
        <w:t>Los equipos en los que se vaya a ejecutar el sistema deben cumplir los requisitos antes indicados para garantizar una ejecución correcta de la misma.</w:t>
      </w:r>
    </w:p>
    <w:p w14:paraId="53DE99D6" w14:textId="243A9662" w:rsidR="00122EEF" w:rsidRPr="003D726E" w:rsidRDefault="00122EEF" w:rsidP="00122EE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3D726E">
        <w:rPr>
          <w:rFonts w:ascii="Times New Roman" w:hAnsi="Times New Roman" w:cs="Times New Roman"/>
          <w:color w:val="000000"/>
        </w:rPr>
        <w:t xml:space="preserve">Se diseña y unifica una base de datos </w:t>
      </w:r>
      <w:r w:rsidR="003A181C">
        <w:rPr>
          <w:rFonts w:ascii="Times New Roman" w:hAnsi="Times New Roman" w:cs="Times New Roman"/>
        </w:rPr>
        <w:t>con un alcance según se</w:t>
      </w:r>
      <w:r w:rsidRPr="003D726E">
        <w:rPr>
          <w:rFonts w:ascii="Times New Roman" w:hAnsi="Times New Roman" w:cs="Times New Roman"/>
        </w:rPr>
        <w:t xml:space="preserve"> requiera</w:t>
      </w:r>
      <w:r w:rsidR="003A181C">
        <w:rPr>
          <w:rFonts w:ascii="Times New Roman" w:hAnsi="Times New Roman" w:cs="Times New Roman"/>
        </w:rPr>
        <w:t>.</w:t>
      </w:r>
    </w:p>
    <w:p w14:paraId="1DC07A97" w14:textId="77777777" w:rsidR="00122EEF" w:rsidRPr="003D726E" w:rsidRDefault="00122EEF" w:rsidP="00122EE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3D726E">
        <w:rPr>
          <w:rFonts w:ascii="Times New Roman" w:hAnsi="Times New Roman" w:cs="Times New Roman"/>
          <w:color w:val="000000"/>
        </w:rPr>
        <w:t>Se espera que los clientes tengan acceso a Internet y dispositivos compatibles para acceder al sitio web</w:t>
      </w:r>
    </w:p>
    <w:p w14:paraId="7C2BB025" w14:textId="77777777" w:rsidR="00122EEF" w:rsidRPr="003D726E" w:rsidRDefault="00122EEF" w:rsidP="00122EE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3D726E">
        <w:rPr>
          <w:rFonts w:ascii="Times New Roman" w:hAnsi="Times New Roman" w:cs="Times New Roman"/>
          <w:color w:val="000000"/>
        </w:rPr>
        <w:t>Se espera</w:t>
      </w:r>
      <w:r>
        <w:rPr>
          <w:rFonts w:ascii="Times New Roman" w:hAnsi="Times New Roman" w:cs="Times New Roman"/>
          <w:color w:val="000000"/>
        </w:rPr>
        <w:t xml:space="preserve"> que la </w:t>
      </w:r>
      <w:r w:rsidRPr="003D726E">
        <w:rPr>
          <w:rFonts w:ascii="Times New Roman" w:hAnsi="Times New Roman" w:cs="Times New Roman"/>
        </w:rPr>
        <w:t xml:space="preserve">calidad </w:t>
      </w:r>
      <w:r>
        <w:rPr>
          <w:rFonts w:ascii="Times New Roman" w:hAnsi="Times New Roman" w:cs="Times New Roman"/>
        </w:rPr>
        <w:t>de</w:t>
      </w:r>
      <w:r w:rsidRPr="003D726E">
        <w:rPr>
          <w:rFonts w:ascii="Times New Roman" w:hAnsi="Times New Roman" w:cs="Times New Roman"/>
        </w:rPr>
        <w:t xml:space="preserve">l contenido </w:t>
      </w:r>
      <w:r>
        <w:rPr>
          <w:rFonts w:ascii="Times New Roman" w:hAnsi="Times New Roman" w:cs="Times New Roman"/>
        </w:rPr>
        <w:t>sea adecuada para los usuarios</w:t>
      </w:r>
      <w:r w:rsidRPr="003D726E">
        <w:rPr>
          <w:rFonts w:ascii="Times New Roman" w:hAnsi="Times New Roman" w:cs="Times New Roman"/>
        </w:rPr>
        <w:t xml:space="preserve"> (administrador y usuarios generales (instructores, gestor de línea, aprendices)</w:t>
      </w:r>
      <w:r>
        <w:rPr>
          <w:rFonts w:ascii="Times New Roman" w:hAnsi="Times New Roman" w:cs="Times New Roman"/>
        </w:rPr>
        <w:t>.</w:t>
      </w:r>
    </w:p>
    <w:p w14:paraId="33116B9C" w14:textId="77777777" w:rsidR="00122EEF" w:rsidRPr="003D726E" w:rsidRDefault="00122EEF" w:rsidP="00122EE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3D726E">
        <w:rPr>
          <w:rFonts w:ascii="Times New Roman" w:hAnsi="Times New Roman" w:cs="Times New Roman"/>
          <w:color w:val="000000"/>
        </w:rPr>
        <w:t>El software puede depender de servicios externos</w:t>
      </w:r>
      <w:r>
        <w:rPr>
          <w:rFonts w:ascii="Times New Roman" w:hAnsi="Times New Roman" w:cs="Times New Roman"/>
        </w:rPr>
        <w:t>.</w:t>
      </w:r>
    </w:p>
    <w:p w14:paraId="3E5A165D" w14:textId="77777777" w:rsidR="00122EEF" w:rsidRPr="003D726E" w:rsidRDefault="00122EEF" w:rsidP="00122EE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3D726E">
        <w:rPr>
          <w:rFonts w:ascii="Times New Roman" w:hAnsi="Times New Roman" w:cs="Times New Roman"/>
          <w:color w:val="000000"/>
        </w:rPr>
        <w:t>El software puede depender de la disponibilidad y capacidad de los servidores y la red de la empresa para brindar un servicio ininterrumpido al cliente, (es por ello que los equipos</w:t>
      </w:r>
      <w:r w:rsidRPr="003D726E">
        <w:rPr>
          <w:rFonts w:ascii="Times New Roman" w:hAnsi="Times New Roman" w:cs="Times New Roman"/>
        </w:rPr>
        <w:t xml:space="preserve"> deben cumplir con las necesidades del software).</w:t>
      </w:r>
    </w:p>
    <w:p w14:paraId="5FD82FE9" w14:textId="77777777" w:rsidR="00122EEF" w:rsidRDefault="00122EEF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519BE63E" w14:textId="64DCC0E6" w:rsidR="002577D5" w:rsidRDefault="002577D5" w:rsidP="002577D5"/>
    <w:p w14:paraId="77CD03E2" w14:textId="44B1AABC" w:rsidR="00CA71A4" w:rsidRDefault="002577D5" w:rsidP="00122EEF">
      <w:pPr>
        <w:pStyle w:val="Ttulo1"/>
      </w:pPr>
      <w:bookmarkStart w:id="58" w:name="_Toc166943142"/>
      <w:bookmarkStart w:id="59" w:name="_Toc175145350"/>
      <w:r w:rsidRPr="002577D5">
        <w:lastRenderedPageBreak/>
        <w:t>Diagrama UML de casos uso</w:t>
      </w:r>
      <w:bookmarkEnd w:id="58"/>
      <w:bookmarkEnd w:id="59"/>
    </w:p>
    <w:p w14:paraId="6EEFC849" w14:textId="55130725" w:rsidR="00981F13" w:rsidRDefault="00981F13" w:rsidP="00981F13">
      <w:r>
        <w:rPr>
          <w:noProof/>
        </w:rPr>
        <w:drawing>
          <wp:anchor distT="0" distB="0" distL="114300" distR="114300" simplePos="0" relativeHeight="251661312" behindDoc="1" locked="0" layoutInCell="1" allowOverlap="1" wp14:anchorId="67829156" wp14:editId="5605E737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5387975" cy="3213100"/>
            <wp:effectExtent l="0" t="0" r="3175" b="6350"/>
            <wp:wrapTight wrapText="bothSides">
              <wp:wrapPolygon edited="0">
                <wp:start x="0" y="0"/>
                <wp:lineTo x="0" y="21515"/>
                <wp:lineTo x="21536" y="21515"/>
                <wp:lineTo x="21536" y="0"/>
                <wp:lineTo x="0" y="0"/>
              </wp:wrapPolygon>
            </wp:wrapTight>
            <wp:docPr id="1" name="Imagen 1" descr="C:\Users\jimmy\AppData\Local\Temp\271e3303-0964-49e0-a266-3a4168f83f72_Shedule.zip.f72\Shedule\DiagramasUml\Gestion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mmy\AppData\Local\Temp\271e3303-0964-49e0-a266-3a4168f83f72_Shedule.zip.f72\Shedule\DiagramasUml\GestionUsuario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45B22" w14:textId="2C71B039" w:rsidR="00981F13" w:rsidRDefault="00981F13" w:rsidP="00981F13"/>
    <w:p w14:paraId="182B6A47" w14:textId="2F73D608" w:rsidR="00981F13" w:rsidRDefault="00981F13" w:rsidP="00981F13"/>
    <w:p w14:paraId="3A12B227" w14:textId="1F6B53F8" w:rsidR="00981F13" w:rsidRDefault="00981F13" w:rsidP="00981F13"/>
    <w:p w14:paraId="73624830" w14:textId="35B8DC88" w:rsidR="00981F13" w:rsidRDefault="00981F13" w:rsidP="00981F13"/>
    <w:p w14:paraId="2A4BB175" w14:textId="0F6FEA3F" w:rsidR="00981F13" w:rsidRDefault="00981F13" w:rsidP="00981F13"/>
    <w:p w14:paraId="661B118D" w14:textId="495516E1" w:rsidR="00981F13" w:rsidRDefault="00981F13" w:rsidP="00981F13"/>
    <w:p w14:paraId="635AF976" w14:textId="2658E8B0" w:rsidR="00981F13" w:rsidRDefault="00981F13" w:rsidP="00981F13"/>
    <w:p w14:paraId="30921758" w14:textId="02E57D96" w:rsidR="00981F13" w:rsidRDefault="00981F13" w:rsidP="00981F13"/>
    <w:p w14:paraId="240A616F" w14:textId="34160280" w:rsidR="00981F13" w:rsidRDefault="00981F13" w:rsidP="00981F13"/>
    <w:p w14:paraId="75034A94" w14:textId="04707D0F" w:rsidR="00981F13" w:rsidRDefault="00981F13" w:rsidP="00981F13"/>
    <w:p w14:paraId="65E64A9D" w14:textId="39188149" w:rsidR="00981F13" w:rsidRDefault="00981F13" w:rsidP="00981F13"/>
    <w:p w14:paraId="646EF421" w14:textId="7D384B54" w:rsidR="00981F13" w:rsidRDefault="00981F13" w:rsidP="00981F13"/>
    <w:p w14:paraId="0EFBECDD" w14:textId="7729E347" w:rsidR="00981F13" w:rsidRDefault="00981F13" w:rsidP="00981F13"/>
    <w:p w14:paraId="49C33786" w14:textId="73AEC23C" w:rsidR="00981F13" w:rsidRDefault="00981F13" w:rsidP="00981F13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F2A5F9D" wp14:editId="280A296F">
            <wp:simplePos x="0" y="0"/>
            <wp:positionH relativeFrom="page">
              <wp:posOffset>837565</wp:posOffset>
            </wp:positionH>
            <wp:positionV relativeFrom="paragraph">
              <wp:posOffset>160020</wp:posOffset>
            </wp:positionV>
            <wp:extent cx="6544310" cy="3276600"/>
            <wp:effectExtent l="0" t="0" r="8890" b="0"/>
            <wp:wrapTight wrapText="bothSides">
              <wp:wrapPolygon edited="0">
                <wp:start x="0" y="0"/>
                <wp:lineTo x="0" y="21474"/>
                <wp:lineTo x="21566" y="21474"/>
                <wp:lineTo x="21566" y="0"/>
                <wp:lineTo x="0" y="0"/>
              </wp:wrapPolygon>
            </wp:wrapTight>
            <wp:docPr id="2" name="Imagen 2" descr="C:\Users\jimmy\AppData\Local\Temp\ce6662bf-29a4-41e3-b977-9b3285df5e93_Shedule.zip.e93\Shedule\DiagramasUml\CreacionHor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my\AppData\Local\Temp\ce6662bf-29a4-41e3-b977-9b3285df5e93_Shedule.zip.e93\Shedule\DiagramasUml\CreacionHorari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7A177" w14:textId="748D0E8D" w:rsidR="00981F13" w:rsidRDefault="00981F13" w:rsidP="00981F13"/>
    <w:p w14:paraId="04693A66" w14:textId="4457F42D" w:rsidR="00981F13" w:rsidRDefault="00981F13" w:rsidP="00981F13">
      <w:r>
        <w:rPr>
          <w:noProof/>
        </w:rPr>
        <w:drawing>
          <wp:anchor distT="0" distB="0" distL="114300" distR="114300" simplePos="0" relativeHeight="251664384" behindDoc="1" locked="0" layoutInCell="1" allowOverlap="1" wp14:anchorId="62809660" wp14:editId="264C276C">
            <wp:simplePos x="0" y="0"/>
            <wp:positionH relativeFrom="margin">
              <wp:posOffset>-843915</wp:posOffset>
            </wp:positionH>
            <wp:positionV relativeFrom="paragraph">
              <wp:posOffset>267970</wp:posOffset>
            </wp:positionV>
            <wp:extent cx="7289165" cy="3947160"/>
            <wp:effectExtent l="0" t="0" r="6985" b="0"/>
            <wp:wrapTight wrapText="bothSides">
              <wp:wrapPolygon edited="0">
                <wp:start x="0" y="0"/>
                <wp:lineTo x="0" y="21475"/>
                <wp:lineTo x="21564" y="21475"/>
                <wp:lineTo x="21564" y="0"/>
                <wp:lineTo x="0" y="0"/>
              </wp:wrapPolygon>
            </wp:wrapTight>
            <wp:docPr id="3" name="Imagen 3" descr="C:\Users\jimmy\AppData\Local\Temp\b78228b3-d1a5-40ad-865e-1089d6bda3c4_Shedule.zip.3c4\Shedule\DiagramasUml\GestionHor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mmy\AppData\Local\Temp\b78228b3-d1a5-40ad-865e-1089d6bda3c4_Shedule.zip.3c4\Shedule\DiagramasUml\GestionHorario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165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331A8" w14:textId="26FC9E77" w:rsidR="00981F13" w:rsidRDefault="00981F13" w:rsidP="00981F13"/>
    <w:p w14:paraId="427027B2" w14:textId="7AC4CD35" w:rsidR="00CA71A4" w:rsidRDefault="00981F13" w:rsidP="00122EEF">
      <w:pPr>
        <w:pStyle w:val="NormalWeb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9E806B9" wp14:editId="11C7347F">
            <wp:simplePos x="0" y="0"/>
            <wp:positionH relativeFrom="margin">
              <wp:align>center</wp:align>
            </wp:positionH>
            <wp:positionV relativeFrom="paragraph">
              <wp:posOffset>641350</wp:posOffset>
            </wp:positionV>
            <wp:extent cx="7498080" cy="5455920"/>
            <wp:effectExtent l="0" t="0" r="7620" b="0"/>
            <wp:wrapTight wrapText="bothSides">
              <wp:wrapPolygon edited="0">
                <wp:start x="0" y="0"/>
                <wp:lineTo x="0" y="21494"/>
                <wp:lineTo x="21567" y="21494"/>
                <wp:lineTo x="21567" y="0"/>
                <wp:lineTo x="0" y="0"/>
              </wp:wrapPolygon>
            </wp:wrapTight>
            <wp:docPr id="7" name="Imagen 7" descr="C:\Users\jimmy\AppData\Local\Temp\92c008dc-6254-49ed-8ee3-6544a5e0223a_Shedule.zip.23a\Shedule\DiagramasUml\GestiionRepor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mmy\AppData\Local\Temp\92c008dc-6254-49ed-8ee3-6544a5e0223a_Shedule.zip.23a\Shedule\DiagramasUml\GestiionReporte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AFB9E5" w14:textId="77777777" w:rsidR="00CA71A4" w:rsidRDefault="00CA71A4">
      <w:pPr>
        <w:ind w:left="2422"/>
      </w:pPr>
    </w:p>
    <w:p w14:paraId="03E07BEB" w14:textId="77777777" w:rsidR="00CA71A4" w:rsidRDefault="00CA71A4">
      <w:pPr>
        <w:ind w:left="2422"/>
      </w:pPr>
      <w:bookmarkStart w:id="60" w:name="_heading=h.6udg0fb52r4j" w:colFirst="0" w:colLast="0"/>
      <w:bookmarkEnd w:id="60"/>
    </w:p>
    <w:p w14:paraId="55FE91D4" w14:textId="77777777" w:rsidR="00CA71A4" w:rsidRDefault="00CA71A4">
      <w:pPr>
        <w:ind w:left="2422"/>
      </w:pPr>
    </w:p>
    <w:p w14:paraId="222D5958" w14:textId="77777777" w:rsidR="00CA71A4" w:rsidRDefault="00CA71A4">
      <w:pPr>
        <w:ind w:left="2422"/>
      </w:pPr>
    </w:p>
    <w:p w14:paraId="40C94AF4" w14:textId="77777777" w:rsidR="00CA71A4" w:rsidRDefault="00CA71A4">
      <w:pPr>
        <w:ind w:left="2422"/>
      </w:pPr>
    </w:p>
    <w:p w14:paraId="054D3F25" w14:textId="77777777" w:rsidR="00CA71A4" w:rsidRDefault="00CA71A4">
      <w:pPr>
        <w:ind w:left="2422"/>
      </w:pPr>
    </w:p>
    <w:p w14:paraId="7F7C335F" w14:textId="77777777" w:rsidR="00CA71A4" w:rsidRDefault="00CA71A4">
      <w:pPr>
        <w:ind w:left="2422"/>
      </w:pPr>
    </w:p>
    <w:p w14:paraId="5ACBC7E9" w14:textId="77777777" w:rsidR="00CA71A4" w:rsidRDefault="00CA71A4">
      <w:pPr>
        <w:ind w:left="2422"/>
      </w:pPr>
    </w:p>
    <w:p w14:paraId="56C10DFC" w14:textId="77777777" w:rsidR="00CA71A4" w:rsidRDefault="00CA71A4">
      <w:pPr>
        <w:ind w:left="2422"/>
      </w:pPr>
    </w:p>
    <w:p w14:paraId="47425C4E" w14:textId="77777777" w:rsidR="00CA71A4" w:rsidRDefault="00CA71A4">
      <w:pPr>
        <w:ind w:left="2422"/>
      </w:pPr>
    </w:p>
    <w:p w14:paraId="57DBFB6B" w14:textId="77777777" w:rsidR="00CA71A4" w:rsidRDefault="00CA71A4">
      <w:pPr>
        <w:ind w:left="2422"/>
      </w:pPr>
    </w:p>
    <w:p w14:paraId="2D4924F8" w14:textId="77777777" w:rsidR="00CA71A4" w:rsidRDefault="00CA71A4">
      <w:pPr>
        <w:ind w:left="2422"/>
      </w:pPr>
    </w:p>
    <w:p w14:paraId="6A1C038D" w14:textId="61791369" w:rsidR="00CA71A4" w:rsidRDefault="00CA71A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ind w:left="1320"/>
        <w:rPr>
          <w:b/>
          <w:color w:val="000000"/>
          <w:sz w:val="28"/>
          <w:szCs w:val="28"/>
        </w:rPr>
      </w:pPr>
      <w:bookmarkStart w:id="61" w:name="_heading=h.tehhbcgduicr" w:colFirst="0" w:colLast="0"/>
      <w:bookmarkEnd w:id="61"/>
    </w:p>
    <w:p w14:paraId="4FC120AC" w14:textId="77777777" w:rsidR="00CA71A4" w:rsidRDefault="00CA71A4"/>
    <w:p w14:paraId="3F0F4844" w14:textId="77777777" w:rsidR="00CA71A4" w:rsidRDefault="00CA71A4"/>
    <w:p w14:paraId="4854341E" w14:textId="77777777" w:rsidR="00CA71A4" w:rsidRDefault="00CA71A4"/>
    <w:p w14:paraId="61602D73" w14:textId="77777777" w:rsidR="00CA71A4" w:rsidRDefault="00CA71A4"/>
    <w:p w14:paraId="41BC8AB7" w14:textId="77777777" w:rsidR="00CA71A4" w:rsidRDefault="00CA71A4"/>
    <w:p w14:paraId="79226492" w14:textId="77777777" w:rsidR="00CA71A4" w:rsidRDefault="00CA71A4"/>
    <w:p w14:paraId="377929EE" w14:textId="77777777" w:rsidR="00CA71A4" w:rsidRDefault="00CA71A4"/>
    <w:p w14:paraId="3E4A50B9" w14:textId="77777777" w:rsidR="00CA71A4" w:rsidRDefault="00CA71A4"/>
    <w:p w14:paraId="4407AB10" w14:textId="77777777" w:rsidR="00CA71A4" w:rsidRDefault="00CA71A4"/>
    <w:p w14:paraId="753A6731" w14:textId="77777777" w:rsidR="00CA71A4" w:rsidRDefault="00CA71A4"/>
    <w:p w14:paraId="5C95AF98" w14:textId="77777777" w:rsidR="00CA71A4" w:rsidRDefault="00CA71A4"/>
    <w:p w14:paraId="757E5087" w14:textId="77777777" w:rsidR="00CA71A4" w:rsidRDefault="00CA71A4"/>
    <w:p w14:paraId="55C7EFA8" w14:textId="77777777" w:rsidR="00CA71A4" w:rsidRDefault="00CA71A4"/>
    <w:sectPr w:rsidR="00CA71A4">
      <w:pgSz w:w="12242" w:h="15842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F8C7F" w14:textId="77777777" w:rsidR="002D2E0B" w:rsidRDefault="002D2E0B">
      <w:r>
        <w:separator/>
      </w:r>
    </w:p>
  </w:endnote>
  <w:endnote w:type="continuationSeparator" w:id="0">
    <w:p w14:paraId="243B02F8" w14:textId="77777777" w:rsidR="002D2E0B" w:rsidRDefault="002D2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81AAA" w14:textId="77777777" w:rsidR="00866043" w:rsidRDefault="008660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f1"/>
      <w:tblW w:w="8644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28"/>
      <w:gridCol w:w="250"/>
      <w:gridCol w:w="6466"/>
    </w:tblGrid>
    <w:tr w:rsidR="00866043" w14:paraId="5995686F" w14:textId="77777777">
      <w:tc>
        <w:tcPr>
          <w:tcW w:w="1931" w:type="dxa"/>
          <w:tcMar>
            <w:top w:w="68" w:type="dxa"/>
            <w:bottom w:w="68" w:type="dxa"/>
          </w:tcMar>
        </w:tcPr>
        <w:p w14:paraId="6833B137" w14:textId="77777777" w:rsidR="00866043" w:rsidRDefault="008660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236" w:type="dxa"/>
          <w:tcMar>
            <w:top w:w="68" w:type="dxa"/>
            <w:bottom w:w="68" w:type="dxa"/>
          </w:tcMar>
          <w:vAlign w:val="center"/>
        </w:tcPr>
        <w:p w14:paraId="2222736F" w14:textId="77777777" w:rsidR="00866043" w:rsidRDefault="008660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477" w:type="dxa"/>
          <w:tcMar>
            <w:top w:w="68" w:type="dxa"/>
            <w:bottom w:w="68" w:type="dxa"/>
          </w:tcMar>
          <w:vAlign w:val="center"/>
        </w:tcPr>
        <w:p w14:paraId="1EB324BF" w14:textId="77777777" w:rsidR="00866043" w:rsidRDefault="008660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14:paraId="53D45B3E" w14:textId="77777777" w:rsidR="00866043" w:rsidRDefault="0086604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6FDFB" w14:textId="77777777" w:rsidR="002D2E0B" w:rsidRDefault="002D2E0B">
      <w:r>
        <w:separator/>
      </w:r>
    </w:p>
  </w:footnote>
  <w:footnote w:type="continuationSeparator" w:id="0">
    <w:p w14:paraId="2287EBC5" w14:textId="77777777" w:rsidR="002D2E0B" w:rsidRDefault="002D2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736A9" w14:textId="77777777" w:rsidR="00866043" w:rsidRDefault="008660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f0"/>
      <w:tblW w:w="8643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866043" w14:paraId="2C4BF4A4" w14:textId="77777777">
      <w:tc>
        <w:tcPr>
          <w:tcW w:w="1947" w:type="dxa"/>
          <w:tcMar>
            <w:top w:w="68" w:type="dxa"/>
            <w:bottom w:w="68" w:type="dxa"/>
          </w:tcMar>
        </w:tcPr>
        <w:p w14:paraId="0A58E5FD" w14:textId="77777777" w:rsidR="00866043" w:rsidRDefault="008660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</w:p>
      </w:tc>
      <w:tc>
        <w:tcPr>
          <w:tcW w:w="5513" w:type="dxa"/>
          <w:tcMar>
            <w:top w:w="68" w:type="dxa"/>
            <w:bottom w:w="68" w:type="dxa"/>
          </w:tcMar>
          <w:vAlign w:val="center"/>
        </w:tcPr>
        <w:p w14:paraId="0F7BCBD7" w14:textId="77777777" w:rsidR="00866043" w:rsidRDefault="008660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1B47C209" w14:textId="77777777" w:rsidR="00866043" w:rsidRDefault="008660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2AEB9F53" w14:textId="77777777" w:rsidR="00866043" w:rsidRDefault="008660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noProof/>
              <w:color w:val="241A61"/>
            </w:rPr>
            <w:t>2</w:t>
          </w:r>
          <w:r>
            <w:rPr>
              <w:color w:val="241A61"/>
            </w:rPr>
            <w:fldChar w:fldCharType="end"/>
          </w:r>
        </w:p>
      </w:tc>
    </w:tr>
  </w:tbl>
  <w:p w14:paraId="78F507F9" w14:textId="77777777" w:rsidR="00866043" w:rsidRDefault="0086604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E7A2D" w14:textId="3972888B" w:rsidR="00866043" w:rsidRDefault="002D2E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sdt>
      <w:sdtPr>
        <w:tag w:val="goog_rdk_14"/>
        <w:id w:val="1088880628"/>
      </w:sdtPr>
      <w:sdtEndPr/>
      <w:sdtContent>
        <w:ins w:id="1" w:author="dark believe" w:date="2024-03-14T14:31:00Z">
          <w:r w:rsidR="00866043"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74826725" wp14:editId="49BBDFDE">
                <wp:simplePos x="0" y="0"/>
                <wp:positionH relativeFrom="column">
                  <wp:posOffset>4895850</wp:posOffset>
                </wp:positionH>
                <wp:positionV relativeFrom="paragraph">
                  <wp:posOffset>-447674</wp:posOffset>
                </wp:positionV>
                <wp:extent cx="1962150" cy="1035050"/>
                <wp:effectExtent l="0" t="0" r="0" b="0"/>
                <wp:wrapSquare wrapText="bothSides" distT="0" distB="0" distL="114300" distR="11430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150" cy="1035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ins>
      </w:sdtContent>
    </w:sdt>
    <w:sdt>
      <w:sdtPr>
        <w:tag w:val="goog_rdk_15"/>
        <w:id w:val="-1455560756"/>
        <w:showingPlcHdr/>
      </w:sdtPr>
      <w:sdtEndPr/>
      <w:sdtContent>
        <w:r w:rsidR="00866043">
          <w:t xml:space="preserve">     </w:t>
        </w:r>
      </w:sdtContent>
    </w:sdt>
    <w:sdt>
      <w:sdtPr>
        <w:tag w:val="goog_rdk_16"/>
        <w:id w:val="-98644175"/>
      </w:sdtPr>
      <w:sdtEndPr/>
      <w:sdtContent>
        <w:ins w:id="2" w:author="dark believe" w:date="2024-03-14T14:31:00Z">
          <w:r w:rsidR="00866043">
            <w:rPr>
              <w:noProof/>
            </w:rPr>
            <w:drawing>
              <wp:anchor distT="0" distB="0" distL="114300" distR="114300" simplePos="0" relativeHeight="251660288" behindDoc="0" locked="0" layoutInCell="1" hidden="0" allowOverlap="1" wp14:anchorId="29302113" wp14:editId="16901DA7">
                <wp:simplePos x="0" y="0"/>
                <wp:positionH relativeFrom="column">
                  <wp:posOffset>400050</wp:posOffset>
                </wp:positionH>
                <wp:positionV relativeFrom="paragraph">
                  <wp:posOffset>-342899</wp:posOffset>
                </wp:positionV>
                <wp:extent cx="609600" cy="609600"/>
                <wp:effectExtent l="0" t="0" r="0" b="0"/>
                <wp:wrapSquare wrapText="bothSides" distT="0" distB="0" distL="114300" distR="114300"/>
                <wp:docPr id="4" name="image2.png" descr="logo-sen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-sena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ins>
      </w:sdtContent>
    </w:sdt>
    <w:sdt>
      <w:sdtPr>
        <w:tag w:val="goog_rdk_17"/>
        <w:id w:val="-118606489"/>
        <w:showingPlcHdr/>
      </w:sdtPr>
      <w:sdtEndPr/>
      <w:sdtContent>
        <w:r w:rsidR="00866043"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6C"/>
    <w:multiLevelType w:val="multilevel"/>
    <w:tmpl w:val="00B206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0AA3570"/>
    <w:multiLevelType w:val="multilevel"/>
    <w:tmpl w:val="6FC2DF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31A3EAB"/>
    <w:multiLevelType w:val="multilevel"/>
    <w:tmpl w:val="C6683A6E"/>
    <w:lvl w:ilvl="0">
      <w:start w:val="1"/>
      <w:numFmt w:val="decimal"/>
      <w:lvlText w:val="%1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" w15:restartNumberingAfterBreak="0">
    <w:nsid w:val="032B336B"/>
    <w:multiLevelType w:val="multilevel"/>
    <w:tmpl w:val="A262183A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061463B4"/>
    <w:multiLevelType w:val="multilevel"/>
    <w:tmpl w:val="9EBAF6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E707F33"/>
    <w:multiLevelType w:val="multilevel"/>
    <w:tmpl w:val="3F868AE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0E992D01"/>
    <w:multiLevelType w:val="multilevel"/>
    <w:tmpl w:val="8B6406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05F49CB"/>
    <w:multiLevelType w:val="multilevel"/>
    <w:tmpl w:val="66401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C0B051D"/>
    <w:multiLevelType w:val="multilevel"/>
    <w:tmpl w:val="983A9576"/>
    <w:lvl w:ilvl="0">
      <w:start w:val="1"/>
      <w:numFmt w:val="bullet"/>
      <w:lvlText w:val="●"/>
      <w:lvlJc w:val="left"/>
      <w:pPr>
        <w:ind w:left="69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1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3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5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7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9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1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3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51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CE5238B"/>
    <w:multiLevelType w:val="multilevel"/>
    <w:tmpl w:val="A802F552"/>
    <w:lvl w:ilvl="0">
      <w:start w:val="1"/>
      <w:numFmt w:val="bullet"/>
      <w:lvlText w:val="●"/>
      <w:lvlJc w:val="left"/>
      <w:pPr>
        <w:ind w:left="69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1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3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5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7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9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1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3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51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0121619"/>
    <w:multiLevelType w:val="hybridMultilevel"/>
    <w:tmpl w:val="BD982256"/>
    <w:lvl w:ilvl="0" w:tplc="0C0A000F">
      <w:start w:val="1"/>
      <w:numFmt w:val="decimal"/>
      <w:lvlText w:val="%1.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06C7D9B"/>
    <w:multiLevelType w:val="multilevel"/>
    <w:tmpl w:val="C9625D08"/>
    <w:lvl w:ilvl="0">
      <w:start w:val="1"/>
      <w:numFmt w:val="bullet"/>
      <w:lvlText w:val="●"/>
      <w:lvlJc w:val="left"/>
      <w:pPr>
        <w:ind w:left="69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1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3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5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7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9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1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3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51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12A7717"/>
    <w:multiLevelType w:val="multilevel"/>
    <w:tmpl w:val="1E364644"/>
    <w:lvl w:ilvl="0">
      <w:start w:val="1"/>
      <w:numFmt w:val="bullet"/>
      <w:lvlText w:val="●"/>
      <w:lvlJc w:val="left"/>
      <w:pPr>
        <w:ind w:left="69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1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3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5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7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9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1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3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51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927595"/>
    <w:multiLevelType w:val="multilevel"/>
    <w:tmpl w:val="72AE102A"/>
    <w:lvl w:ilvl="0">
      <w:start w:val="1"/>
      <w:numFmt w:val="decimal"/>
      <w:lvlText w:val="%1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4"/>
      <w:numFmt w:val="decimal"/>
      <w:lvlText w:val="%1.%2"/>
      <w:lvlJc w:val="left"/>
      <w:pPr>
        <w:ind w:left="1320" w:hanging="720"/>
      </w:pPr>
      <w:rPr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color w:val="000000"/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4" w15:restartNumberingAfterBreak="0">
    <w:nsid w:val="28213542"/>
    <w:multiLevelType w:val="hybridMultilevel"/>
    <w:tmpl w:val="EA2C5D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80F23"/>
    <w:multiLevelType w:val="multilevel"/>
    <w:tmpl w:val="B1AA7BE0"/>
    <w:lvl w:ilvl="0">
      <w:start w:val="1"/>
      <w:numFmt w:val="bullet"/>
      <w:lvlText w:val="●"/>
      <w:lvlJc w:val="left"/>
      <w:pPr>
        <w:ind w:left="69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1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3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5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7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9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1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3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51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A651180"/>
    <w:multiLevelType w:val="multilevel"/>
    <w:tmpl w:val="0944FB08"/>
    <w:lvl w:ilvl="0">
      <w:start w:val="2"/>
      <w:numFmt w:val="decimal"/>
      <w:lvlText w:val="%1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2"/>
      <w:numFmt w:val="decimal"/>
      <w:lvlText w:val="%1.%2"/>
      <w:lvlJc w:val="left"/>
      <w:pPr>
        <w:ind w:left="1320" w:hanging="720"/>
      </w:pPr>
      <w:rPr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color w:val="000000"/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7" w15:restartNumberingAfterBreak="0">
    <w:nsid w:val="2B6E4928"/>
    <w:multiLevelType w:val="hybridMultilevel"/>
    <w:tmpl w:val="794E21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909D2"/>
    <w:multiLevelType w:val="multilevel"/>
    <w:tmpl w:val="CF6E2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315A0F32"/>
    <w:multiLevelType w:val="multilevel"/>
    <w:tmpl w:val="23108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66A4378"/>
    <w:multiLevelType w:val="multilevel"/>
    <w:tmpl w:val="424A9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DAA6B0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9E92CCB"/>
    <w:multiLevelType w:val="multilevel"/>
    <w:tmpl w:val="4B02F8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4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B3571A1"/>
    <w:multiLevelType w:val="multilevel"/>
    <w:tmpl w:val="1898E160"/>
    <w:lvl w:ilvl="0">
      <w:start w:val="1"/>
      <w:numFmt w:val="bullet"/>
      <w:lvlText w:val="●"/>
      <w:lvlJc w:val="left"/>
      <w:pPr>
        <w:ind w:left="69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1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3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5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7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9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1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3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51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CC14C2B"/>
    <w:multiLevelType w:val="multilevel"/>
    <w:tmpl w:val="BD480264"/>
    <w:lvl w:ilvl="0">
      <w:start w:val="1"/>
      <w:numFmt w:val="bullet"/>
      <w:lvlText w:val="●"/>
      <w:lvlJc w:val="left"/>
      <w:pPr>
        <w:ind w:left="69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1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3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5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7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9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1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3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51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CD24A4F"/>
    <w:multiLevelType w:val="multilevel"/>
    <w:tmpl w:val="DBA26596"/>
    <w:lvl w:ilvl="0">
      <w:start w:val="1"/>
      <w:numFmt w:val="bullet"/>
      <w:lvlText w:val="●"/>
      <w:lvlJc w:val="left"/>
      <w:pPr>
        <w:ind w:left="14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7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CFA5B68"/>
    <w:multiLevelType w:val="hybridMultilevel"/>
    <w:tmpl w:val="24E48F0E"/>
    <w:lvl w:ilvl="0" w:tplc="83F847E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84C4A"/>
    <w:multiLevelType w:val="multilevel"/>
    <w:tmpl w:val="F24AA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4661CCF"/>
    <w:multiLevelType w:val="multilevel"/>
    <w:tmpl w:val="B3CC0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471466C"/>
    <w:multiLevelType w:val="multilevel"/>
    <w:tmpl w:val="C3841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60C4A1E"/>
    <w:multiLevelType w:val="multilevel"/>
    <w:tmpl w:val="3BBE3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6887726"/>
    <w:multiLevelType w:val="multilevel"/>
    <w:tmpl w:val="6C06B7F0"/>
    <w:lvl w:ilvl="0">
      <w:start w:val="1"/>
      <w:numFmt w:val="bullet"/>
      <w:lvlText w:val="●"/>
      <w:lvlJc w:val="left"/>
      <w:pPr>
        <w:ind w:left="69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1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3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5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7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9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1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3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51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12D3784"/>
    <w:multiLevelType w:val="multilevel"/>
    <w:tmpl w:val="E0DE5AE4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32727C4"/>
    <w:multiLevelType w:val="multilevel"/>
    <w:tmpl w:val="77403DFC"/>
    <w:lvl w:ilvl="0">
      <w:start w:val="1"/>
      <w:numFmt w:val="decimal"/>
      <w:lvlText w:val="%1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4" w15:restartNumberingAfterBreak="0">
    <w:nsid w:val="6679085C"/>
    <w:multiLevelType w:val="multilevel"/>
    <w:tmpl w:val="D42A0F50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5" w15:restartNumberingAfterBreak="0">
    <w:nsid w:val="6748025B"/>
    <w:multiLevelType w:val="multilevel"/>
    <w:tmpl w:val="F2E4A8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7DF1384"/>
    <w:multiLevelType w:val="multilevel"/>
    <w:tmpl w:val="E0860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917706D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DA51CEF"/>
    <w:multiLevelType w:val="multilevel"/>
    <w:tmpl w:val="79067558"/>
    <w:lvl w:ilvl="0">
      <w:start w:val="1"/>
      <w:numFmt w:val="bullet"/>
      <w:lvlText w:val="●"/>
      <w:lvlJc w:val="left"/>
      <w:pPr>
        <w:ind w:left="148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8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1E40698"/>
    <w:multiLevelType w:val="multilevel"/>
    <w:tmpl w:val="2FEE3BB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0" w15:restartNumberingAfterBreak="0">
    <w:nsid w:val="753131C7"/>
    <w:multiLevelType w:val="multilevel"/>
    <w:tmpl w:val="D4C87F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68A6A4B"/>
    <w:multiLevelType w:val="hybridMultilevel"/>
    <w:tmpl w:val="016E41A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9A264D"/>
    <w:multiLevelType w:val="hybridMultilevel"/>
    <w:tmpl w:val="FDF0A8CE"/>
    <w:lvl w:ilvl="0" w:tplc="87541EE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6"/>
  </w:num>
  <w:num w:numId="4">
    <w:abstractNumId w:val="16"/>
  </w:num>
  <w:num w:numId="5">
    <w:abstractNumId w:val="0"/>
  </w:num>
  <w:num w:numId="6">
    <w:abstractNumId w:val="13"/>
  </w:num>
  <w:num w:numId="7">
    <w:abstractNumId w:val="20"/>
  </w:num>
  <w:num w:numId="8">
    <w:abstractNumId w:val="23"/>
  </w:num>
  <w:num w:numId="9">
    <w:abstractNumId w:val="25"/>
  </w:num>
  <w:num w:numId="10">
    <w:abstractNumId w:val="22"/>
  </w:num>
  <w:num w:numId="11">
    <w:abstractNumId w:val="12"/>
  </w:num>
  <w:num w:numId="12">
    <w:abstractNumId w:val="40"/>
  </w:num>
  <w:num w:numId="13">
    <w:abstractNumId w:val="38"/>
  </w:num>
  <w:num w:numId="14">
    <w:abstractNumId w:val="7"/>
  </w:num>
  <w:num w:numId="15">
    <w:abstractNumId w:val="1"/>
  </w:num>
  <w:num w:numId="16">
    <w:abstractNumId w:val="30"/>
  </w:num>
  <w:num w:numId="17">
    <w:abstractNumId w:val="34"/>
  </w:num>
  <w:num w:numId="18">
    <w:abstractNumId w:val="31"/>
  </w:num>
  <w:num w:numId="19">
    <w:abstractNumId w:val="3"/>
  </w:num>
  <w:num w:numId="20">
    <w:abstractNumId w:val="33"/>
  </w:num>
  <w:num w:numId="21">
    <w:abstractNumId w:val="15"/>
  </w:num>
  <w:num w:numId="22">
    <w:abstractNumId w:val="28"/>
  </w:num>
  <w:num w:numId="23">
    <w:abstractNumId w:val="6"/>
  </w:num>
  <w:num w:numId="24">
    <w:abstractNumId w:val="27"/>
  </w:num>
  <w:num w:numId="25">
    <w:abstractNumId w:val="32"/>
  </w:num>
  <w:num w:numId="26">
    <w:abstractNumId w:val="8"/>
  </w:num>
  <w:num w:numId="27">
    <w:abstractNumId w:val="19"/>
  </w:num>
  <w:num w:numId="28">
    <w:abstractNumId w:val="9"/>
  </w:num>
  <w:num w:numId="29">
    <w:abstractNumId w:val="37"/>
  </w:num>
  <w:num w:numId="30">
    <w:abstractNumId w:val="35"/>
  </w:num>
  <w:num w:numId="31">
    <w:abstractNumId w:val="29"/>
  </w:num>
  <w:num w:numId="32">
    <w:abstractNumId w:val="39"/>
  </w:num>
  <w:num w:numId="33">
    <w:abstractNumId w:val="11"/>
  </w:num>
  <w:num w:numId="34">
    <w:abstractNumId w:val="24"/>
  </w:num>
  <w:num w:numId="35">
    <w:abstractNumId w:val="5"/>
  </w:num>
  <w:num w:numId="36">
    <w:abstractNumId w:val="18"/>
  </w:num>
  <w:num w:numId="37">
    <w:abstractNumId w:val="41"/>
  </w:num>
  <w:num w:numId="38">
    <w:abstractNumId w:val="17"/>
  </w:num>
  <w:num w:numId="39">
    <w:abstractNumId w:val="14"/>
  </w:num>
  <w:num w:numId="40">
    <w:abstractNumId w:val="10"/>
  </w:num>
  <w:num w:numId="41">
    <w:abstractNumId w:val="21"/>
  </w:num>
  <w:num w:numId="42">
    <w:abstractNumId w:val="42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1A4"/>
    <w:rsid w:val="00007847"/>
    <w:rsid w:val="00025CC8"/>
    <w:rsid w:val="000D6FEB"/>
    <w:rsid w:val="00102309"/>
    <w:rsid w:val="00116AF4"/>
    <w:rsid w:val="00122EEF"/>
    <w:rsid w:val="001E1299"/>
    <w:rsid w:val="00215036"/>
    <w:rsid w:val="00221A58"/>
    <w:rsid w:val="00243B54"/>
    <w:rsid w:val="002577D5"/>
    <w:rsid w:val="00273B38"/>
    <w:rsid w:val="002B0BFF"/>
    <w:rsid w:val="002B1A62"/>
    <w:rsid w:val="002C4303"/>
    <w:rsid w:val="002D2E0B"/>
    <w:rsid w:val="00383EA9"/>
    <w:rsid w:val="003A181C"/>
    <w:rsid w:val="003C5A89"/>
    <w:rsid w:val="003D726E"/>
    <w:rsid w:val="003E3446"/>
    <w:rsid w:val="003E5E8E"/>
    <w:rsid w:val="003F37C6"/>
    <w:rsid w:val="00440ABE"/>
    <w:rsid w:val="00463E6C"/>
    <w:rsid w:val="004C06A5"/>
    <w:rsid w:val="004D79CF"/>
    <w:rsid w:val="00500E03"/>
    <w:rsid w:val="00503846"/>
    <w:rsid w:val="00544569"/>
    <w:rsid w:val="005B27E7"/>
    <w:rsid w:val="005F504D"/>
    <w:rsid w:val="006240B3"/>
    <w:rsid w:val="00634791"/>
    <w:rsid w:val="006546A2"/>
    <w:rsid w:val="00677668"/>
    <w:rsid w:val="00693F65"/>
    <w:rsid w:val="006A3AF8"/>
    <w:rsid w:val="006B5F3F"/>
    <w:rsid w:val="00737A1B"/>
    <w:rsid w:val="0083158D"/>
    <w:rsid w:val="00866043"/>
    <w:rsid w:val="00885908"/>
    <w:rsid w:val="008C6BB1"/>
    <w:rsid w:val="008F7E59"/>
    <w:rsid w:val="009115D7"/>
    <w:rsid w:val="00917059"/>
    <w:rsid w:val="00924EFA"/>
    <w:rsid w:val="0097443E"/>
    <w:rsid w:val="00981F13"/>
    <w:rsid w:val="009832C3"/>
    <w:rsid w:val="009F6A5F"/>
    <w:rsid w:val="00A1346C"/>
    <w:rsid w:val="00A17BF8"/>
    <w:rsid w:val="00AA4BB0"/>
    <w:rsid w:val="00AC59FD"/>
    <w:rsid w:val="00B00092"/>
    <w:rsid w:val="00B13AE9"/>
    <w:rsid w:val="00B56D7B"/>
    <w:rsid w:val="00B80A2E"/>
    <w:rsid w:val="00BD6063"/>
    <w:rsid w:val="00C03AB1"/>
    <w:rsid w:val="00C526FA"/>
    <w:rsid w:val="00C8463F"/>
    <w:rsid w:val="00C870DC"/>
    <w:rsid w:val="00C87D18"/>
    <w:rsid w:val="00C933BE"/>
    <w:rsid w:val="00CA71A4"/>
    <w:rsid w:val="00CD02DF"/>
    <w:rsid w:val="00CD414D"/>
    <w:rsid w:val="00CD4310"/>
    <w:rsid w:val="00CD72B3"/>
    <w:rsid w:val="00D217F7"/>
    <w:rsid w:val="00D566AE"/>
    <w:rsid w:val="00D60BD7"/>
    <w:rsid w:val="00DE1D79"/>
    <w:rsid w:val="00E30813"/>
    <w:rsid w:val="00EA4E61"/>
    <w:rsid w:val="00EF2FB9"/>
    <w:rsid w:val="00F1367B"/>
    <w:rsid w:val="00F53F05"/>
    <w:rsid w:val="00F6147D"/>
    <w:rsid w:val="00FA43B1"/>
    <w:rsid w:val="00FA7160"/>
    <w:rsid w:val="00FC091A"/>
    <w:rsid w:val="00FC4267"/>
    <w:rsid w:val="00FD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7E493"/>
  <w15:docId w15:val="{FCA66B64-ED30-49CF-A3A8-C3AE7664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00A5"/>
  </w:style>
  <w:style w:type="paragraph" w:styleId="Ttulo1">
    <w:name w:val="heading 1"/>
    <w:basedOn w:val="Normal"/>
    <w:next w:val="Normal"/>
    <w:link w:val="Ttulo1Car"/>
    <w:uiPriority w:val="9"/>
    <w:qFormat/>
    <w:rsid w:val="004C06A5"/>
    <w:pPr>
      <w:keepNext/>
      <w:keepLines/>
      <w:spacing w:before="480" w:after="120"/>
      <w:jc w:val="center"/>
      <w:outlineLvl w:val="0"/>
    </w:pPr>
    <w:rPr>
      <w:rFonts w:ascii="Times New Roman" w:hAnsi="Times New Roman"/>
      <w:b/>
      <w:sz w:val="24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06A5"/>
    <w:pPr>
      <w:keepNext/>
      <w:keepLines/>
      <w:spacing w:before="360" w:after="80"/>
      <w:outlineLvl w:val="1"/>
    </w:pPr>
    <w:rPr>
      <w:rFonts w:ascii="Times New Roman" w:hAnsi="Times New Roman"/>
      <w:b/>
      <w:sz w:val="24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6A5"/>
    <w:pPr>
      <w:keepNext/>
      <w:keepLines/>
      <w:spacing w:before="280" w:after="80"/>
      <w:outlineLvl w:val="2"/>
    </w:pPr>
    <w:rPr>
      <w:rFonts w:ascii="Times New Roman" w:hAnsi="Times New Roman"/>
      <w:b/>
      <w:i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000A5"/>
    <w:pPr>
      <w:keepNext/>
      <w:keepLines/>
      <w:numPr>
        <w:ilvl w:val="2"/>
        <w:numId w:val="10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CD4310"/>
    <w:rPr>
      <w:rFonts w:ascii="Times New Roman" w:hAnsi="Times New Roman"/>
      <w:b/>
      <w:sz w:val="24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4C06A5"/>
    <w:rPr>
      <w:rFonts w:ascii="Times New Roman" w:hAnsi="Times New Roman"/>
      <w:b/>
      <w:sz w:val="24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4C06A5"/>
    <w:rPr>
      <w:rFonts w:ascii="Times New Roman" w:hAnsi="Times New Roman"/>
      <w:b/>
      <w:i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5000A5"/>
    <w:rPr>
      <w:rFonts w:ascii="Arial" w:eastAsia="Arial" w:hAnsi="Arial" w:cs="Arial"/>
      <w:b/>
      <w:kern w:val="0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anormal"/>
    <w:tblPr>
      <w:tblStyleRowBandSize w:val="1"/>
      <w:tblStyleColBandSize w:val="1"/>
    </w:tblPr>
  </w:style>
  <w:style w:type="table" w:customStyle="1" w:styleId="ac">
    <w:basedOn w:val="Tablanormal"/>
    <w:tblPr>
      <w:tblStyleRowBandSize w:val="1"/>
      <w:tblStyleColBandSize w:val="1"/>
    </w:tblPr>
  </w:style>
  <w:style w:type="table" w:customStyle="1" w:styleId="ad">
    <w:basedOn w:val="Tablanormal"/>
    <w:tblPr>
      <w:tblStyleRowBandSize w:val="1"/>
      <w:tblStyleColBandSize w:val="1"/>
    </w:tblPr>
  </w:style>
  <w:style w:type="table" w:customStyle="1" w:styleId="ae">
    <w:basedOn w:val="Tablanormal"/>
    <w:tblPr>
      <w:tblStyleRowBandSize w:val="1"/>
      <w:tblStyleColBandSize w:val="1"/>
    </w:tblPr>
  </w:style>
  <w:style w:type="table" w:customStyle="1" w:styleId="af">
    <w:basedOn w:val="Tablanormal"/>
    <w:tblPr>
      <w:tblStyleRowBandSize w:val="1"/>
      <w:tblStyleColBandSize w:val="1"/>
    </w:tblPr>
  </w:style>
  <w:style w:type="table" w:customStyle="1" w:styleId="af0">
    <w:basedOn w:val="Tablanormal"/>
    <w:tblPr>
      <w:tblStyleRowBandSize w:val="1"/>
      <w:tblStyleColBandSize w:val="1"/>
    </w:tblPr>
  </w:style>
  <w:style w:type="table" w:customStyle="1" w:styleId="af1">
    <w:basedOn w:val="Tablanormal"/>
    <w:tblPr>
      <w:tblStyleRowBandSize w:val="1"/>
      <w:tblStyleColBandSize w:val="1"/>
    </w:tblPr>
  </w:style>
  <w:style w:type="table" w:customStyle="1" w:styleId="af2">
    <w:basedOn w:val="Tablanormal"/>
    <w:tblPr>
      <w:tblStyleRowBandSize w:val="1"/>
      <w:tblStyleColBandSize w:val="1"/>
    </w:tblPr>
  </w:style>
  <w:style w:type="table" w:customStyle="1" w:styleId="af3">
    <w:basedOn w:val="Tablanormal"/>
    <w:tblPr>
      <w:tblStyleRowBandSize w:val="1"/>
      <w:tblStyleColBandSize w:val="1"/>
    </w:tblPr>
  </w:style>
  <w:style w:type="table" w:customStyle="1" w:styleId="af4">
    <w:basedOn w:val="Tablanormal"/>
    <w:tblPr>
      <w:tblStyleRowBandSize w:val="1"/>
      <w:tblStyleColBandSize w:val="1"/>
    </w:tblPr>
  </w:style>
  <w:style w:type="table" w:customStyle="1" w:styleId="af5">
    <w:basedOn w:val="Tablanormal"/>
    <w:tblPr>
      <w:tblStyleRowBandSize w:val="1"/>
      <w:tblStyleColBandSize w:val="1"/>
    </w:tblPr>
  </w:style>
  <w:style w:type="table" w:customStyle="1" w:styleId="af6">
    <w:basedOn w:val="Tablanormal"/>
    <w:tblPr>
      <w:tblStyleRowBandSize w:val="1"/>
      <w:tblStyleColBandSize w:val="1"/>
    </w:tblPr>
  </w:style>
  <w:style w:type="table" w:customStyle="1" w:styleId="af7">
    <w:basedOn w:val="Tablanormal"/>
    <w:tblPr>
      <w:tblStyleRowBandSize w:val="1"/>
      <w:tblStyleColBandSize w:val="1"/>
    </w:tblPr>
  </w:style>
  <w:style w:type="table" w:customStyle="1" w:styleId="af8">
    <w:basedOn w:val="Tablanormal"/>
    <w:tblPr>
      <w:tblStyleRowBandSize w:val="1"/>
      <w:tblStyleColBandSize w:val="1"/>
    </w:tblPr>
  </w:style>
  <w:style w:type="table" w:customStyle="1" w:styleId="af9">
    <w:basedOn w:val="Tablanormal"/>
    <w:tblPr>
      <w:tblStyleRowBandSize w:val="1"/>
      <w:tblStyleColBandSize w:val="1"/>
    </w:tblPr>
  </w:style>
  <w:style w:type="table" w:customStyle="1" w:styleId="af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bstract">
    <w:name w:val="Abstract"/>
    <w:basedOn w:val="Normal"/>
    <w:next w:val="Normal"/>
    <w:rsid w:val="006B5F3F"/>
    <w:pPr>
      <w:spacing w:before="20"/>
      <w:ind w:firstLine="240"/>
      <w:jc w:val="both"/>
    </w:pPr>
    <w:rPr>
      <w:rFonts w:ascii="Times New Roman" w:eastAsia="Times New Roman" w:hAnsi="Times New Roman" w:cs="Times New Roman"/>
      <w:b/>
      <w:sz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6B5F3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30813"/>
    <w:rPr>
      <w:b/>
      <w:bCs/>
    </w:rPr>
  </w:style>
  <w:style w:type="table" w:styleId="Tablaconcuadrcula6concolores-nfasis5">
    <w:name w:val="Grid Table 6 Colorful Accent 5"/>
    <w:basedOn w:val="Tablanormal"/>
    <w:uiPriority w:val="51"/>
    <w:rsid w:val="00C526FA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C526F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5oscura">
    <w:name w:val="Grid Table 5 Dark"/>
    <w:basedOn w:val="Tablanormal"/>
    <w:uiPriority w:val="50"/>
    <w:rsid w:val="00C526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3">
    <w:name w:val="Grid Table 4 Accent 3"/>
    <w:basedOn w:val="Tablanormal"/>
    <w:uiPriority w:val="49"/>
    <w:rsid w:val="00C526F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">
    <w:name w:val="Grid Table 4"/>
    <w:basedOn w:val="Tablanormal"/>
    <w:uiPriority w:val="49"/>
    <w:rsid w:val="00C526F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C526F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3-nfasis5">
    <w:name w:val="Grid Table 3 Accent 5"/>
    <w:basedOn w:val="Tablanormal"/>
    <w:uiPriority w:val="48"/>
    <w:rsid w:val="00C526F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cuadrcula3">
    <w:name w:val="Grid Table 3"/>
    <w:basedOn w:val="Tablanormal"/>
    <w:uiPriority w:val="48"/>
    <w:rsid w:val="00C526F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3">
    <w:name w:val="Plain Table 3"/>
    <w:basedOn w:val="Tablanormal"/>
    <w:uiPriority w:val="43"/>
    <w:rsid w:val="00C526F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C526F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C526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C5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3">
    <w:name w:val="Grid Table 2 Accent 3"/>
    <w:basedOn w:val="Tablanormal"/>
    <w:uiPriority w:val="47"/>
    <w:rsid w:val="00C526F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">
    <w:name w:val="Grid Table 2"/>
    <w:basedOn w:val="Tablanormal"/>
    <w:uiPriority w:val="47"/>
    <w:rsid w:val="00C526F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5">
    <w:name w:val="Grid Table 2 Accent 5"/>
    <w:basedOn w:val="Tablanormal"/>
    <w:uiPriority w:val="47"/>
    <w:rsid w:val="00C526FA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3-nfasis6">
    <w:name w:val="Grid Table 3 Accent 6"/>
    <w:basedOn w:val="Tablanormal"/>
    <w:uiPriority w:val="48"/>
    <w:rsid w:val="00C526F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C526F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0D6F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6FEB"/>
  </w:style>
  <w:style w:type="paragraph" w:styleId="Piedepgina">
    <w:name w:val="footer"/>
    <w:basedOn w:val="Normal"/>
    <w:link w:val="PiedepginaCar"/>
    <w:uiPriority w:val="99"/>
    <w:unhideWhenUsed/>
    <w:rsid w:val="000D6F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6FEB"/>
  </w:style>
  <w:style w:type="paragraph" w:styleId="TtuloTDC">
    <w:name w:val="TOC Heading"/>
    <w:basedOn w:val="Ttulo1"/>
    <w:next w:val="Normal"/>
    <w:uiPriority w:val="39"/>
    <w:unhideWhenUsed/>
    <w:qFormat/>
    <w:rsid w:val="00B80A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i/>
      <w:color w:val="2F5496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0A2E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80A2E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B80A2E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00E0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D60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994AC14166E6439AC48E8CBD035D8D" ma:contentTypeVersion="12" ma:contentTypeDescription="Create a new document." ma:contentTypeScope="" ma:versionID="2663dab180cea4e90f02f439dc4fc185">
  <xsd:schema xmlns:xsd="http://www.w3.org/2001/XMLSchema" xmlns:xs="http://www.w3.org/2001/XMLSchema" xmlns:p="http://schemas.microsoft.com/office/2006/metadata/properties" xmlns:ns2="1014d5a7-b14f-4aa6-91d1-dfc05dadb8ae" xmlns:ns3="378c1150-2895-4bc8-9bfe-ac43c193ea7f" targetNamespace="http://schemas.microsoft.com/office/2006/metadata/properties" ma:root="true" ma:fieldsID="e059f5079a586b6dd5d35850f85aeafb" ns2:_="" ns3:_="">
    <xsd:import namespace="1014d5a7-b14f-4aa6-91d1-dfc05dadb8ae"/>
    <xsd:import namespace="378c1150-2895-4bc8-9bfe-ac43c193e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4d5a7-b14f-4aa6-91d1-dfc05dadb8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c1150-2895-4bc8-9bfe-ac43c193ea7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7df2a98-dd13-4526-bb5f-b16259cca185}" ma:internalName="TaxCatchAll" ma:showField="CatchAllData" ma:web="378c1150-2895-4bc8-9bfe-ac43c193e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8c1150-2895-4bc8-9bfe-ac43c193ea7f" xsi:nil="true"/>
    <lcf76f155ced4ddcb4097134ff3c332f xmlns="1014d5a7-b14f-4aa6-91d1-dfc05dadb8ae">
      <Terms xmlns="http://schemas.microsoft.com/office/infopath/2007/PartnerControls"/>
    </lcf76f155ced4ddcb4097134ff3c332f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VzA6uFI8m9hU/xLE0HIIp2OX5w==">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24B41-7C05-4705-8E62-D3BBE1D773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D6BB96-D2C9-47BD-930E-05AF538858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4d5a7-b14f-4aa6-91d1-dfc05dadb8ae"/>
    <ds:schemaRef ds:uri="378c1150-2895-4bc8-9bfe-ac43c193ea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0EB85C-D889-4CA2-AC28-98F84DD1F311}">
  <ds:schemaRefs>
    <ds:schemaRef ds:uri="http://schemas.microsoft.com/office/2006/metadata/properties"/>
    <ds:schemaRef ds:uri="http://schemas.microsoft.com/office/infopath/2007/PartnerControls"/>
    <ds:schemaRef ds:uri="378c1150-2895-4bc8-9bfe-ac43c193ea7f"/>
    <ds:schemaRef ds:uri="1014d5a7-b14f-4aa6-91d1-dfc05dadb8ae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81DC1C9A-E2F4-4B05-B451-879D50EAD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37</Pages>
  <Words>5832</Words>
  <Characters>32082</Characters>
  <Application>Microsoft Office Word</Application>
  <DocSecurity>0</DocSecurity>
  <Lines>267</Lines>
  <Paragraphs>75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José de Jesús Motta Vargas</dc:creator>
  <cp:lastModifiedBy>Jimmy David Aguirre Rivas</cp:lastModifiedBy>
  <cp:revision>5</cp:revision>
  <dcterms:created xsi:type="dcterms:W3CDTF">2024-08-18T16:38:00Z</dcterms:created>
  <dcterms:modified xsi:type="dcterms:W3CDTF">2024-08-21T20:15:00Z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0x01010025994AC14166E6439AC48E8CBD035D8D</vt:lpwstr>
  </property>
</Properties>
</file>