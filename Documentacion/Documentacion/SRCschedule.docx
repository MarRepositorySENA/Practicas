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77777777" w:rsidR="00CA71A4" w:rsidRDefault="00A1346C">
      <w:pPr>
        <w:ind w:left="2832"/>
        <w:jc w:val="center"/>
        <w:rPr>
          <w:b/>
          <w:color w:val="000000"/>
          <w:sz w:val="22"/>
          <w:szCs w:val="22"/>
        </w:rPr>
      </w:pPr>
      <w:bookmarkStart w:id="0" w:name="_heading=h.gjdgxs" w:colFirst="0" w:colLast="0"/>
      <w:bookmarkEnd w:id="0"/>
      <w:r>
        <w:rPr>
          <w:b/>
          <w:sz w:val="24"/>
          <w:szCs w:val="24"/>
        </w:rPr>
        <w:t>Schedule Sena</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77777777" w:rsidR="00CA71A4" w:rsidRDefault="00A1346C">
            <w:pPr>
              <w:widowControl w:val="0"/>
              <w:jc w:val="right"/>
              <w:rPr>
                <w:sz w:val="18"/>
                <w:szCs w:val="18"/>
              </w:rPr>
            </w:pPr>
            <w:r>
              <w:rPr>
                <w:sz w:val="18"/>
                <w:szCs w:val="18"/>
              </w:rPr>
              <w:t>Febrero 2024</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even" r:id="rId9"/>
          <w:headerReference w:type="default" r:id="rId10"/>
          <w:footerReference w:type="even" r:id="rId11"/>
          <w:footerReference w:type="default" r:id="rId12"/>
          <w:headerReference w:type="first" r:id="rId13"/>
          <w:footerReference w:type="first" r:id="rId14"/>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rsidP="00FD6FEF">
      <w:pPr>
        <w:pStyle w:val="Heading1"/>
      </w:pPr>
      <w:bookmarkStart w:id="5" w:name="_Toc166943108"/>
      <w:bookmarkStart w:id="6" w:name="_Toc167009459"/>
      <w:r w:rsidRPr="003D726E">
        <w:t>Ficha del documento</w:t>
      </w:r>
      <w:bookmarkEnd w:id="5"/>
      <w:bookmarkEnd w:id="6"/>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77777777" w:rsidR="00CA71A4" w:rsidRPr="003D726E" w:rsidRDefault="00A1346C">
            <w:pPr>
              <w:widowControl w:val="0"/>
              <w:rPr>
                <w:rFonts w:ascii="Times New Roman" w:hAnsi="Times New Roman" w:cs="Times New Roman"/>
              </w:rPr>
            </w:pPr>
            <w:r w:rsidRPr="003D726E">
              <w:rPr>
                <w:rFonts w:ascii="Times New Roman" w:hAnsi="Times New Roman" w:cs="Times New Roman"/>
              </w:rPr>
              <w:t>12/feb/2024</w:t>
            </w:r>
          </w:p>
        </w:tc>
        <w:tc>
          <w:tcPr>
            <w:tcW w:w="960" w:type="dxa"/>
            <w:vAlign w:val="center"/>
          </w:tcPr>
          <w:p w14:paraId="7D94E9A0" w14:textId="77777777" w:rsidR="00CA71A4" w:rsidRPr="003D726E" w:rsidRDefault="00A1346C">
            <w:pPr>
              <w:widowControl w:val="0"/>
              <w:rPr>
                <w:rFonts w:ascii="Times New Roman" w:hAnsi="Times New Roman" w:cs="Times New Roman"/>
              </w:rPr>
            </w:pPr>
            <w:r w:rsidRPr="003D726E">
              <w:rPr>
                <w:rFonts w:ascii="Times New Roman" w:hAnsi="Times New Roman" w:cs="Times New Roman"/>
              </w:rPr>
              <w:t>N/A</w:t>
            </w:r>
          </w:p>
        </w:tc>
        <w:tc>
          <w:tcPr>
            <w:tcW w:w="3630" w:type="dxa"/>
            <w:vAlign w:val="center"/>
          </w:tcPr>
          <w:p w14:paraId="54D39A02"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rPr>
              <w:t>Maryury González Bonilla</w:t>
            </w: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2ADAB9D9" w14:textId="77777777" w:rsidR="00CA71A4" w:rsidRPr="003D726E" w:rsidRDefault="00CA71A4">
      <w:pPr>
        <w:widowControl w:val="0"/>
        <w:rPr>
          <w:rFonts w:ascii="Times New Roman" w:hAnsi="Times New Roman" w:cs="Times New Roman"/>
        </w:rPr>
      </w:pPr>
    </w:p>
    <w:p w14:paraId="24187314"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59039769"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79D48C7B"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6A1E35C1"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24011CAF"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59B62ACF"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3C951ABF"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3F2FD92B"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29AB20E9"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251A5FC4"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7FD8A2DD"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34ECEF1F"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009E5567"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553EFB6D"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6C40687A"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7DF4FA7E"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3A3A9C73" w14:textId="77777777" w:rsidR="00CA71A4" w:rsidRPr="003D726E" w:rsidRDefault="00CA71A4">
      <w:pPr>
        <w:widowControl w:val="0"/>
        <w:rPr>
          <w:rFonts w:ascii="Times New Roman" w:hAnsi="Times New Roman" w:cs="Times New Roman"/>
        </w:rPr>
      </w:pPr>
    </w:p>
    <w:p w14:paraId="7590B82C" w14:textId="77777777" w:rsidR="00CA71A4" w:rsidRPr="003D726E" w:rsidRDefault="00CA71A4">
      <w:pPr>
        <w:widowControl w:val="0"/>
        <w:rPr>
          <w:rFonts w:ascii="Times New Roman" w:hAnsi="Times New Roman" w:cs="Times New Roman"/>
        </w:rPr>
      </w:pPr>
    </w:p>
    <w:p w14:paraId="4BF66C5D" w14:textId="77777777" w:rsidR="00CA71A4" w:rsidRPr="003D726E" w:rsidRDefault="00CA71A4">
      <w:pPr>
        <w:widowControl w:val="0"/>
        <w:rPr>
          <w:rFonts w:ascii="Times New Roman" w:hAnsi="Times New Roman" w:cs="Times New Roman"/>
        </w:rPr>
      </w:pPr>
    </w:p>
    <w:p w14:paraId="47A819B4" w14:textId="77777777" w:rsidR="00CA71A4" w:rsidRPr="003D726E" w:rsidRDefault="00CA71A4">
      <w:pPr>
        <w:widowControl w:val="0"/>
        <w:rPr>
          <w:rFonts w:ascii="Times New Roman" w:hAnsi="Times New Roman" w:cs="Times New Roman"/>
        </w:rPr>
      </w:pPr>
    </w:p>
    <w:p w14:paraId="1681523C" w14:textId="77777777" w:rsidR="00CA71A4" w:rsidRDefault="00CA71A4">
      <w:pPr>
        <w:widowControl w:val="0"/>
        <w:pBdr>
          <w:top w:val="nil"/>
          <w:left w:val="nil"/>
          <w:bottom w:val="nil"/>
          <w:right w:val="nil"/>
          <w:between w:val="nil"/>
        </w:pBdr>
        <w:spacing w:line="276" w:lineRule="auto"/>
        <w:rPr>
          <w:rFonts w:ascii="Times New Roman" w:hAnsi="Times New Roman" w:cs="Times New Roman"/>
        </w:rPr>
      </w:pPr>
    </w:p>
    <w:p w14:paraId="09F90040"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6CB5A81C"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4AF852F9"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4C18CFEA"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18658D9A"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1E80129C"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430BC64D"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1FD3397F"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242B5CBD"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1F809B9C"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27FB5E8B"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0FB08725"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032A1AFB"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6A0107E9"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4AB6763E"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21BC5408" w14:textId="77777777" w:rsidR="002577D5" w:rsidRPr="00500E03" w:rsidRDefault="002577D5" w:rsidP="00500E03">
      <w:pPr>
        <w:pStyle w:val="ListParagraph"/>
        <w:widowControl w:val="0"/>
        <w:pBdr>
          <w:top w:val="nil"/>
          <w:left w:val="nil"/>
          <w:bottom w:val="nil"/>
          <w:right w:val="nil"/>
          <w:between w:val="nil"/>
        </w:pBdr>
        <w:spacing w:line="276" w:lineRule="auto"/>
        <w:ind w:left="360"/>
        <w:rPr>
          <w:rFonts w:ascii="Times New Roman" w:hAnsi="Times New Roman" w:cs="Times New Roman"/>
        </w:rPr>
      </w:pPr>
    </w:p>
    <w:bookmarkStart w:id="7" w:name="_Toc167009460" w:displacedByCustomXml="next"/>
    <w:sdt>
      <w:sdtPr>
        <w:rPr>
          <w:rFonts w:ascii="Arial" w:hAnsi="Arial"/>
          <w:b w:val="0"/>
          <w:sz w:val="20"/>
          <w:szCs w:val="20"/>
        </w:rPr>
        <w:id w:val="626668818"/>
        <w:docPartObj>
          <w:docPartGallery w:val="Table of Contents"/>
          <w:docPartUnique/>
        </w:docPartObj>
      </w:sdtPr>
      <w:sdtEndPr>
        <w:rPr>
          <w:bCs/>
        </w:rPr>
      </w:sdtEndPr>
      <w:sdtContent>
        <w:p w14:paraId="3DA67E67" w14:textId="282E48D7" w:rsidR="00500E03" w:rsidRDefault="00500E03" w:rsidP="004C06A5">
          <w:pPr>
            <w:pStyle w:val="Heading2"/>
          </w:pPr>
          <w:r>
            <w:t>Tabla de contenido</w:t>
          </w:r>
          <w:bookmarkEnd w:id="7"/>
        </w:p>
        <w:p w14:paraId="61F00D98" w14:textId="72CF121C" w:rsidR="008C6BB1" w:rsidRDefault="00500E03">
          <w:pPr>
            <w:pStyle w:val="TOC1"/>
            <w:tabs>
              <w:tab w:val="right" w:leader="dot" w:pos="9352"/>
            </w:tabs>
            <w:rPr>
              <w:rFonts w:cstheme="minorBidi"/>
              <w:noProof/>
            </w:rPr>
          </w:pPr>
          <w:r>
            <w:fldChar w:fldCharType="begin"/>
          </w:r>
          <w:r>
            <w:instrText xml:space="preserve"> TOC \o "1-3" \h \z \u </w:instrText>
          </w:r>
          <w:r>
            <w:fldChar w:fldCharType="separate"/>
          </w:r>
          <w:hyperlink w:anchor="_Toc167009459" w:history="1">
            <w:r w:rsidR="008C6BB1" w:rsidRPr="00340EFB">
              <w:rPr>
                <w:rStyle w:val="Hyperlink"/>
                <w:noProof/>
              </w:rPr>
              <w:t>Ficha del documento</w:t>
            </w:r>
            <w:r w:rsidR="008C6BB1">
              <w:rPr>
                <w:noProof/>
                <w:webHidden/>
              </w:rPr>
              <w:tab/>
            </w:r>
            <w:r w:rsidR="008C6BB1">
              <w:rPr>
                <w:noProof/>
                <w:webHidden/>
              </w:rPr>
              <w:fldChar w:fldCharType="begin"/>
            </w:r>
            <w:r w:rsidR="008C6BB1">
              <w:rPr>
                <w:noProof/>
                <w:webHidden/>
              </w:rPr>
              <w:instrText xml:space="preserve"> PAGEREF _Toc167009459 \h </w:instrText>
            </w:r>
            <w:r w:rsidR="008C6BB1">
              <w:rPr>
                <w:noProof/>
                <w:webHidden/>
              </w:rPr>
            </w:r>
            <w:r w:rsidR="008C6BB1">
              <w:rPr>
                <w:noProof/>
                <w:webHidden/>
              </w:rPr>
              <w:fldChar w:fldCharType="separate"/>
            </w:r>
            <w:r w:rsidR="008C6BB1">
              <w:rPr>
                <w:noProof/>
                <w:webHidden/>
              </w:rPr>
              <w:t>2</w:t>
            </w:r>
            <w:r w:rsidR="008C6BB1">
              <w:rPr>
                <w:noProof/>
                <w:webHidden/>
              </w:rPr>
              <w:fldChar w:fldCharType="end"/>
            </w:r>
          </w:hyperlink>
        </w:p>
        <w:p w14:paraId="51466B11" w14:textId="2385C6BA" w:rsidR="008C6BB1" w:rsidRDefault="00364CC6">
          <w:pPr>
            <w:pStyle w:val="TOC2"/>
            <w:tabs>
              <w:tab w:val="right" w:leader="dot" w:pos="9352"/>
            </w:tabs>
            <w:rPr>
              <w:rFonts w:cstheme="minorBidi"/>
              <w:noProof/>
            </w:rPr>
          </w:pPr>
          <w:hyperlink w:anchor="_Toc167009460" w:history="1">
            <w:r w:rsidR="008C6BB1" w:rsidRPr="00340EFB">
              <w:rPr>
                <w:rStyle w:val="Hyperlink"/>
                <w:noProof/>
              </w:rPr>
              <w:t>Tabla de contenido</w:t>
            </w:r>
            <w:r w:rsidR="008C6BB1">
              <w:rPr>
                <w:noProof/>
                <w:webHidden/>
              </w:rPr>
              <w:tab/>
            </w:r>
            <w:r w:rsidR="008C6BB1">
              <w:rPr>
                <w:noProof/>
                <w:webHidden/>
              </w:rPr>
              <w:fldChar w:fldCharType="begin"/>
            </w:r>
            <w:r w:rsidR="008C6BB1">
              <w:rPr>
                <w:noProof/>
                <w:webHidden/>
              </w:rPr>
              <w:instrText xml:space="preserve"> PAGEREF _Toc167009460 \h </w:instrText>
            </w:r>
            <w:r w:rsidR="008C6BB1">
              <w:rPr>
                <w:noProof/>
                <w:webHidden/>
              </w:rPr>
            </w:r>
            <w:r w:rsidR="008C6BB1">
              <w:rPr>
                <w:noProof/>
                <w:webHidden/>
              </w:rPr>
              <w:fldChar w:fldCharType="separate"/>
            </w:r>
            <w:r w:rsidR="008C6BB1">
              <w:rPr>
                <w:noProof/>
                <w:webHidden/>
              </w:rPr>
              <w:t>3</w:t>
            </w:r>
            <w:r w:rsidR="008C6BB1">
              <w:rPr>
                <w:noProof/>
                <w:webHidden/>
              </w:rPr>
              <w:fldChar w:fldCharType="end"/>
            </w:r>
          </w:hyperlink>
        </w:p>
        <w:p w14:paraId="158645C4" w14:textId="1EF94964" w:rsidR="008C6BB1" w:rsidRDefault="00364CC6">
          <w:pPr>
            <w:pStyle w:val="TOC1"/>
            <w:tabs>
              <w:tab w:val="right" w:leader="dot" w:pos="9352"/>
            </w:tabs>
            <w:rPr>
              <w:rFonts w:cstheme="minorBidi"/>
              <w:noProof/>
            </w:rPr>
          </w:pPr>
          <w:hyperlink w:anchor="_Toc167009461" w:history="1">
            <w:r w:rsidR="008C6BB1" w:rsidRPr="00340EFB">
              <w:rPr>
                <w:rStyle w:val="Hyperlink"/>
                <w:noProof/>
              </w:rPr>
              <w:t>Marco Conceptual y organizativo</w:t>
            </w:r>
            <w:r w:rsidR="008C6BB1">
              <w:rPr>
                <w:noProof/>
                <w:webHidden/>
              </w:rPr>
              <w:tab/>
            </w:r>
            <w:r w:rsidR="008C6BB1">
              <w:rPr>
                <w:noProof/>
                <w:webHidden/>
              </w:rPr>
              <w:fldChar w:fldCharType="begin"/>
            </w:r>
            <w:r w:rsidR="008C6BB1">
              <w:rPr>
                <w:noProof/>
                <w:webHidden/>
              </w:rPr>
              <w:instrText xml:space="preserve"> PAGEREF _Toc167009461 \h </w:instrText>
            </w:r>
            <w:r w:rsidR="008C6BB1">
              <w:rPr>
                <w:noProof/>
                <w:webHidden/>
              </w:rPr>
            </w:r>
            <w:r w:rsidR="008C6BB1">
              <w:rPr>
                <w:noProof/>
                <w:webHidden/>
              </w:rPr>
              <w:fldChar w:fldCharType="separate"/>
            </w:r>
            <w:r w:rsidR="008C6BB1">
              <w:rPr>
                <w:noProof/>
                <w:webHidden/>
              </w:rPr>
              <w:t>6</w:t>
            </w:r>
            <w:r w:rsidR="008C6BB1">
              <w:rPr>
                <w:noProof/>
                <w:webHidden/>
              </w:rPr>
              <w:fldChar w:fldCharType="end"/>
            </w:r>
          </w:hyperlink>
        </w:p>
        <w:p w14:paraId="5B2F3AD5" w14:textId="318C6F03" w:rsidR="008C6BB1" w:rsidRDefault="00364CC6">
          <w:pPr>
            <w:pStyle w:val="TOC2"/>
            <w:tabs>
              <w:tab w:val="right" w:leader="dot" w:pos="9352"/>
            </w:tabs>
            <w:rPr>
              <w:rFonts w:cstheme="minorBidi"/>
              <w:noProof/>
            </w:rPr>
          </w:pPr>
          <w:hyperlink w:anchor="_Toc167009462" w:history="1">
            <w:r w:rsidR="008C6BB1" w:rsidRPr="00340EFB">
              <w:rPr>
                <w:rStyle w:val="Hyperlink"/>
                <w:noProof/>
              </w:rPr>
              <w:t>Introducción</w:t>
            </w:r>
            <w:r w:rsidR="008C6BB1">
              <w:rPr>
                <w:noProof/>
                <w:webHidden/>
              </w:rPr>
              <w:tab/>
            </w:r>
            <w:r w:rsidR="008C6BB1">
              <w:rPr>
                <w:noProof/>
                <w:webHidden/>
              </w:rPr>
              <w:fldChar w:fldCharType="begin"/>
            </w:r>
            <w:r w:rsidR="008C6BB1">
              <w:rPr>
                <w:noProof/>
                <w:webHidden/>
              </w:rPr>
              <w:instrText xml:space="preserve"> PAGEREF _Toc167009462 \h </w:instrText>
            </w:r>
            <w:r w:rsidR="008C6BB1">
              <w:rPr>
                <w:noProof/>
                <w:webHidden/>
              </w:rPr>
            </w:r>
            <w:r w:rsidR="008C6BB1">
              <w:rPr>
                <w:noProof/>
                <w:webHidden/>
              </w:rPr>
              <w:fldChar w:fldCharType="separate"/>
            </w:r>
            <w:r w:rsidR="008C6BB1">
              <w:rPr>
                <w:noProof/>
                <w:webHidden/>
              </w:rPr>
              <w:t>6</w:t>
            </w:r>
            <w:r w:rsidR="008C6BB1">
              <w:rPr>
                <w:noProof/>
                <w:webHidden/>
              </w:rPr>
              <w:fldChar w:fldCharType="end"/>
            </w:r>
          </w:hyperlink>
        </w:p>
        <w:p w14:paraId="3DF0D3EC" w14:textId="6F39E68E" w:rsidR="008C6BB1" w:rsidRDefault="00364CC6">
          <w:pPr>
            <w:pStyle w:val="TOC2"/>
            <w:tabs>
              <w:tab w:val="right" w:leader="dot" w:pos="9352"/>
            </w:tabs>
            <w:rPr>
              <w:rFonts w:cstheme="minorBidi"/>
              <w:noProof/>
            </w:rPr>
          </w:pPr>
          <w:hyperlink w:anchor="_Toc167009463" w:history="1">
            <w:r w:rsidR="008C6BB1" w:rsidRPr="00340EFB">
              <w:rPr>
                <w:rStyle w:val="Hyperlink"/>
                <w:noProof/>
              </w:rPr>
              <w:t>Abstract</w:t>
            </w:r>
            <w:r w:rsidR="008C6BB1">
              <w:rPr>
                <w:noProof/>
                <w:webHidden/>
              </w:rPr>
              <w:tab/>
            </w:r>
            <w:r w:rsidR="008C6BB1">
              <w:rPr>
                <w:noProof/>
                <w:webHidden/>
              </w:rPr>
              <w:fldChar w:fldCharType="begin"/>
            </w:r>
            <w:r w:rsidR="008C6BB1">
              <w:rPr>
                <w:noProof/>
                <w:webHidden/>
              </w:rPr>
              <w:instrText xml:space="preserve"> PAGEREF _Toc167009463 \h </w:instrText>
            </w:r>
            <w:r w:rsidR="008C6BB1">
              <w:rPr>
                <w:noProof/>
                <w:webHidden/>
              </w:rPr>
            </w:r>
            <w:r w:rsidR="008C6BB1">
              <w:rPr>
                <w:noProof/>
                <w:webHidden/>
              </w:rPr>
              <w:fldChar w:fldCharType="separate"/>
            </w:r>
            <w:r w:rsidR="008C6BB1">
              <w:rPr>
                <w:noProof/>
                <w:webHidden/>
              </w:rPr>
              <w:t>7</w:t>
            </w:r>
            <w:r w:rsidR="008C6BB1">
              <w:rPr>
                <w:noProof/>
                <w:webHidden/>
              </w:rPr>
              <w:fldChar w:fldCharType="end"/>
            </w:r>
          </w:hyperlink>
        </w:p>
        <w:p w14:paraId="5AFED6B4" w14:textId="14DADBC2" w:rsidR="008C6BB1" w:rsidRDefault="00364CC6">
          <w:pPr>
            <w:pStyle w:val="TOC2"/>
            <w:tabs>
              <w:tab w:val="right" w:leader="dot" w:pos="9352"/>
            </w:tabs>
            <w:rPr>
              <w:rFonts w:cstheme="minorBidi"/>
              <w:noProof/>
            </w:rPr>
          </w:pPr>
          <w:hyperlink w:anchor="_Toc167009464" w:history="1">
            <w:r w:rsidR="008C6BB1" w:rsidRPr="00340EFB">
              <w:rPr>
                <w:rStyle w:val="Hyperlink"/>
                <w:noProof/>
              </w:rPr>
              <w:t>Resumen</w:t>
            </w:r>
            <w:r w:rsidR="008C6BB1">
              <w:rPr>
                <w:noProof/>
                <w:webHidden/>
              </w:rPr>
              <w:tab/>
            </w:r>
            <w:r w:rsidR="008C6BB1">
              <w:rPr>
                <w:noProof/>
                <w:webHidden/>
              </w:rPr>
              <w:fldChar w:fldCharType="begin"/>
            </w:r>
            <w:r w:rsidR="008C6BB1">
              <w:rPr>
                <w:noProof/>
                <w:webHidden/>
              </w:rPr>
              <w:instrText xml:space="preserve"> PAGEREF _Toc167009464 \h </w:instrText>
            </w:r>
            <w:r w:rsidR="008C6BB1">
              <w:rPr>
                <w:noProof/>
                <w:webHidden/>
              </w:rPr>
            </w:r>
            <w:r w:rsidR="008C6BB1">
              <w:rPr>
                <w:noProof/>
                <w:webHidden/>
              </w:rPr>
              <w:fldChar w:fldCharType="separate"/>
            </w:r>
            <w:r w:rsidR="008C6BB1">
              <w:rPr>
                <w:noProof/>
                <w:webHidden/>
              </w:rPr>
              <w:t>7</w:t>
            </w:r>
            <w:r w:rsidR="008C6BB1">
              <w:rPr>
                <w:noProof/>
                <w:webHidden/>
              </w:rPr>
              <w:fldChar w:fldCharType="end"/>
            </w:r>
          </w:hyperlink>
        </w:p>
        <w:p w14:paraId="7D7FACA6" w14:textId="301767FA" w:rsidR="008C6BB1" w:rsidRDefault="00364CC6">
          <w:pPr>
            <w:pStyle w:val="TOC2"/>
            <w:tabs>
              <w:tab w:val="right" w:leader="dot" w:pos="9352"/>
            </w:tabs>
            <w:rPr>
              <w:rFonts w:cstheme="minorBidi"/>
              <w:noProof/>
            </w:rPr>
          </w:pPr>
          <w:hyperlink w:anchor="_Toc167009465" w:history="1">
            <w:r w:rsidR="008C6BB1" w:rsidRPr="00340EFB">
              <w:rPr>
                <w:rStyle w:val="Hyperlink"/>
                <w:noProof/>
              </w:rPr>
              <w:t>Planteamiento del problema</w:t>
            </w:r>
            <w:r w:rsidR="008C6BB1">
              <w:rPr>
                <w:noProof/>
                <w:webHidden/>
              </w:rPr>
              <w:tab/>
            </w:r>
            <w:r w:rsidR="008C6BB1">
              <w:rPr>
                <w:noProof/>
                <w:webHidden/>
              </w:rPr>
              <w:fldChar w:fldCharType="begin"/>
            </w:r>
            <w:r w:rsidR="008C6BB1">
              <w:rPr>
                <w:noProof/>
                <w:webHidden/>
              </w:rPr>
              <w:instrText xml:space="preserve"> PAGEREF _Toc167009465 \h </w:instrText>
            </w:r>
            <w:r w:rsidR="008C6BB1">
              <w:rPr>
                <w:noProof/>
                <w:webHidden/>
              </w:rPr>
            </w:r>
            <w:r w:rsidR="008C6BB1">
              <w:rPr>
                <w:noProof/>
                <w:webHidden/>
              </w:rPr>
              <w:fldChar w:fldCharType="separate"/>
            </w:r>
            <w:r w:rsidR="008C6BB1">
              <w:rPr>
                <w:noProof/>
                <w:webHidden/>
              </w:rPr>
              <w:t>8</w:t>
            </w:r>
            <w:r w:rsidR="008C6BB1">
              <w:rPr>
                <w:noProof/>
                <w:webHidden/>
              </w:rPr>
              <w:fldChar w:fldCharType="end"/>
            </w:r>
          </w:hyperlink>
        </w:p>
        <w:p w14:paraId="260F66C6" w14:textId="4ED08E25" w:rsidR="008C6BB1" w:rsidRDefault="00364CC6">
          <w:pPr>
            <w:pStyle w:val="TOC2"/>
            <w:tabs>
              <w:tab w:val="right" w:leader="dot" w:pos="9352"/>
            </w:tabs>
            <w:rPr>
              <w:rFonts w:cstheme="minorBidi"/>
              <w:noProof/>
            </w:rPr>
          </w:pPr>
          <w:hyperlink w:anchor="_Toc167009466" w:history="1">
            <w:r w:rsidR="008C6BB1" w:rsidRPr="00340EFB">
              <w:rPr>
                <w:rStyle w:val="Hyperlink"/>
                <w:noProof/>
              </w:rPr>
              <w:t>Propósito</w:t>
            </w:r>
            <w:r w:rsidR="008C6BB1">
              <w:rPr>
                <w:noProof/>
                <w:webHidden/>
              </w:rPr>
              <w:tab/>
            </w:r>
            <w:r w:rsidR="008C6BB1">
              <w:rPr>
                <w:noProof/>
                <w:webHidden/>
              </w:rPr>
              <w:fldChar w:fldCharType="begin"/>
            </w:r>
            <w:r w:rsidR="008C6BB1">
              <w:rPr>
                <w:noProof/>
                <w:webHidden/>
              </w:rPr>
              <w:instrText xml:space="preserve"> PAGEREF _Toc167009466 \h </w:instrText>
            </w:r>
            <w:r w:rsidR="008C6BB1">
              <w:rPr>
                <w:noProof/>
                <w:webHidden/>
              </w:rPr>
            </w:r>
            <w:r w:rsidR="008C6BB1">
              <w:rPr>
                <w:noProof/>
                <w:webHidden/>
              </w:rPr>
              <w:fldChar w:fldCharType="separate"/>
            </w:r>
            <w:r w:rsidR="008C6BB1">
              <w:rPr>
                <w:noProof/>
                <w:webHidden/>
              </w:rPr>
              <w:t>9</w:t>
            </w:r>
            <w:r w:rsidR="008C6BB1">
              <w:rPr>
                <w:noProof/>
                <w:webHidden/>
              </w:rPr>
              <w:fldChar w:fldCharType="end"/>
            </w:r>
          </w:hyperlink>
        </w:p>
        <w:p w14:paraId="37E6872E" w14:textId="62D90310" w:rsidR="008C6BB1" w:rsidRDefault="00364CC6">
          <w:pPr>
            <w:pStyle w:val="TOC2"/>
            <w:tabs>
              <w:tab w:val="right" w:leader="dot" w:pos="9352"/>
            </w:tabs>
            <w:rPr>
              <w:rFonts w:cstheme="minorBidi"/>
              <w:noProof/>
            </w:rPr>
          </w:pPr>
          <w:hyperlink w:anchor="_Toc167009467" w:history="1">
            <w:r w:rsidR="008C6BB1" w:rsidRPr="00340EFB">
              <w:rPr>
                <w:rStyle w:val="Hyperlink"/>
                <w:noProof/>
              </w:rPr>
              <w:t>Justificación</w:t>
            </w:r>
            <w:r w:rsidR="008C6BB1">
              <w:rPr>
                <w:noProof/>
                <w:webHidden/>
              </w:rPr>
              <w:tab/>
            </w:r>
            <w:r w:rsidR="008C6BB1">
              <w:rPr>
                <w:noProof/>
                <w:webHidden/>
              </w:rPr>
              <w:fldChar w:fldCharType="begin"/>
            </w:r>
            <w:r w:rsidR="008C6BB1">
              <w:rPr>
                <w:noProof/>
                <w:webHidden/>
              </w:rPr>
              <w:instrText xml:space="preserve"> PAGEREF _Toc167009467 \h </w:instrText>
            </w:r>
            <w:r w:rsidR="008C6BB1">
              <w:rPr>
                <w:noProof/>
                <w:webHidden/>
              </w:rPr>
            </w:r>
            <w:r w:rsidR="008C6BB1">
              <w:rPr>
                <w:noProof/>
                <w:webHidden/>
              </w:rPr>
              <w:fldChar w:fldCharType="separate"/>
            </w:r>
            <w:r w:rsidR="008C6BB1">
              <w:rPr>
                <w:noProof/>
                <w:webHidden/>
              </w:rPr>
              <w:t>9</w:t>
            </w:r>
            <w:r w:rsidR="008C6BB1">
              <w:rPr>
                <w:noProof/>
                <w:webHidden/>
              </w:rPr>
              <w:fldChar w:fldCharType="end"/>
            </w:r>
          </w:hyperlink>
        </w:p>
        <w:p w14:paraId="21DCD3F8" w14:textId="34D4C5DF" w:rsidR="008C6BB1" w:rsidRDefault="00364CC6">
          <w:pPr>
            <w:pStyle w:val="TOC2"/>
            <w:tabs>
              <w:tab w:val="right" w:leader="dot" w:pos="9352"/>
            </w:tabs>
            <w:rPr>
              <w:rFonts w:cstheme="minorBidi"/>
              <w:noProof/>
            </w:rPr>
          </w:pPr>
          <w:hyperlink w:anchor="_Toc167009468" w:history="1">
            <w:r w:rsidR="008C6BB1" w:rsidRPr="00340EFB">
              <w:rPr>
                <w:rStyle w:val="Hyperlink"/>
                <w:noProof/>
              </w:rPr>
              <w:t>Objetivo General</w:t>
            </w:r>
            <w:r w:rsidR="008C6BB1">
              <w:rPr>
                <w:noProof/>
                <w:webHidden/>
              </w:rPr>
              <w:tab/>
            </w:r>
            <w:r w:rsidR="008C6BB1">
              <w:rPr>
                <w:noProof/>
                <w:webHidden/>
              </w:rPr>
              <w:fldChar w:fldCharType="begin"/>
            </w:r>
            <w:r w:rsidR="008C6BB1">
              <w:rPr>
                <w:noProof/>
                <w:webHidden/>
              </w:rPr>
              <w:instrText xml:space="preserve"> PAGEREF _Toc167009468 \h </w:instrText>
            </w:r>
            <w:r w:rsidR="008C6BB1">
              <w:rPr>
                <w:noProof/>
                <w:webHidden/>
              </w:rPr>
            </w:r>
            <w:r w:rsidR="008C6BB1">
              <w:rPr>
                <w:noProof/>
                <w:webHidden/>
              </w:rPr>
              <w:fldChar w:fldCharType="separate"/>
            </w:r>
            <w:r w:rsidR="008C6BB1">
              <w:rPr>
                <w:noProof/>
                <w:webHidden/>
              </w:rPr>
              <w:t>9</w:t>
            </w:r>
            <w:r w:rsidR="008C6BB1">
              <w:rPr>
                <w:noProof/>
                <w:webHidden/>
              </w:rPr>
              <w:fldChar w:fldCharType="end"/>
            </w:r>
          </w:hyperlink>
        </w:p>
        <w:p w14:paraId="2FBC85EB" w14:textId="1CDA6F4E" w:rsidR="008C6BB1" w:rsidRDefault="00364CC6">
          <w:pPr>
            <w:pStyle w:val="TOC3"/>
            <w:tabs>
              <w:tab w:val="right" w:leader="dot" w:pos="9352"/>
            </w:tabs>
            <w:rPr>
              <w:rFonts w:cstheme="minorBidi"/>
              <w:noProof/>
            </w:rPr>
          </w:pPr>
          <w:hyperlink w:anchor="_Toc167009469" w:history="1">
            <w:r w:rsidR="008C6BB1" w:rsidRPr="00340EFB">
              <w:rPr>
                <w:rStyle w:val="Hyperlink"/>
                <w:noProof/>
              </w:rPr>
              <w:t>Objetivos específicos</w:t>
            </w:r>
            <w:r w:rsidR="008C6BB1">
              <w:rPr>
                <w:noProof/>
                <w:webHidden/>
              </w:rPr>
              <w:tab/>
            </w:r>
            <w:r w:rsidR="008C6BB1">
              <w:rPr>
                <w:noProof/>
                <w:webHidden/>
              </w:rPr>
              <w:fldChar w:fldCharType="begin"/>
            </w:r>
            <w:r w:rsidR="008C6BB1">
              <w:rPr>
                <w:noProof/>
                <w:webHidden/>
              </w:rPr>
              <w:instrText xml:space="preserve"> PAGEREF _Toc167009469 \h </w:instrText>
            </w:r>
            <w:r w:rsidR="008C6BB1">
              <w:rPr>
                <w:noProof/>
                <w:webHidden/>
              </w:rPr>
            </w:r>
            <w:r w:rsidR="008C6BB1">
              <w:rPr>
                <w:noProof/>
                <w:webHidden/>
              </w:rPr>
              <w:fldChar w:fldCharType="separate"/>
            </w:r>
            <w:r w:rsidR="008C6BB1">
              <w:rPr>
                <w:noProof/>
                <w:webHidden/>
              </w:rPr>
              <w:t>9</w:t>
            </w:r>
            <w:r w:rsidR="008C6BB1">
              <w:rPr>
                <w:noProof/>
                <w:webHidden/>
              </w:rPr>
              <w:fldChar w:fldCharType="end"/>
            </w:r>
          </w:hyperlink>
        </w:p>
        <w:p w14:paraId="6E6A6461" w14:textId="4D6EF3E0" w:rsidR="008C6BB1" w:rsidRDefault="00364CC6">
          <w:pPr>
            <w:pStyle w:val="TOC2"/>
            <w:tabs>
              <w:tab w:val="right" w:leader="dot" w:pos="9352"/>
            </w:tabs>
            <w:rPr>
              <w:rFonts w:cstheme="minorBidi"/>
              <w:noProof/>
            </w:rPr>
          </w:pPr>
          <w:hyperlink w:anchor="_Toc167009470" w:history="1">
            <w:r w:rsidR="008C6BB1" w:rsidRPr="00340EFB">
              <w:rPr>
                <w:rStyle w:val="Hyperlink"/>
                <w:noProof/>
              </w:rPr>
              <w:t>Alcance</w:t>
            </w:r>
            <w:r w:rsidR="008C6BB1">
              <w:rPr>
                <w:noProof/>
                <w:webHidden/>
              </w:rPr>
              <w:tab/>
            </w:r>
            <w:r w:rsidR="008C6BB1">
              <w:rPr>
                <w:noProof/>
                <w:webHidden/>
              </w:rPr>
              <w:fldChar w:fldCharType="begin"/>
            </w:r>
            <w:r w:rsidR="008C6BB1">
              <w:rPr>
                <w:noProof/>
                <w:webHidden/>
              </w:rPr>
              <w:instrText xml:space="preserve"> PAGEREF _Toc167009470 \h </w:instrText>
            </w:r>
            <w:r w:rsidR="008C6BB1">
              <w:rPr>
                <w:noProof/>
                <w:webHidden/>
              </w:rPr>
            </w:r>
            <w:r w:rsidR="008C6BB1">
              <w:rPr>
                <w:noProof/>
                <w:webHidden/>
              </w:rPr>
              <w:fldChar w:fldCharType="separate"/>
            </w:r>
            <w:r w:rsidR="008C6BB1">
              <w:rPr>
                <w:noProof/>
                <w:webHidden/>
              </w:rPr>
              <w:t>10</w:t>
            </w:r>
            <w:r w:rsidR="008C6BB1">
              <w:rPr>
                <w:noProof/>
                <w:webHidden/>
              </w:rPr>
              <w:fldChar w:fldCharType="end"/>
            </w:r>
          </w:hyperlink>
        </w:p>
        <w:p w14:paraId="0299DF8B" w14:textId="3CD37DEB" w:rsidR="008C6BB1" w:rsidRDefault="00364CC6">
          <w:pPr>
            <w:pStyle w:val="TOC2"/>
            <w:tabs>
              <w:tab w:val="right" w:leader="dot" w:pos="9352"/>
            </w:tabs>
            <w:rPr>
              <w:rFonts w:cstheme="minorBidi"/>
              <w:noProof/>
            </w:rPr>
          </w:pPr>
          <w:hyperlink w:anchor="_Toc167009471" w:history="1">
            <w:r w:rsidR="008C6BB1" w:rsidRPr="00340EFB">
              <w:rPr>
                <w:rStyle w:val="Hyperlink"/>
                <w:noProof/>
              </w:rPr>
              <w:t>Personal involucrado</w:t>
            </w:r>
            <w:r w:rsidR="008C6BB1">
              <w:rPr>
                <w:noProof/>
                <w:webHidden/>
              </w:rPr>
              <w:tab/>
            </w:r>
            <w:r w:rsidR="008C6BB1">
              <w:rPr>
                <w:noProof/>
                <w:webHidden/>
              </w:rPr>
              <w:fldChar w:fldCharType="begin"/>
            </w:r>
            <w:r w:rsidR="008C6BB1">
              <w:rPr>
                <w:noProof/>
                <w:webHidden/>
              </w:rPr>
              <w:instrText xml:space="preserve"> PAGEREF _Toc167009471 \h </w:instrText>
            </w:r>
            <w:r w:rsidR="008C6BB1">
              <w:rPr>
                <w:noProof/>
                <w:webHidden/>
              </w:rPr>
            </w:r>
            <w:r w:rsidR="008C6BB1">
              <w:rPr>
                <w:noProof/>
                <w:webHidden/>
              </w:rPr>
              <w:fldChar w:fldCharType="separate"/>
            </w:r>
            <w:r w:rsidR="008C6BB1">
              <w:rPr>
                <w:noProof/>
                <w:webHidden/>
              </w:rPr>
              <w:t>10</w:t>
            </w:r>
            <w:r w:rsidR="008C6BB1">
              <w:rPr>
                <w:noProof/>
                <w:webHidden/>
              </w:rPr>
              <w:fldChar w:fldCharType="end"/>
            </w:r>
          </w:hyperlink>
        </w:p>
        <w:p w14:paraId="6421862D" w14:textId="61417E03" w:rsidR="008C6BB1" w:rsidRDefault="00364CC6">
          <w:pPr>
            <w:pStyle w:val="TOC2"/>
            <w:tabs>
              <w:tab w:val="right" w:leader="dot" w:pos="9352"/>
            </w:tabs>
            <w:rPr>
              <w:rFonts w:cstheme="minorBidi"/>
              <w:noProof/>
            </w:rPr>
          </w:pPr>
          <w:hyperlink w:anchor="_Toc167009472" w:history="1">
            <w:r w:rsidR="008C6BB1" w:rsidRPr="00340EFB">
              <w:rPr>
                <w:rStyle w:val="Hyperlink"/>
                <w:noProof/>
              </w:rPr>
              <w:t>Definiciones, acrónimos y abreviaturas</w:t>
            </w:r>
            <w:r w:rsidR="008C6BB1">
              <w:rPr>
                <w:noProof/>
                <w:webHidden/>
              </w:rPr>
              <w:tab/>
            </w:r>
            <w:r w:rsidR="008C6BB1">
              <w:rPr>
                <w:noProof/>
                <w:webHidden/>
              </w:rPr>
              <w:fldChar w:fldCharType="begin"/>
            </w:r>
            <w:r w:rsidR="008C6BB1">
              <w:rPr>
                <w:noProof/>
                <w:webHidden/>
              </w:rPr>
              <w:instrText xml:space="preserve"> PAGEREF _Toc167009472 \h </w:instrText>
            </w:r>
            <w:r w:rsidR="008C6BB1">
              <w:rPr>
                <w:noProof/>
                <w:webHidden/>
              </w:rPr>
            </w:r>
            <w:r w:rsidR="008C6BB1">
              <w:rPr>
                <w:noProof/>
                <w:webHidden/>
              </w:rPr>
              <w:fldChar w:fldCharType="separate"/>
            </w:r>
            <w:r w:rsidR="008C6BB1">
              <w:rPr>
                <w:noProof/>
                <w:webHidden/>
              </w:rPr>
              <w:t>10</w:t>
            </w:r>
            <w:r w:rsidR="008C6BB1">
              <w:rPr>
                <w:noProof/>
                <w:webHidden/>
              </w:rPr>
              <w:fldChar w:fldCharType="end"/>
            </w:r>
          </w:hyperlink>
        </w:p>
        <w:p w14:paraId="75254C68" w14:textId="02EC4DE6" w:rsidR="008C6BB1" w:rsidRDefault="00364CC6">
          <w:pPr>
            <w:pStyle w:val="TOC2"/>
            <w:tabs>
              <w:tab w:val="right" w:leader="dot" w:pos="9352"/>
            </w:tabs>
            <w:rPr>
              <w:rFonts w:cstheme="minorBidi"/>
              <w:noProof/>
            </w:rPr>
          </w:pPr>
          <w:hyperlink w:anchor="_Toc167009473" w:history="1">
            <w:r w:rsidR="008C6BB1" w:rsidRPr="00340EFB">
              <w:rPr>
                <w:rStyle w:val="Hyperlink"/>
                <w:noProof/>
              </w:rPr>
              <w:t>Referencias</w:t>
            </w:r>
            <w:r w:rsidR="008C6BB1">
              <w:rPr>
                <w:noProof/>
                <w:webHidden/>
              </w:rPr>
              <w:tab/>
            </w:r>
            <w:r w:rsidR="008C6BB1">
              <w:rPr>
                <w:noProof/>
                <w:webHidden/>
              </w:rPr>
              <w:fldChar w:fldCharType="begin"/>
            </w:r>
            <w:r w:rsidR="008C6BB1">
              <w:rPr>
                <w:noProof/>
                <w:webHidden/>
              </w:rPr>
              <w:instrText xml:space="preserve"> PAGEREF _Toc167009473 \h </w:instrText>
            </w:r>
            <w:r w:rsidR="008C6BB1">
              <w:rPr>
                <w:noProof/>
                <w:webHidden/>
              </w:rPr>
            </w:r>
            <w:r w:rsidR="008C6BB1">
              <w:rPr>
                <w:noProof/>
                <w:webHidden/>
              </w:rPr>
              <w:fldChar w:fldCharType="separate"/>
            </w:r>
            <w:r w:rsidR="008C6BB1">
              <w:rPr>
                <w:noProof/>
                <w:webHidden/>
              </w:rPr>
              <w:t>11</w:t>
            </w:r>
            <w:r w:rsidR="008C6BB1">
              <w:rPr>
                <w:noProof/>
                <w:webHidden/>
              </w:rPr>
              <w:fldChar w:fldCharType="end"/>
            </w:r>
          </w:hyperlink>
        </w:p>
        <w:p w14:paraId="32F11D61" w14:textId="20944BA2" w:rsidR="008C6BB1" w:rsidRDefault="00364CC6">
          <w:pPr>
            <w:pStyle w:val="TOC1"/>
            <w:tabs>
              <w:tab w:val="right" w:leader="dot" w:pos="9352"/>
            </w:tabs>
            <w:rPr>
              <w:rFonts w:cstheme="minorBidi"/>
              <w:noProof/>
            </w:rPr>
          </w:pPr>
          <w:hyperlink w:anchor="_Toc167009474" w:history="1">
            <w:r w:rsidR="008C6BB1" w:rsidRPr="00340EFB">
              <w:rPr>
                <w:rStyle w:val="Hyperlink"/>
                <w:noProof/>
              </w:rPr>
              <w:t>Descripción general</w:t>
            </w:r>
            <w:r w:rsidR="008C6BB1">
              <w:rPr>
                <w:noProof/>
                <w:webHidden/>
              </w:rPr>
              <w:tab/>
            </w:r>
            <w:r w:rsidR="008C6BB1">
              <w:rPr>
                <w:noProof/>
                <w:webHidden/>
              </w:rPr>
              <w:fldChar w:fldCharType="begin"/>
            </w:r>
            <w:r w:rsidR="008C6BB1">
              <w:rPr>
                <w:noProof/>
                <w:webHidden/>
              </w:rPr>
              <w:instrText xml:space="preserve"> PAGEREF _Toc167009474 \h </w:instrText>
            </w:r>
            <w:r w:rsidR="008C6BB1">
              <w:rPr>
                <w:noProof/>
                <w:webHidden/>
              </w:rPr>
            </w:r>
            <w:r w:rsidR="008C6BB1">
              <w:rPr>
                <w:noProof/>
                <w:webHidden/>
              </w:rPr>
              <w:fldChar w:fldCharType="separate"/>
            </w:r>
            <w:r w:rsidR="008C6BB1">
              <w:rPr>
                <w:noProof/>
                <w:webHidden/>
              </w:rPr>
              <w:t>11</w:t>
            </w:r>
            <w:r w:rsidR="008C6BB1">
              <w:rPr>
                <w:noProof/>
                <w:webHidden/>
              </w:rPr>
              <w:fldChar w:fldCharType="end"/>
            </w:r>
          </w:hyperlink>
        </w:p>
        <w:p w14:paraId="6700E5C8" w14:textId="2B07956F" w:rsidR="008C6BB1" w:rsidRDefault="00364CC6">
          <w:pPr>
            <w:pStyle w:val="TOC2"/>
            <w:tabs>
              <w:tab w:val="right" w:leader="dot" w:pos="9352"/>
            </w:tabs>
            <w:rPr>
              <w:rFonts w:cstheme="minorBidi"/>
              <w:noProof/>
            </w:rPr>
          </w:pPr>
          <w:hyperlink w:anchor="_Toc167009475" w:history="1">
            <w:r w:rsidR="008C6BB1" w:rsidRPr="00340EFB">
              <w:rPr>
                <w:rStyle w:val="Hyperlink"/>
                <w:noProof/>
              </w:rPr>
              <w:t>Perspectiva del producto</w:t>
            </w:r>
            <w:r w:rsidR="008C6BB1">
              <w:rPr>
                <w:noProof/>
                <w:webHidden/>
              </w:rPr>
              <w:tab/>
            </w:r>
            <w:r w:rsidR="008C6BB1">
              <w:rPr>
                <w:noProof/>
                <w:webHidden/>
              </w:rPr>
              <w:fldChar w:fldCharType="begin"/>
            </w:r>
            <w:r w:rsidR="008C6BB1">
              <w:rPr>
                <w:noProof/>
                <w:webHidden/>
              </w:rPr>
              <w:instrText xml:space="preserve"> PAGEREF _Toc167009475 \h </w:instrText>
            </w:r>
            <w:r w:rsidR="008C6BB1">
              <w:rPr>
                <w:noProof/>
                <w:webHidden/>
              </w:rPr>
            </w:r>
            <w:r w:rsidR="008C6BB1">
              <w:rPr>
                <w:noProof/>
                <w:webHidden/>
              </w:rPr>
              <w:fldChar w:fldCharType="separate"/>
            </w:r>
            <w:r w:rsidR="008C6BB1">
              <w:rPr>
                <w:noProof/>
                <w:webHidden/>
              </w:rPr>
              <w:t>11</w:t>
            </w:r>
            <w:r w:rsidR="008C6BB1">
              <w:rPr>
                <w:noProof/>
                <w:webHidden/>
              </w:rPr>
              <w:fldChar w:fldCharType="end"/>
            </w:r>
          </w:hyperlink>
        </w:p>
        <w:p w14:paraId="287C17CD" w14:textId="16CE9277" w:rsidR="008C6BB1" w:rsidRDefault="00364CC6">
          <w:pPr>
            <w:pStyle w:val="TOC2"/>
            <w:tabs>
              <w:tab w:val="right" w:leader="dot" w:pos="9352"/>
            </w:tabs>
            <w:rPr>
              <w:rFonts w:cstheme="minorBidi"/>
              <w:noProof/>
            </w:rPr>
          </w:pPr>
          <w:hyperlink w:anchor="_Toc167009476" w:history="1">
            <w:r w:rsidR="008C6BB1" w:rsidRPr="00340EFB">
              <w:rPr>
                <w:rStyle w:val="Hyperlink"/>
                <w:noProof/>
              </w:rPr>
              <w:t>Características de los usuarios</w:t>
            </w:r>
            <w:r w:rsidR="008C6BB1">
              <w:rPr>
                <w:noProof/>
                <w:webHidden/>
              </w:rPr>
              <w:tab/>
            </w:r>
            <w:r w:rsidR="008C6BB1">
              <w:rPr>
                <w:noProof/>
                <w:webHidden/>
              </w:rPr>
              <w:fldChar w:fldCharType="begin"/>
            </w:r>
            <w:r w:rsidR="008C6BB1">
              <w:rPr>
                <w:noProof/>
                <w:webHidden/>
              </w:rPr>
              <w:instrText xml:space="preserve"> PAGEREF _Toc167009476 \h </w:instrText>
            </w:r>
            <w:r w:rsidR="008C6BB1">
              <w:rPr>
                <w:noProof/>
                <w:webHidden/>
              </w:rPr>
            </w:r>
            <w:r w:rsidR="008C6BB1">
              <w:rPr>
                <w:noProof/>
                <w:webHidden/>
              </w:rPr>
              <w:fldChar w:fldCharType="separate"/>
            </w:r>
            <w:r w:rsidR="008C6BB1">
              <w:rPr>
                <w:noProof/>
                <w:webHidden/>
              </w:rPr>
              <w:t>11</w:t>
            </w:r>
            <w:r w:rsidR="008C6BB1">
              <w:rPr>
                <w:noProof/>
                <w:webHidden/>
              </w:rPr>
              <w:fldChar w:fldCharType="end"/>
            </w:r>
          </w:hyperlink>
        </w:p>
        <w:p w14:paraId="3BA9EDC3" w14:textId="75496258" w:rsidR="008C6BB1" w:rsidRDefault="00364CC6">
          <w:pPr>
            <w:pStyle w:val="TOC2"/>
            <w:tabs>
              <w:tab w:val="right" w:leader="dot" w:pos="9352"/>
            </w:tabs>
            <w:rPr>
              <w:rFonts w:cstheme="minorBidi"/>
              <w:noProof/>
            </w:rPr>
          </w:pPr>
          <w:hyperlink w:anchor="_Toc167009477" w:history="1">
            <w:r w:rsidR="008C6BB1" w:rsidRPr="00340EFB">
              <w:rPr>
                <w:rStyle w:val="Hyperlink"/>
                <w:noProof/>
              </w:rPr>
              <w:t>Restricciones</w:t>
            </w:r>
            <w:r w:rsidR="008C6BB1">
              <w:rPr>
                <w:noProof/>
                <w:webHidden/>
              </w:rPr>
              <w:tab/>
            </w:r>
            <w:r w:rsidR="008C6BB1">
              <w:rPr>
                <w:noProof/>
                <w:webHidden/>
              </w:rPr>
              <w:fldChar w:fldCharType="begin"/>
            </w:r>
            <w:r w:rsidR="008C6BB1">
              <w:rPr>
                <w:noProof/>
                <w:webHidden/>
              </w:rPr>
              <w:instrText xml:space="preserve"> PAGEREF _Toc167009477 \h </w:instrText>
            </w:r>
            <w:r w:rsidR="008C6BB1">
              <w:rPr>
                <w:noProof/>
                <w:webHidden/>
              </w:rPr>
            </w:r>
            <w:r w:rsidR="008C6BB1">
              <w:rPr>
                <w:noProof/>
                <w:webHidden/>
              </w:rPr>
              <w:fldChar w:fldCharType="separate"/>
            </w:r>
            <w:r w:rsidR="008C6BB1">
              <w:rPr>
                <w:noProof/>
                <w:webHidden/>
              </w:rPr>
              <w:t>12</w:t>
            </w:r>
            <w:r w:rsidR="008C6BB1">
              <w:rPr>
                <w:noProof/>
                <w:webHidden/>
              </w:rPr>
              <w:fldChar w:fldCharType="end"/>
            </w:r>
          </w:hyperlink>
        </w:p>
        <w:p w14:paraId="011326F6" w14:textId="451FA1A2" w:rsidR="008C6BB1" w:rsidRDefault="00364CC6">
          <w:pPr>
            <w:pStyle w:val="TOC2"/>
            <w:tabs>
              <w:tab w:val="right" w:leader="dot" w:pos="9352"/>
            </w:tabs>
            <w:rPr>
              <w:rFonts w:cstheme="minorBidi"/>
              <w:noProof/>
            </w:rPr>
          </w:pPr>
          <w:hyperlink w:anchor="_Toc167009478" w:history="1">
            <w:r w:rsidR="008C6BB1" w:rsidRPr="00340EFB">
              <w:rPr>
                <w:rStyle w:val="Hyperlink"/>
                <w:noProof/>
              </w:rPr>
              <w:t>Suposiciones y dependencias</w:t>
            </w:r>
            <w:r w:rsidR="008C6BB1">
              <w:rPr>
                <w:noProof/>
                <w:webHidden/>
              </w:rPr>
              <w:tab/>
            </w:r>
            <w:r w:rsidR="008C6BB1">
              <w:rPr>
                <w:noProof/>
                <w:webHidden/>
              </w:rPr>
              <w:fldChar w:fldCharType="begin"/>
            </w:r>
            <w:r w:rsidR="008C6BB1">
              <w:rPr>
                <w:noProof/>
                <w:webHidden/>
              </w:rPr>
              <w:instrText xml:space="preserve"> PAGEREF _Toc167009478 \h </w:instrText>
            </w:r>
            <w:r w:rsidR="008C6BB1">
              <w:rPr>
                <w:noProof/>
                <w:webHidden/>
              </w:rPr>
            </w:r>
            <w:r w:rsidR="008C6BB1">
              <w:rPr>
                <w:noProof/>
                <w:webHidden/>
              </w:rPr>
              <w:fldChar w:fldCharType="separate"/>
            </w:r>
            <w:r w:rsidR="008C6BB1">
              <w:rPr>
                <w:noProof/>
                <w:webHidden/>
              </w:rPr>
              <w:t>12</w:t>
            </w:r>
            <w:r w:rsidR="008C6BB1">
              <w:rPr>
                <w:noProof/>
                <w:webHidden/>
              </w:rPr>
              <w:fldChar w:fldCharType="end"/>
            </w:r>
          </w:hyperlink>
        </w:p>
        <w:p w14:paraId="56CA6C07" w14:textId="383C893D" w:rsidR="008C6BB1" w:rsidRDefault="00364CC6">
          <w:pPr>
            <w:pStyle w:val="TOC1"/>
            <w:tabs>
              <w:tab w:val="right" w:leader="dot" w:pos="9352"/>
            </w:tabs>
            <w:rPr>
              <w:rFonts w:cstheme="minorBidi"/>
              <w:noProof/>
            </w:rPr>
          </w:pPr>
          <w:hyperlink w:anchor="_Toc167009479" w:history="1">
            <w:r w:rsidR="008C6BB1" w:rsidRPr="00340EFB">
              <w:rPr>
                <w:rStyle w:val="Hyperlink"/>
                <w:noProof/>
              </w:rPr>
              <w:t>Requisitos específicos</w:t>
            </w:r>
            <w:r w:rsidR="008C6BB1">
              <w:rPr>
                <w:noProof/>
                <w:webHidden/>
              </w:rPr>
              <w:tab/>
            </w:r>
            <w:r w:rsidR="008C6BB1">
              <w:rPr>
                <w:noProof/>
                <w:webHidden/>
              </w:rPr>
              <w:fldChar w:fldCharType="begin"/>
            </w:r>
            <w:r w:rsidR="008C6BB1">
              <w:rPr>
                <w:noProof/>
                <w:webHidden/>
              </w:rPr>
              <w:instrText xml:space="preserve"> PAGEREF _Toc167009479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2E9F3F62" w14:textId="754E5019" w:rsidR="008C6BB1" w:rsidRDefault="00364CC6">
          <w:pPr>
            <w:pStyle w:val="TOC2"/>
            <w:tabs>
              <w:tab w:val="right" w:leader="dot" w:pos="9352"/>
            </w:tabs>
            <w:rPr>
              <w:rFonts w:cstheme="minorBidi"/>
              <w:noProof/>
            </w:rPr>
          </w:pPr>
          <w:hyperlink w:anchor="_Toc167009480" w:history="1">
            <w:r w:rsidR="008C6BB1" w:rsidRPr="00340EFB">
              <w:rPr>
                <w:rStyle w:val="Hyperlink"/>
                <w:noProof/>
              </w:rPr>
              <w:t>Requisitos comunes de las interfaces</w:t>
            </w:r>
            <w:r w:rsidR="008C6BB1">
              <w:rPr>
                <w:noProof/>
                <w:webHidden/>
              </w:rPr>
              <w:tab/>
            </w:r>
            <w:r w:rsidR="008C6BB1">
              <w:rPr>
                <w:noProof/>
                <w:webHidden/>
              </w:rPr>
              <w:fldChar w:fldCharType="begin"/>
            </w:r>
            <w:r w:rsidR="008C6BB1">
              <w:rPr>
                <w:noProof/>
                <w:webHidden/>
              </w:rPr>
              <w:instrText xml:space="preserve"> PAGEREF _Toc167009480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2E4F54B1" w14:textId="6CF5BAB0" w:rsidR="008C6BB1" w:rsidRDefault="00364CC6">
          <w:pPr>
            <w:pStyle w:val="TOC3"/>
            <w:tabs>
              <w:tab w:val="right" w:leader="dot" w:pos="9352"/>
            </w:tabs>
            <w:rPr>
              <w:rFonts w:cstheme="minorBidi"/>
              <w:noProof/>
            </w:rPr>
          </w:pPr>
          <w:hyperlink w:anchor="_Toc167009481" w:history="1">
            <w:r w:rsidR="008C6BB1" w:rsidRPr="00340EFB">
              <w:rPr>
                <w:rStyle w:val="Hyperlink"/>
                <w:noProof/>
              </w:rPr>
              <w:t>Interfaces de usuario</w:t>
            </w:r>
            <w:r w:rsidR="008C6BB1">
              <w:rPr>
                <w:noProof/>
                <w:webHidden/>
              </w:rPr>
              <w:tab/>
            </w:r>
            <w:r w:rsidR="008C6BB1">
              <w:rPr>
                <w:noProof/>
                <w:webHidden/>
              </w:rPr>
              <w:fldChar w:fldCharType="begin"/>
            </w:r>
            <w:r w:rsidR="008C6BB1">
              <w:rPr>
                <w:noProof/>
                <w:webHidden/>
              </w:rPr>
              <w:instrText xml:space="preserve"> PAGEREF _Toc167009481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3470C5B8" w14:textId="36103EE4" w:rsidR="008C6BB1" w:rsidRDefault="00364CC6">
          <w:pPr>
            <w:pStyle w:val="TOC3"/>
            <w:tabs>
              <w:tab w:val="right" w:leader="dot" w:pos="9352"/>
            </w:tabs>
            <w:rPr>
              <w:rFonts w:cstheme="minorBidi"/>
              <w:noProof/>
            </w:rPr>
          </w:pPr>
          <w:hyperlink w:anchor="_Toc167009482" w:history="1">
            <w:r w:rsidR="008C6BB1" w:rsidRPr="00340EFB">
              <w:rPr>
                <w:rStyle w:val="Hyperlink"/>
                <w:noProof/>
              </w:rPr>
              <w:t>Interfaces de hardware</w:t>
            </w:r>
            <w:r w:rsidR="008C6BB1">
              <w:rPr>
                <w:noProof/>
                <w:webHidden/>
              </w:rPr>
              <w:tab/>
            </w:r>
            <w:r w:rsidR="008C6BB1">
              <w:rPr>
                <w:noProof/>
                <w:webHidden/>
              </w:rPr>
              <w:fldChar w:fldCharType="begin"/>
            </w:r>
            <w:r w:rsidR="008C6BB1">
              <w:rPr>
                <w:noProof/>
                <w:webHidden/>
              </w:rPr>
              <w:instrText xml:space="preserve"> PAGEREF _Toc167009482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655DFF41" w14:textId="5567CA75" w:rsidR="008C6BB1" w:rsidRDefault="00364CC6">
          <w:pPr>
            <w:pStyle w:val="TOC3"/>
            <w:tabs>
              <w:tab w:val="right" w:leader="dot" w:pos="9352"/>
            </w:tabs>
            <w:rPr>
              <w:rFonts w:cstheme="minorBidi"/>
              <w:noProof/>
            </w:rPr>
          </w:pPr>
          <w:hyperlink w:anchor="_Toc167009483" w:history="1">
            <w:r w:rsidR="008C6BB1" w:rsidRPr="00340EFB">
              <w:rPr>
                <w:rStyle w:val="Hyperlink"/>
                <w:noProof/>
              </w:rPr>
              <w:t>Interfaces de software</w:t>
            </w:r>
            <w:r w:rsidR="008C6BB1">
              <w:rPr>
                <w:noProof/>
                <w:webHidden/>
              </w:rPr>
              <w:tab/>
            </w:r>
            <w:r w:rsidR="008C6BB1">
              <w:rPr>
                <w:noProof/>
                <w:webHidden/>
              </w:rPr>
              <w:fldChar w:fldCharType="begin"/>
            </w:r>
            <w:r w:rsidR="008C6BB1">
              <w:rPr>
                <w:noProof/>
                <w:webHidden/>
              </w:rPr>
              <w:instrText xml:space="preserve"> PAGEREF _Toc167009483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62165187" w14:textId="281C36E5" w:rsidR="008C6BB1" w:rsidRDefault="00364CC6">
          <w:pPr>
            <w:pStyle w:val="TOC3"/>
            <w:tabs>
              <w:tab w:val="right" w:leader="dot" w:pos="9352"/>
            </w:tabs>
            <w:rPr>
              <w:rFonts w:cstheme="minorBidi"/>
              <w:noProof/>
            </w:rPr>
          </w:pPr>
          <w:hyperlink w:anchor="_Toc167009484" w:history="1">
            <w:r w:rsidR="008C6BB1" w:rsidRPr="00340EFB">
              <w:rPr>
                <w:rStyle w:val="Hyperlink"/>
                <w:noProof/>
              </w:rPr>
              <w:t>Interfaces de comunicación</w:t>
            </w:r>
            <w:r w:rsidR="008C6BB1">
              <w:rPr>
                <w:noProof/>
                <w:webHidden/>
              </w:rPr>
              <w:tab/>
            </w:r>
            <w:r w:rsidR="008C6BB1">
              <w:rPr>
                <w:noProof/>
                <w:webHidden/>
              </w:rPr>
              <w:fldChar w:fldCharType="begin"/>
            </w:r>
            <w:r w:rsidR="008C6BB1">
              <w:rPr>
                <w:noProof/>
                <w:webHidden/>
              </w:rPr>
              <w:instrText xml:space="preserve"> PAGEREF _Toc167009484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0D429DFC" w14:textId="20CE7CDC" w:rsidR="008C6BB1" w:rsidRDefault="00364CC6">
          <w:pPr>
            <w:pStyle w:val="TOC2"/>
            <w:tabs>
              <w:tab w:val="right" w:leader="dot" w:pos="9352"/>
            </w:tabs>
            <w:rPr>
              <w:rFonts w:cstheme="minorBidi"/>
              <w:noProof/>
            </w:rPr>
          </w:pPr>
          <w:hyperlink w:anchor="_Toc167009485" w:history="1">
            <w:r w:rsidR="008C6BB1" w:rsidRPr="00340EFB">
              <w:rPr>
                <w:rStyle w:val="Hyperlink"/>
                <w:noProof/>
              </w:rPr>
              <w:t>Requerimientos funcionales</w:t>
            </w:r>
            <w:r w:rsidR="008C6BB1">
              <w:rPr>
                <w:noProof/>
                <w:webHidden/>
              </w:rPr>
              <w:tab/>
            </w:r>
            <w:r w:rsidR="008C6BB1">
              <w:rPr>
                <w:noProof/>
                <w:webHidden/>
              </w:rPr>
              <w:fldChar w:fldCharType="begin"/>
            </w:r>
            <w:r w:rsidR="008C6BB1">
              <w:rPr>
                <w:noProof/>
                <w:webHidden/>
              </w:rPr>
              <w:instrText xml:space="preserve"> PAGEREF _Toc167009485 \h </w:instrText>
            </w:r>
            <w:r w:rsidR="008C6BB1">
              <w:rPr>
                <w:noProof/>
                <w:webHidden/>
              </w:rPr>
            </w:r>
            <w:r w:rsidR="008C6BB1">
              <w:rPr>
                <w:noProof/>
                <w:webHidden/>
              </w:rPr>
              <w:fldChar w:fldCharType="separate"/>
            </w:r>
            <w:r w:rsidR="008C6BB1">
              <w:rPr>
                <w:noProof/>
                <w:webHidden/>
              </w:rPr>
              <w:t>14</w:t>
            </w:r>
            <w:r w:rsidR="008C6BB1">
              <w:rPr>
                <w:noProof/>
                <w:webHidden/>
              </w:rPr>
              <w:fldChar w:fldCharType="end"/>
            </w:r>
          </w:hyperlink>
        </w:p>
        <w:p w14:paraId="4FB37C47" w14:textId="5918CB71" w:rsidR="008C6BB1" w:rsidRDefault="00364CC6">
          <w:pPr>
            <w:pStyle w:val="TOC3"/>
            <w:tabs>
              <w:tab w:val="right" w:leader="dot" w:pos="9352"/>
            </w:tabs>
            <w:rPr>
              <w:rFonts w:cstheme="minorBidi"/>
              <w:noProof/>
            </w:rPr>
          </w:pPr>
          <w:hyperlink w:anchor="_Toc167009486" w:history="1">
            <w:r w:rsidR="008C6BB1" w:rsidRPr="00340EFB">
              <w:rPr>
                <w:rStyle w:val="Hyperlink"/>
                <w:noProof/>
              </w:rPr>
              <w:t>Microservicio Gestión de usuarios</w:t>
            </w:r>
            <w:r w:rsidR="008C6BB1">
              <w:rPr>
                <w:noProof/>
                <w:webHidden/>
              </w:rPr>
              <w:tab/>
            </w:r>
            <w:r w:rsidR="008C6BB1">
              <w:rPr>
                <w:noProof/>
                <w:webHidden/>
              </w:rPr>
              <w:fldChar w:fldCharType="begin"/>
            </w:r>
            <w:r w:rsidR="008C6BB1">
              <w:rPr>
                <w:noProof/>
                <w:webHidden/>
              </w:rPr>
              <w:instrText xml:space="preserve"> PAGEREF _Toc167009486 \h </w:instrText>
            </w:r>
            <w:r w:rsidR="008C6BB1">
              <w:rPr>
                <w:noProof/>
                <w:webHidden/>
              </w:rPr>
            </w:r>
            <w:r w:rsidR="008C6BB1">
              <w:rPr>
                <w:noProof/>
                <w:webHidden/>
              </w:rPr>
              <w:fldChar w:fldCharType="separate"/>
            </w:r>
            <w:r w:rsidR="008C6BB1">
              <w:rPr>
                <w:noProof/>
                <w:webHidden/>
              </w:rPr>
              <w:t>14</w:t>
            </w:r>
            <w:r w:rsidR="008C6BB1">
              <w:rPr>
                <w:noProof/>
                <w:webHidden/>
              </w:rPr>
              <w:fldChar w:fldCharType="end"/>
            </w:r>
          </w:hyperlink>
        </w:p>
        <w:p w14:paraId="33B37E52" w14:textId="03DB97DE" w:rsidR="008C6BB1" w:rsidRDefault="00364CC6">
          <w:pPr>
            <w:pStyle w:val="TOC3"/>
            <w:tabs>
              <w:tab w:val="right" w:leader="dot" w:pos="9352"/>
            </w:tabs>
            <w:rPr>
              <w:rFonts w:cstheme="minorBidi"/>
              <w:noProof/>
            </w:rPr>
          </w:pPr>
          <w:hyperlink w:anchor="_Toc167009487" w:history="1">
            <w:r w:rsidR="008C6BB1" w:rsidRPr="00340EFB">
              <w:rPr>
                <w:rStyle w:val="Hyperlink"/>
                <w:noProof/>
              </w:rPr>
              <w:t>Microservicio Gestión de Horarios</w:t>
            </w:r>
            <w:r w:rsidR="008C6BB1">
              <w:rPr>
                <w:noProof/>
                <w:webHidden/>
              </w:rPr>
              <w:tab/>
            </w:r>
            <w:r w:rsidR="008C6BB1">
              <w:rPr>
                <w:noProof/>
                <w:webHidden/>
              </w:rPr>
              <w:fldChar w:fldCharType="begin"/>
            </w:r>
            <w:r w:rsidR="008C6BB1">
              <w:rPr>
                <w:noProof/>
                <w:webHidden/>
              </w:rPr>
              <w:instrText xml:space="preserve"> PAGEREF _Toc167009487 \h </w:instrText>
            </w:r>
            <w:r w:rsidR="008C6BB1">
              <w:rPr>
                <w:noProof/>
                <w:webHidden/>
              </w:rPr>
            </w:r>
            <w:r w:rsidR="008C6BB1">
              <w:rPr>
                <w:noProof/>
                <w:webHidden/>
              </w:rPr>
              <w:fldChar w:fldCharType="separate"/>
            </w:r>
            <w:r w:rsidR="008C6BB1">
              <w:rPr>
                <w:noProof/>
                <w:webHidden/>
              </w:rPr>
              <w:t>17</w:t>
            </w:r>
            <w:r w:rsidR="008C6BB1">
              <w:rPr>
                <w:noProof/>
                <w:webHidden/>
              </w:rPr>
              <w:fldChar w:fldCharType="end"/>
            </w:r>
          </w:hyperlink>
        </w:p>
        <w:p w14:paraId="0801D10E" w14:textId="7D5622DF" w:rsidR="008C6BB1" w:rsidRDefault="00364CC6">
          <w:pPr>
            <w:pStyle w:val="TOC3"/>
            <w:tabs>
              <w:tab w:val="right" w:leader="dot" w:pos="9352"/>
            </w:tabs>
            <w:rPr>
              <w:rFonts w:cstheme="minorBidi"/>
              <w:noProof/>
            </w:rPr>
          </w:pPr>
          <w:hyperlink w:anchor="_Toc167009488" w:history="1">
            <w:r w:rsidR="008C6BB1" w:rsidRPr="00340EFB">
              <w:rPr>
                <w:rStyle w:val="Hyperlink"/>
                <w:noProof/>
              </w:rPr>
              <w:t>Microservicio de Parametrización</w:t>
            </w:r>
            <w:r w:rsidR="008C6BB1">
              <w:rPr>
                <w:noProof/>
                <w:webHidden/>
              </w:rPr>
              <w:tab/>
            </w:r>
            <w:r w:rsidR="008C6BB1">
              <w:rPr>
                <w:noProof/>
                <w:webHidden/>
              </w:rPr>
              <w:fldChar w:fldCharType="begin"/>
            </w:r>
            <w:r w:rsidR="008C6BB1">
              <w:rPr>
                <w:noProof/>
                <w:webHidden/>
              </w:rPr>
              <w:instrText xml:space="preserve"> PAGEREF _Toc167009488 \h </w:instrText>
            </w:r>
            <w:r w:rsidR="008C6BB1">
              <w:rPr>
                <w:noProof/>
                <w:webHidden/>
              </w:rPr>
            </w:r>
            <w:r w:rsidR="008C6BB1">
              <w:rPr>
                <w:noProof/>
                <w:webHidden/>
              </w:rPr>
              <w:fldChar w:fldCharType="separate"/>
            </w:r>
            <w:r w:rsidR="008C6BB1">
              <w:rPr>
                <w:noProof/>
                <w:webHidden/>
              </w:rPr>
              <w:t>20</w:t>
            </w:r>
            <w:r w:rsidR="008C6BB1">
              <w:rPr>
                <w:noProof/>
                <w:webHidden/>
              </w:rPr>
              <w:fldChar w:fldCharType="end"/>
            </w:r>
          </w:hyperlink>
        </w:p>
        <w:p w14:paraId="48BDC194" w14:textId="5F2DCD3B" w:rsidR="008C6BB1" w:rsidRDefault="00364CC6">
          <w:pPr>
            <w:pStyle w:val="TOC3"/>
            <w:tabs>
              <w:tab w:val="right" w:leader="dot" w:pos="9352"/>
            </w:tabs>
            <w:rPr>
              <w:rFonts w:cstheme="minorBidi"/>
              <w:noProof/>
            </w:rPr>
          </w:pPr>
          <w:hyperlink w:anchor="_Toc167009489" w:history="1">
            <w:r w:rsidR="008C6BB1" w:rsidRPr="00340EFB">
              <w:rPr>
                <w:rStyle w:val="Hyperlink"/>
                <w:noProof/>
              </w:rPr>
              <w:t>Microservicio de Reportes</w:t>
            </w:r>
            <w:r w:rsidR="008C6BB1">
              <w:rPr>
                <w:noProof/>
                <w:webHidden/>
              </w:rPr>
              <w:tab/>
            </w:r>
            <w:r w:rsidR="008C6BB1">
              <w:rPr>
                <w:noProof/>
                <w:webHidden/>
              </w:rPr>
              <w:fldChar w:fldCharType="begin"/>
            </w:r>
            <w:r w:rsidR="008C6BB1">
              <w:rPr>
                <w:noProof/>
                <w:webHidden/>
              </w:rPr>
              <w:instrText xml:space="preserve"> PAGEREF _Toc167009489 \h </w:instrText>
            </w:r>
            <w:r w:rsidR="008C6BB1">
              <w:rPr>
                <w:noProof/>
                <w:webHidden/>
              </w:rPr>
            </w:r>
            <w:r w:rsidR="008C6BB1">
              <w:rPr>
                <w:noProof/>
                <w:webHidden/>
              </w:rPr>
              <w:fldChar w:fldCharType="separate"/>
            </w:r>
            <w:r w:rsidR="008C6BB1">
              <w:rPr>
                <w:noProof/>
                <w:webHidden/>
              </w:rPr>
              <w:t>23</w:t>
            </w:r>
            <w:r w:rsidR="008C6BB1">
              <w:rPr>
                <w:noProof/>
                <w:webHidden/>
              </w:rPr>
              <w:fldChar w:fldCharType="end"/>
            </w:r>
          </w:hyperlink>
        </w:p>
        <w:p w14:paraId="32B82D26" w14:textId="288ABFEA" w:rsidR="008C6BB1" w:rsidRDefault="00364CC6">
          <w:pPr>
            <w:pStyle w:val="TOC3"/>
            <w:tabs>
              <w:tab w:val="right" w:leader="dot" w:pos="9352"/>
            </w:tabs>
            <w:rPr>
              <w:rFonts w:cstheme="minorBidi"/>
              <w:noProof/>
            </w:rPr>
          </w:pPr>
          <w:hyperlink w:anchor="_Toc167009490" w:history="1">
            <w:r w:rsidR="008C6BB1" w:rsidRPr="00340EFB">
              <w:rPr>
                <w:rStyle w:val="Hyperlink"/>
                <w:noProof/>
              </w:rPr>
              <w:t>Microservicio de Notificaciones</w:t>
            </w:r>
            <w:r w:rsidR="008C6BB1">
              <w:rPr>
                <w:noProof/>
                <w:webHidden/>
              </w:rPr>
              <w:tab/>
            </w:r>
            <w:r w:rsidR="008C6BB1">
              <w:rPr>
                <w:noProof/>
                <w:webHidden/>
              </w:rPr>
              <w:fldChar w:fldCharType="begin"/>
            </w:r>
            <w:r w:rsidR="008C6BB1">
              <w:rPr>
                <w:noProof/>
                <w:webHidden/>
              </w:rPr>
              <w:instrText xml:space="preserve"> PAGEREF _Toc167009490 \h </w:instrText>
            </w:r>
            <w:r w:rsidR="008C6BB1">
              <w:rPr>
                <w:noProof/>
                <w:webHidden/>
              </w:rPr>
            </w:r>
            <w:r w:rsidR="008C6BB1">
              <w:rPr>
                <w:noProof/>
                <w:webHidden/>
              </w:rPr>
              <w:fldChar w:fldCharType="separate"/>
            </w:r>
            <w:r w:rsidR="008C6BB1">
              <w:rPr>
                <w:noProof/>
                <w:webHidden/>
              </w:rPr>
              <w:t>25</w:t>
            </w:r>
            <w:r w:rsidR="008C6BB1">
              <w:rPr>
                <w:noProof/>
                <w:webHidden/>
              </w:rPr>
              <w:fldChar w:fldCharType="end"/>
            </w:r>
          </w:hyperlink>
        </w:p>
        <w:p w14:paraId="5EA8D13C" w14:textId="4487CA1A" w:rsidR="008C6BB1" w:rsidRDefault="00364CC6">
          <w:pPr>
            <w:pStyle w:val="TOC3"/>
            <w:tabs>
              <w:tab w:val="right" w:leader="dot" w:pos="9352"/>
            </w:tabs>
            <w:rPr>
              <w:rFonts w:cstheme="minorBidi"/>
              <w:noProof/>
            </w:rPr>
          </w:pPr>
          <w:hyperlink w:anchor="_Toc167009491" w:history="1">
            <w:r w:rsidR="008C6BB1" w:rsidRPr="00340EFB">
              <w:rPr>
                <w:rStyle w:val="Hyperlink"/>
                <w:noProof/>
              </w:rPr>
              <w:t>Microservicio de Seguridad</w:t>
            </w:r>
            <w:r w:rsidR="008C6BB1">
              <w:rPr>
                <w:noProof/>
                <w:webHidden/>
              </w:rPr>
              <w:tab/>
            </w:r>
            <w:r w:rsidR="008C6BB1">
              <w:rPr>
                <w:noProof/>
                <w:webHidden/>
              </w:rPr>
              <w:fldChar w:fldCharType="begin"/>
            </w:r>
            <w:r w:rsidR="008C6BB1">
              <w:rPr>
                <w:noProof/>
                <w:webHidden/>
              </w:rPr>
              <w:instrText xml:space="preserve"> PAGEREF _Toc167009491 \h </w:instrText>
            </w:r>
            <w:r w:rsidR="008C6BB1">
              <w:rPr>
                <w:noProof/>
                <w:webHidden/>
              </w:rPr>
            </w:r>
            <w:r w:rsidR="008C6BB1">
              <w:rPr>
                <w:noProof/>
                <w:webHidden/>
              </w:rPr>
              <w:fldChar w:fldCharType="separate"/>
            </w:r>
            <w:r w:rsidR="008C6BB1">
              <w:rPr>
                <w:noProof/>
                <w:webHidden/>
              </w:rPr>
              <w:t>29</w:t>
            </w:r>
            <w:r w:rsidR="008C6BB1">
              <w:rPr>
                <w:noProof/>
                <w:webHidden/>
              </w:rPr>
              <w:fldChar w:fldCharType="end"/>
            </w:r>
          </w:hyperlink>
        </w:p>
        <w:p w14:paraId="0D6FE11D" w14:textId="7D89EE7C" w:rsidR="008C6BB1" w:rsidRDefault="00364CC6">
          <w:pPr>
            <w:pStyle w:val="TOC2"/>
            <w:tabs>
              <w:tab w:val="right" w:leader="dot" w:pos="9352"/>
            </w:tabs>
            <w:rPr>
              <w:rFonts w:cstheme="minorBidi"/>
              <w:noProof/>
            </w:rPr>
          </w:pPr>
          <w:hyperlink w:anchor="_Toc167009492" w:history="1">
            <w:r w:rsidR="008C6BB1" w:rsidRPr="00340EFB">
              <w:rPr>
                <w:rStyle w:val="Hyperlink"/>
                <w:noProof/>
              </w:rPr>
              <w:t>Requisitos no funcionales</w:t>
            </w:r>
            <w:r w:rsidR="008C6BB1">
              <w:rPr>
                <w:noProof/>
                <w:webHidden/>
              </w:rPr>
              <w:tab/>
            </w:r>
            <w:r w:rsidR="008C6BB1">
              <w:rPr>
                <w:noProof/>
                <w:webHidden/>
              </w:rPr>
              <w:fldChar w:fldCharType="begin"/>
            </w:r>
            <w:r w:rsidR="008C6BB1">
              <w:rPr>
                <w:noProof/>
                <w:webHidden/>
              </w:rPr>
              <w:instrText xml:space="preserve"> PAGEREF _Toc167009492 \h </w:instrText>
            </w:r>
            <w:r w:rsidR="008C6BB1">
              <w:rPr>
                <w:noProof/>
                <w:webHidden/>
              </w:rPr>
            </w:r>
            <w:r w:rsidR="008C6BB1">
              <w:rPr>
                <w:noProof/>
                <w:webHidden/>
              </w:rPr>
              <w:fldChar w:fldCharType="separate"/>
            </w:r>
            <w:r w:rsidR="008C6BB1">
              <w:rPr>
                <w:noProof/>
                <w:webHidden/>
              </w:rPr>
              <w:t>32</w:t>
            </w:r>
            <w:r w:rsidR="008C6BB1">
              <w:rPr>
                <w:noProof/>
                <w:webHidden/>
              </w:rPr>
              <w:fldChar w:fldCharType="end"/>
            </w:r>
          </w:hyperlink>
        </w:p>
        <w:p w14:paraId="181BC1BF" w14:textId="45A585AE" w:rsidR="008C6BB1" w:rsidRDefault="00364CC6">
          <w:pPr>
            <w:pStyle w:val="TOC1"/>
            <w:tabs>
              <w:tab w:val="right" w:leader="dot" w:pos="9352"/>
            </w:tabs>
            <w:rPr>
              <w:rFonts w:cstheme="minorBidi"/>
              <w:noProof/>
            </w:rPr>
          </w:pPr>
          <w:hyperlink w:anchor="_Toc167009493" w:history="1">
            <w:r w:rsidR="008C6BB1" w:rsidRPr="00340EFB">
              <w:rPr>
                <w:rStyle w:val="Hyperlink"/>
                <w:noProof/>
              </w:rPr>
              <w:t>Requisitos por casos de usos</w:t>
            </w:r>
            <w:r w:rsidR="008C6BB1">
              <w:rPr>
                <w:noProof/>
                <w:webHidden/>
              </w:rPr>
              <w:tab/>
            </w:r>
            <w:r w:rsidR="008C6BB1">
              <w:rPr>
                <w:noProof/>
                <w:webHidden/>
              </w:rPr>
              <w:fldChar w:fldCharType="begin"/>
            </w:r>
            <w:r w:rsidR="008C6BB1">
              <w:rPr>
                <w:noProof/>
                <w:webHidden/>
              </w:rPr>
              <w:instrText xml:space="preserve"> PAGEREF _Toc167009493 \h </w:instrText>
            </w:r>
            <w:r w:rsidR="008C6BB1">
              <w:rPr>
                <w:noProof/>
                <w:webHidden/>
              </w:rPr>
            </w:r>
            <w:r w:rsidR="008C6BB1">
              <w:rPr>
                <w:noProof/>
                <w:webHidden/>
              </w:rPr>
              <w:fldChar w:fldCharType="separate"/>
            </w:r>
            <w:r w:rsidR="008C6BB1">
              <w:rPr>
                <w:noProof/>
                <w:webHidden/>
              </w:rPr>
              <w:t>39</w:t>
            </w:r>
            <w:r w:rsidR="008C6BB1">
              <w:rPr>
                <w:noProof/>
                <w:webHidden/>
              </w:rPr>
              <w:fldChar w:fldCharType="end"/>
            </w:r>
          </w:hyperlink>
        </w:p>
        <w:p w14:paraId="7BE4764E" w14:textId="22C042D2" w:rsidR="008C6BB1" w:rsidRDefault="00364CC6">
          <w:pPr>
            <w:pStyle w:val="TOC2"/>
            <w:tabs>
              <w:tab w:val="right" w:leader="dot" w:pos="9352"/>
            </w:tabs>
            <w:rPr>
              <w:rFonts w:cstheme="minorBidi"/>
              <w:noProof/>
            </w:rPr>
          </w:pPr>
          <w:hyperlink w:anchor="_Toc167009494" w:history="1">
            <w:r w:rsidR="008C6BB1" w:rsidRPr="00340EFB">
              <w:rPr>
                <w:rStyle w:val="Hyperlink"/>
                <w:noProof/>
              </w:rPr>
              <w:t>Diagrama UML de casos uso</w:t>
            </w:r>
            <w:r w:rsidR="008C6BB1">
              <w:rPr>
                <w:noProof/>
                <w:webHidden/>
              </w:rPr>
              <w:tab/>
            </w:r>
            <w:r w:rsidR="008C6BB1">
              <w:rPr>
                <w:noProof/>
                <w:webHidden/>
              </w:rPr>
              <w:fldChar w:fldCharType="begin"/>
            </w:r>
            <w:r w:rsidR="008C6BB1">
              <w:rPr>
                <w:noProof/>
                <w:webHidden/>
              </w:rPr>
              <w:instrText xml:space="preserve"> PAGEREF _Toc167009494 \h </w:instrText>
            </w:r>
            <w:r w:rsidR="008C6BB1">
              <w:rPr>
                <w:noProof/>
                <w:webHidden/>
              </w:rPr>
            </w:r>
            <w:r w:rsidR="008C6BB1">
              <w:rPr>
                <w:noProof/>
                <w:webHidden/>
              </w:rPr>
              <w:fldChar w:fldCharType="separate"/>
            </w:r>
            <w:r w:rsidR="008C6BB1">
              <w:rPr>
                <w:noProof/>
                <w:webHidden/>
              </w:rPr>
              <w:t>40</w:t>
            </w:r>
            <w:r w:rsidR="008C6BB1">
              <w:rPr>
                <w:noProof/>
                <w:webHidden/>
              </w:rPr>
              <w:fldChar w:fldCharType="end"/>
            </w:r>
          </w:hyperlink>
        </w:p>
        <w:p w14:paraId="069B77D7" w14:textId="45D08B0B" w:rsidR="008C6BB1" w:rsidRDefault="00364CC6">
          <w:pPr>
            <w:pStyle w:val="TOC2"/>
            <w:tabs>
              <w:tab w:val="right" w:leader="dot" w:pos="9352"/>
            </w:tabs>
            <w:rPr>
              <w:rFonts w:cstheme="minorBidi"/>
              <w:noProof/>
            </w:rPr>
          </w:pPr>
          <w:hyperlink w:anchor="_Toc167009495" w:history="1">
            <w:r w:rsidR="008C6BB1" w:rsidRPr="00340EFB">
              <w:rPr>
                <w:rStyle w:val="Hyperlink"/>
                <w:noProof/>
              </w:rPr>
              <w:t>Caracterización de casos de uso</w:t>
            </w:r>
            <w:r w:rsidR="008C6BB1">
              <w:rPr>
                <w:noProof/>
                <w:webHidden/>
              </w:rPr>
              <w:tab/>
            </w:r>
            <w:r w:rsidR="008C6BB1">
              <w:rPr>
                <w:noProof/>
                <w:webHidden/>
              </w:rPr>
              <w:fldChar w:fldCharType="begin"/>
            </w:r>
            <w:r w:rsidR="008C6BB1">
              <w:rPr>
                <w:noProof/>
                <w:webHidden/>
              </w:rPr>
              <w:instrText xml:space="preserve"> PAGEREF _Toc167009495 \h </w:instrText>
            </w:r>
            <w:r w:rsidR="008C6BB1">
              <w:rPr>
                <w:noProof/>
                <w:webHidden/>
              </w:rPr>
            </w:r>
            <w:r w:rsidR="008C6BB1">
              <w:rPr>
                <w:noProof/>
                <w:webHidden/>
              </w:rPr>
              <w:fldChar w:fldCharType="separate"/>
            </w:r>
            <w:r w:rsidR="008C6BB1">
              <w:rPr>
                <w:noProof/>
                <w:webHidden/>
              </w:rPr>
              <w:t>40</w:t>
            </w:r>
            <w:r w:rsidR="008C6BB1">
              <w:rPr>
                <w:noProof/>
                <w:webHidden/>
              </w:rPr>
              <w:fldChar w:fldCharType="end"/>
            </w:r>
          </w:hyperlink>
        </w:p>
        <w:p w14:paraId="374C0179" w14:textId="31CB5E5E" w:rsidR="00500E03" w:rsidRDefault="00500E03">
          <w:r>
            <w:rPr>
              <w:b/>
              <w:bCs/>
            </w:rPr>
            <w:fldChar w:fldCharType="end"/>
          </w:r>
        </w:p>
      </w:sdtContent>
    </w:sdt>
    <w:p w14:paraId="16EEFA24" w14:textId="60A0EBC9" w:rsidR="002577D5" w:rsidRPr="003D726E" w:rsidRDefault="002577D5" w:rsidP="00500E03">
      <w:pPr>
        <w:pStyle w:val="Heading4"/>
        <w:numPr>
          <w:ilvl w:val="0"/>
          <w:numId w:val="40"/>
        </w:numPr>
        <w:sectPr w:rsidR="002577D5" w:rsidRPr="003D726E">
          <w:type w:val="continuous"/>
          <w:pgSz w:w="12242" w:h="15842"/>
          <w:pgMar w:top="1440" w:right="1440" w:bottom="1440" w:left="1440" w:header="709" w:footer="709" w:gutter="0"/>
          <w:cols w:space="720"/>
        </w:sectPr>
      </w:pPr>
    </w:p>
    <w:p w14:paraId="27BC38D3" w14:textId="45079174" w:rsidR="00CA71A4" w:rsidRPr="003D726E" w:rsidRDefault="00CA71A4">
      <w:pPr>
        <w:rPr>
          <w:rFonts w:ascii="Times New Roman" w:hAnsi="Times New Roman" w:cs="Times New Roman"/>
        </w:rPr>
      </w:pPr>
    </w:p>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F12E440" w:rsidR="00CA71A4" w:rsidRPr="006240B3" w:rsidRDefault="00B80A2E" w:rsidP="006240B3">
      <w:pPr>
        <w:pStyle w:val="Heading1"/>
      </w:pPr>
      <w:bookmarkStart w:id="8" w:name="_heading=h.1fob9te" w:colFirst="0" w:colLast="0"/>
      <w:bookmarkStart w:id="9" w:name="_Toc166943109"/>
      <w:bookmarkStart w:id="10" w:name="_Toc167009461"/>
      <w:bookmarkEnd w:id="8"/>
      <w:r w:rsidRPr="006240B3">
        <w:lastRenderedPageBreak/>
        <w:t>Marco Conceptual y organizativo</w:t>
      </w:r>
      <w:bookmarkEnd w:id="9"/>
      <w:bookmarkEnd w:id="10"/>
    </w:p>
    <w:p w14:paraId="27E969F5" w14:textId="38DB471B" w:rsidR="00CA71A4" w:rsidRPr="006240B3" w:rsidRDefault="00A1346C" w:rsidP="006240B3">
      <w:pPr>
        <w:pStyle w:val="Heading2"/>
      </w:pPr>
      <w:bookmarkStart w:id="11" w:name="_heading=h.3znysh7" w:colFirst="0" w:colLast="0"/>
      <w:bookmarkStart w:id="12" w:name="_Toc166943110"/>
      <w:bookmarkStart w:id="13" w:name="_Toc167009462"/>
      <w:bookmarkEnd w:id="11"/>
      <w:r w:rsidRPr="006240B3">
        <w:t>Introducción</w:t>
      </w:r>
      <w:bookmarkEnd w:id="12"/>
      <w:bookmarkEnd w:id="13"/>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4092AA14" w14:textId="77777777" w:rsidR="00CA71A4" w:rsidRPr="003D726E" w:rsidRDefault="00CA71A4">
      <w:pPr>
        <w:pBdr>
          <w:top w:val="nil"/>
          <w:left w:val="nil"/>
          <w:bottom w:val="nil"/>
          <w:right w:val="nil"/>
          <w:between w:val="nil"/>
        </w:pBdr>
        <w:ind w:left="300" w:hanging="300"/>
        <w:rPr>
          <w:rFonts w:ascii="Times New Roman" w:hAnsi="Times New Roman" w:cs="Times New Roman"/>
          <w:color w:val="000000"/>
        </w:rPr>
      </w:pPr>
    </w:p>
    <w:p w14:paraId="1B68F4F0" w14:textId="5A9BA203" w:rsidR="00AC59FD" w:rsidRPr="00F53F05" w:rsidRDefault="00AC59FD" w:rsidP="00F53F05">
      <w:pPr>
        <w:pBdr>
          <w:top w:val="nil"/>
          <w:left w:val="nil"/>
          <w:bottom w:val="nil"/>
          <w:right w:val="nil"/>
          <w:between w:val="nil"/>
        </w:pBdr>
        <w:tabs>
          <w:tab w:val="left" w:pos="709"/>
        </w:tabs>
        <w:spacing w:before="28" w:after="28"/>
        <w:ind w:left="357"/>
        <w:jc w:val="both"/>
        <w:rPr>
          <w:rFonts w:ascii="Times New Roman" w:hAnsi="Times New Roman" w:cs="Times New Roman"/>
          <w:sz w:val="24"/>
          <w:szCs w:val="24"/>
        </w:rPr>
      </w:pPr>
      <w:r w:rsidRPr="00F53F05">
        <w:rPr>
          <w:rFonts w:ascii="Times New Roman" w:hAnsi="Times New Roman" w:cs="Times New Roman"/>
          <w:sz w:val="24"/>
          <w:szCs w:val="24"/>
        </w:rPr>
        <w:t xml:space="preserve">En la era actual, los sistemas informáticos son esenciales para optimizar procesos y transformar organizaciones. La implementación de sistemas de información eficaces marca una gran diferencia en la eficiencia y productividad de una institución. En este contexto, </w:t>
      </w:r>
      <w:r w:rsidR="00273B38">
        <w:rPr>
          <w:rFonts w:ascii="Times New Roman" w:hAnsi="Times New Roman" w:cs="Times New Roman"/>
          <w:sz w:val="24"/>
          <w:szCs w:val="24"/>
        </w:rPr>
        <w:t xml:space="preserve">mi intención es de </w:t>
      </w:r>
      <w:r w:rsidRPr="00F53F05">
        <w:rPr>
          <w:rFonts w:ascii="Times New Roman" w:hAnsi="Times New Roman" w:cs="Times New Roman"/>
          <w:sz w:val="24"/>
          <w:szCs w:val="24"/>
        </w:rPr>
        <w:t>diseñar y desarrollar un sistema de información para la gestión de horario</w:t>
      </w:r>
      <w:r w:rsidR="003E3446">
        <w:rPr>
          <w:rFonts w:ascii="Times New Roman" w:hAnsi="Times New Roman" w:cs="Times New Roman"/>
          <w:sz w:val="24"/>
          <w:szCs w:val="24"/>
        </w:rPr>
        <w:t xml:space="preserve"> </w:t>
      </w:r>
      <w:r w:rsidR="003E3446" w:rsidRPr="00F53F05">
        <w:rPr>
          <w:rFonts w:ascii="Times New Roman" w:hAnsi="Times New Roman" w:cs="Times New Roman"/>
          <w:sz w:val="24"/>
          <w:szCs w:val="24"/>
        </w:rPr>
        <w:t xml:space="preserve">en el Servicio Nacional de Aprendizaje (SENA), </w:t>
      </w:r>
      <w:r w:rsidR="00273B38">
        <w:rPr>
          <w:rFonts w:ascii="Times New Roman" w:hAnsi="Times New Roman" w:cs="Times New Roman"/>
          <w:sz w:val="24"/>
          <w:szCs w:val="24"/>
        </w:rPr>
        <w:t>que optimice tareas y automatice de manera ágil las tareas repetitivas.</w:t>
      </w:r>
    </w:p>
    <w:p w14:paraId="24895256" w14:textId="016C3497" w:rsidR="00AC59FD" w:rsidRDefault="00AC59FD" w:rsidP="00F53F05">
      <w:pPr>
        <w:pBdr>
          <w:top w:val="nil"/>
          <w:left w:val="nil"/>
          <w:bottom w:val="nil"/>
          <w:right w:val="nil"/>
          <w:between w:val="nil"/>
        </w:pBdr>
        <w:tabs>
          <w:tab w:val="left" w:pos="709"/>
        </w:tabs>
        <w:spacing w:before="28" w:after="28"/>
        <w:ind w:left="357"/>
        <w:jc w:val="both"/>
        <w:rPr>
          <w:rFonts w:ascii="Times New Roman" w:hAnsi="Times New Roman" w:cs="Times New Roman"/>
          <w:sz w:val="24"/>
          <w:szCs w:val="24"/>
        </w:rPr>
      </w:pPr>
      <w:r w:rsidRPr="00F53F05">
        <w:rPr>
          <w:rFonts w:ascii="Times New Roman" w:hAnsi="Times New Roman" w:cs="Times New Roman"/>
          <w:sz w:val="24"/>
          <w:szCs w:val="24"/>
        </w:rPr>
        <w:t xml:space="preserve">La gestión de horarios es una tarea critica para todas las organizaciones entre ellas las instituciones académicas que se enfrentan a menudo a resolver problemas para llevar este proceso ya que involucra diversos recursos (constantes y variables) como por ejemplo: profesores, alumnos, ambientes, asignaturas, </w:t>
      </w:r>
      <w:proofErr w:type="spellStart"/>
      <w:r w:rsidRPr="00F53F05">
        <w:rPr>
          <w:rFonts w:ascii="Times New Roman" w:hAnsi="Times New Roman" w:cs="Times New Roman"/>
          <w:sz w:val="24"/>
          <w:szCs w:val="24"/>
        </w:rPr>
        <w:t>etc</w:t>
      </w:r>
      <w:proofErr w:type="spellEnd"/>
      <w:r w:rsidRPr="00F53F05">
        <w:rPr>
          <w:rFonts w:ascii="Times New Roman" w:hAnsi="Times New Roman" w:cs="Times New Roman"/>
          <w:sz w:val="24"/>
          <w:szCs w:val="24"/>
        </w:rPr>
        <w:t>; Este problema se le conoce normalmente como él (</w:t>
      </w:r>
      <w:proofErr w:type="spellStart"/>
      <w:r w:rsidRPr="00F53F05">
        <w:rPr>
          <w:rFonts w:ascii="Times New Roman" w:hAnsi="Times New Roman" w:cs="Times New Roman"/>
          <w:sz w:val="24"/>
          <w:szCs w:val="24"/>
        </w:rPr>
        <w:t>Timetabling</w:t>
      </w:r>
      <w:proofErr w:type="spellEnd"/>
      <w:r w:rsidRPr="00F53F05">
        <w:rPr>
          <w:rFonts w:ascii="Times New Roman" w:hAnsi="Times New Roman" w:cs="Times New Roman"/>
          <w:sz w:val="24"/>
          <w:szCs w:val="24"/>
        </w:rPr>
        <w:t xml:space="preserve"> </w:t>
      </w:r>
      <w:proofErr w:type="spellStart"/>
      <w:r w:rsidRPr="00F53F05">
        <w:rPr>
          <w:rFonts w:ascii="Times New Roman" w:hAnsi="Times New Roman" w:cs="Times New Roman"/>
          <w:sz w:val="24"/>
          <w:szCs w:val="24"/>
        </w:rPr>
        <w:t>Problem</w:t>
      </w:r>
      <w:proofErr w:type="spellEnd"/>
      <w:r w:rsidRPr="00F53F05">
        <w:rPr>
          <w:rFonts w:ascii="Times New Roman" w:hAnsi="Times New Roman" w:cs="Times New Roman"/>
          <w:sz w:val="24"/>
          <w:szCs w:val="24"/>
        </w:rPr>
        <w:t>); que analiza diversos factores (Restricciones de disponibilidad  y capacidad de los ambientes, restricciones de horario, Equidad en la asignación, , evitar conflictos de horarios); lo que lo hace un proceso (NP-</w:t>
      </w:r>
      <w:proofErr w:type="spellStart"/>
      <w:r w:rsidRPr="00F53F05">
        <w:rPr>
          <w:rFonts w:ascii="Times New Roman" w:hAnsi="Times New Roman" w:cs="Times New Roman"/>
          <w:sz w:val="24"/>
          <w:szCs w:val="24"/>
        </w:rPr>
        <w:t>Hard</w:t>
      </w:r>
      <w:proofErr w:type="spellEnd"/>
      <w:r w:rsidRPr="00F53F05">
        <w:rPr>
          <w:rFonts w:ascii="Times New Roman" w:hAnsi="Times New Roman" w:cs="Times New Roman"/>
          <w:sz w:val="24"/>
          <w:szCs w:val="24"/>
        </w:rPr>
        <w:t>), lo que significa que encontrar la solución óptima puede ser computacionalmente costosa y requerir métodos de optimización avanzados.</w:t>
      </w:r>
    </w:p>
    <w:p w14:paraId="13216E89" w14:textId="6577BB48" w:rsidR="00885908" w:rsidRDefault="002B0BFF" w:rsidP="00F53F05">
      <w:pPr>
        <w:pBdr>
          <w:top w:val="nil"/>
          <w:left w:val="nil"/>
          <w:bottom w:val="nil"/>
          <w:right w:val="nil"/>
          <w:between w:val="nil"/>
        </w:pBdr>
        <w:tabs>
          <w:tab w:val="left" w:pos="709"/>
        </w:tabs>
        <w:spacing w:before="28" w:after="28"/>
        <w:ind w:left="357"/>
        <w:jc w:val="both"/>
        <w:rPr>
          <w:rFonts w:ascii="Times New Roman" w:hAnsi="Times New Roman" w:cs="Times New Roman"/>
          <w:sz w:val="24"/>
          <w:szCs w:val="24"/>
        </w:rPr>
      </w:pPr>
      <w:r w:rsidRPr="002B0BFF">
        <w:rPr>
          <w:rFonts w:ascii="Times New Roman" w:hAnsi="Times New Roman" w:cs="Times New Roman"/>
          <w:sz w:val="24"/>
          <w:szCs w:val="24"/>
        </w:rPr>
        <w:t>Por consiguiente, sugiero desarrollar una</w:t>
      </w:r>
      <w:r>
        <w:rPr>
          <w:rFonts w:ascii="Times New Roman" w:hAnsi="Times New Roman" w:cs="Times New Roman"/>
          <w:sz w:val="24"/>
          <w:szCs w:val="24"/>
        </w:rPr>
        <w:t xml:space="preserve"> </w:t>
      </w:r>
      <w:r w:rsidRPr="002B0BFF">
        <w:rPr>
          <w:rFonts w:ascii="Times New Roman" w:hAnsi="Times New Roman" w:cs="Times New Roman"/>
          <w:sz w:val="24"/>
          <w:szCs w:val="24"/>
        </w:rPr>
        <w:t>versión de un sistema informático para la gestión eficiente de horarios en el SENA Regional Huila. Este sistema permitirá asignar horarios para instructores y aprendices de manera más sencilla, además de facilitar a los coordinadores la revisión y carga de horarios. Asimismo, se podrán generar informes periódicos. El objetivo de este proyecto es optimizar la gestión de horarios, disminuir la carga de trabajo y mejorar la eficiencia en la planificación académica del SENA. Mi principal propósito es reducir el tiempo dedicado a tareas repetitivas mediante la automatización de procesos, logrando así una mayor rapidez y eficiencia</w:t>
      </w:r>
    </w:p>
    <w:p w14:paraId="5408AF8B" w14:textId="77777777" w:rsidR="00885908" w:rsidRPr="00F53F05" w:rsidRDefault="00885908" w:rsidP="00F53F05">
      <w:pPr>
        <w:pBdr>
          <w:top w:val="nil"/>
          <w:left w:val="nil"/>
          <w:bottom w:val="nil"/>
          <w:right w:val="nil"/>
          <w:between w:val="nil"/>
        </w:pBdr>
        <w:tabs>
          <w:tab w:val="left" w:pos="709"/>
        </w:tabs>
        <w:spacing w:before="28" w:after="28"/>
        <w:ind w:left="357"/>
        <w:jc w:val="both"/>
        <w:rPr>
          <w:rFonts w:ascii="Times New Roman" w:hAnsi="Times New Roman" w:cs="Times New Roman"/>
          <w:sz w:val="24"/>
          <w:szCs w:val="24"/>
        </w:rPr>
      </w:pPr>
    </w:p>
    <w:p w14:paraId="4B647217" w14:textId="7BAD96DB" w:rsidR="00CA71A4" w:rsidRPr="003F37C6" w:rsidRDefault="00A1346C" w:rsidP="004C06A5">
      <w:pPr>
        <w:pStyle w:val="Heading2"/>
        <w:rPr>
          <w:lang w:val="en-US"/>
        </w:rPr>
      </w:pPr>
      <w:bookmarkStart w:id="14" w:name="_heading=h.zbnivykxh7un" w:colFirst="0" w:colLast="0"/>
      <w:bookmarkStart w:id="15" w:name="_Toc166943111"/>
      <w:bookmarkStart w:id="16" w:name="_Toc167009463"/>
      <w:bookmarkEnd w:id="14"/>
      <w:r w:rsidRPr="003F37C6">
        <w:rPr>
          <w:lang w:val="en-US"/>
        </w:rPr>
        <w:lastRenderedPageBreak/>
        <w:t>Abstract</w:t>
      </w:r>
      <w:bookmarkEnd w:id="15"/>
      <w:bookmarkEnd w:id="16"/>
      <w:r w:rsidRPr="003F37C6">
        <w:rPr>
          <w:lang w:val="en-US"/>
        </w:rPr>
        <w:t xml:space="preserve"> </w:t>
      </w:r>
    </w:p>
    <w:p w14:paraId="2767FD4B" w14:textId="77777777" w:rsidR="00CD4310" w:rsidRDefault="00A1346C" w:rsidP="00CD4310">
      <w:pPr>
        <w:keepNext/>
        <w:keepLines/>
        <w:spacing w:before="240" w:after="240"/>
        <w:jc w:val="both"/>
        <w:rPr>
          <w:rFonts w:ascii="Times New Roman" w:hAnsi="Times New Roman" w:cs="Times New Roman"/>
          <w:bCs/>
          <w:sz w:val="24"/>
          <w:szCs w:val="24"/>
          <w:lang w:val="en-US"/>
        </w:rPr>
      </w:pPr>
      <w:r w:rsidRPr="00CD4310">
        <w:rPr>
          <w:rFonts w:ascii="Times New Roman" w:hAnsi="Times New Roman" w:cs="Times New Roman"/>
          <w:b/>
          <w:sz w:val="36"/>
          <w:szCs w:val="36"/>
          <w:lang w:val="en-US"/>
        </w:rPr>
        <w:t xml:space="preserve"> </w:t>
      </w:r>
      <w:r w:rsidR="00CD4310" w:rsidRPr="00CD4310">
        <w:rPr>
          <w:rFonts w:ascii="Times New Roman" w:hAnsi="Times New Roman" w:cs="Times New Roman"/>
          <w:bCs/>
          <w:sz w:val="24"/>
          <w:szCs w:val="24"/>
          <w:lang w:val="en-US"/>
        </w:rPr>
        <w:t>The efficient management of schedule allocation is a crucial pillar in educational environments, and the National Learning Service (SENA), Huila region, recognizes its importance. However, the current system in the institution does not fully meet the institution's needs; there are still repetitive tasks that make this process more time-consuming to complete.</w:t>
      </w:r>
    </w:p>
    <w:p w14:paraId="5B77E3A1" w14:textId="5B6CE58F" w:rsidR="00CD4310" w:rsidRPr="00CD4310" w:rsidRDefault="00CD4310" w:rsidP="00CD4310">
      <w:pPr>
        <w:keepNext/>
        <w:keepLines/>
        <w:spacing w:before="240" w:after="240"/>
        <w:jc w:val="both"/>
        <w:rPr>
          <w:rFonts w:ascii="Times New Roman" w:hAnsi="Times New Roman" w:cs="Times New Roman"/>
          <w:bCs/>
          <w:sz w:val="24"/>
          <w:szCs w:val="24"/>
          <w:lang w:val="en-US"/>
        </w:rPr>
      </w:pPr>
      <w:r w:rsidRPr="00CD4310">
        <w:rPr>
          <w:rFonts w:ascii="Times New Roman" w:hAnsi="Times New Roman" w:cs="Times New Roman"/>
          <w:bCs/>
          <w:sz w:val="24"/>
          <w:szCs w:val="24"/>
          <w:lang w:val="en-US"/>
        </w:rPr>
        <w:t>To address this need, I propose a project version to improve efficiency and better adapt to client needs. My approach will enable a dynamic recording of essential information such as instructors and classrooms, streamline schedule allocation, and automate these repetitive tasks in the process. This will allow for a more efficient distribution of resources and free up time for the team responsible for schedule management, reducing planning time and minimizing human errors.</w:t>
      </w:r>
    </w:p>
    <w:p w14:paraId="49EBEECF" w14:textId="7BAF8B71" w:rsidR="00116AF4" w:rsidRPr="00CD4310" w:rsidRDefault="00CD4310" w:rsidP="00CD4310">
      <w:pPr>
        <w:keepNext/>
        <w:keepLines/>
        <w:spacing w:before="240" w:after="240"/>
        <w:jc w:val="both"/>
        <w:rPr>
          <w:rFonts w:ascii="Times New Roman" w:hAnsi="Times New Roman" w:cs="Times New Roman"/>
          <w:b/>
          <w:lang w:val="en-US"/>
        </w:rPr>
      </w:pPr>
      <w:r w:rsidRPr="00CD4310">
        <w:rPr>
          <w:rFonts w:ascii="Times New Roman" w:hAnsi="Times New Roman" w:cs="Times New Roman"/>
          <w:bCs/>
          <w:sz w:val="24"/>
          <w:szCs w:val="24"/>
          <w:lang w:val="en-US"/>
        </w:rPr>
        <w:t>My new version will be specially designed to enhance the educational experience at the institution, allowing for a dynamic recording of essential information such as environments, files, and instructors. This facilitates adaptable and quick schedule allocation, ensuring the integrity of records in the face of unexpected changes.</w:t>
      </w:r>
    </w:p>
    <w:p w14:paraId="254318D8" w14:textId="7D674D7A" w:rsidR="006B5F3F" w:rsidRPr="00CD4310" w:rsidRDefault="006B5F3F" w:rsidP="004C06A5">
      <w:pPr>
        <w:pStyle w:val="Heading2"/>
      </w:pPr>
      <w:bookmarkStart w:id="17" w:name="_Toc166943112"/>
      <w:bookmarkStart w:id="18" w:name="_Toc167009464"/>
      <w:r w:rsidRPr="00CD4310">
        <w:t>Resumen</w:t>
      </w:r>
      <w:bookmarkEnd w:id="17"/>
      <w:bookmarkEnd w:id="18"/>
    </w:p>
    <w:p w14:paraId="06A11D86" w14:textId="6DF65B45" w:rsidR="00116AF4" w:rsidRPr="00CD4310" w:rsidRDefault="006B5F3F" w:rsidP="00116AF4">
      <w:pPr>
        <w:pStyle w:val="Abstract"/>
        <w:tabs>
          <w:tab w:val="left" w:pos="993"/>
        </w:tabs>
        <w:spacing w:before="0"/>
        <w:ind w:right="720" w:firstLine="0"/>
        <w:rPr>
          <w:b w:val="0"/>
          <w:sz w:val="24"/>
          <w:szCs w:val="24"/>
          <w:lang w:val="es-ES"/>
        </w:rPr>
      </w:pPr>
      <w:r w:rsidRPr="00CD4310">
        <w:rPr>
          <w:b w:val="0"/>
          <w:sz w:val="24"/>
          <w:szCs w:val="24"/>
          <w:lang w:val="es-ES"/>
        </w:rPr>
        <w:t xml:space="preserve">La gestión eficiente de </w:t>
      </w:r>
      <w:r w:rsidR="00CD72B3" w:rsidRPr="00CD4310">
        <w:rPr>
          <w:b w:val="0"/>
          <w:sz w:val="24"/>
          <w:szCs w:val="24"/>
          <w:lang w:val="es-ES"/>
        </w:rPr>
        <w:t xml:space="preserve">asignación de </w:t>
      </w:r>
      <w:r w:rsidRPr="00CD4310">
        <w:rPr>
          <w:b w:val="0"/>
          <w:sz w:val="24"/>
          <w:szCs w:val="24"/>
          <w:lang w:val="es-ES"/>
        </w:rPr>
        <w:t xml:space="preserve">horarios es un pilar crucial en entornos educativos, y el Servicio Nacional de Aprendizaje SENA, regional Huila; reconoce su importancia. Sin embargo, el sistema actual en la institución no satisface plenamente las necesidades requeridas por la institución </w:t>
      </w:r>
      <w:r w:rsidR="00CD72B3" w:rsidRPr="00CD4310">
        <w:rPr>
          <w:b w:val="0"/>
          <w:sz w:val="24"/>
          <w:szCs w:val="24"/>
          <w:lang w:val="es-ES"/>
        </w:rPr>
        <w:t>aún existen</w:t>
      </w:r>
      <w:r w:rsidR="00025CC8" w:rsidRPr="00CD4310">
        <w:rPr>
          <w:b w:val="0"/>
          <w:sz w:val="24"/>
          <w:szCs w:val="24"/>
          <w:lang w:val="es-ES"/>
        </w:rPr>
        <w:t xml:space="preserve"> tareas repetitivas </w:t>
      </w:r>
      <w:r w:rsidR="00CD72B3" w:rsidRPr="00CD4310">
        <w:rPr>
          <w:b w:val="0"/>
          <w:sz w:val="24"/>
          <w:szCs w:val="24"/>
          <w:lang w:val="es-ES"/>
        </w:rPr>
        <w:t>que hacen que este proceso sea más extenso de completar</w:t>
      </w:r>
      <w:r w:rsidR="00116AF4" w:rsidRPr="00CD4310">
        <w:rPr>
          <w:b w:val="0"/>
          <w:sz w:val="24"/>
          <w:szCs w:val="24"/>
          <w:lang w:val="es-ES"/>
        </w:rPr>
        <w:t>.</w:t>
      </w:r>
    </w:p>
    <w:p w14:paraId="606AEC8A" w14:textId="7A9C9B51" w:rsidR="00116AF4" w:rsidRPr="00CD4310" w:rsidRDefault="006B5F3F" w:rsidP="00116AF4">
      <w:pPr>
        <w:pStyle w:val="Abstract"/>
        <w:tabs>
          <w:tab w:val="left" w:pos="993"/>
        </w:tabs>
        <w:spacing w:before="0"/>
        <w:ind w:right="720" w:firstLine="0"/>
        <w:rPr>
          <w:b w:val="0"/>
          <w:sz w:val="24"/>
          <w:szCs w:val="24"/>
          <w:lang w:val="es-ES"/>
        </w:rPr>
      </w:pPr>
      <w:r w:rsidRPr="00CD4310">
        <w:rPr>
          <w:b w:val="0"/>
          <w:sz w:val="24"/>
          <w:szCs w:val="24"/>
          <w:lang w:val="es-ES"/>
        </w:rPr>
        <w:t>Para abordar esta necesidad</w:t>
      </w:r>
      <w:r w:rsidR="00CD72B3" w:rsidRPr="00CD4310">
        <w:rPr>
          <w:b w:val="0"/>
          <w:sz w:val="24"/>
          <w:szCs w:val="24"/>
          <w:lang w:val="es-ES"/>
        </w:rPr>
        <w:t>. Propongo una versión d</w:t>
      </w:r>
      <w:r w:rsidR="00116AF4" w:rsidRPr="00CD4310">
        <w:rPr>
          <w:b w:val="0"/>
          <w:sz w:val="24"/>
          <w:szCs w:val="24"/>
          <w:lang w:val="es-ES"/>
        </w:rPr>
        <w:t>e</w:t>
      </w:r>
      <w:r w:rsidR="00CD72B3" w:rsidRPr="00CD4310">
        <w:rPr>
          <w:b w:val="0"/>
          <w:sz w:val="24"/>
          <w:szCs w:val="24"/>
          <w:lang w:val="es-ES"/>
        </w:rPr>
        <w:t xml:space="preserve"> proyecto para mejorar la eficiencia y </w:t>
      </w:r>
      <w:r w:rsidR="00116AF4" w:rsidRPr="00CD4310">
        <w:rPr>
          <w:b w:val="0"/>
          <w:sz w:val="24"/>
          <w:szCs w:val="24"/>
          <w:lang w:val="es-ES"/>
        </w:rPr>
        <w:t xml:space="preserve">buscando mejor adaptación </w:t>
      </w:r>
      <w:r w:rsidR="00CD72B3" w:rsidRPr="00CD4310">
        <w:rPr>
          <w:b w:val="0"/>
          <w:sz w:val="24"/>
          <w:szCs w:val="24"/>
          <w:lang w:val="es-ES"/>
        </w:rPr>
        <w:t xml:space="preserve">a las necesidades del cliente. Mi enfoque será permitir un registro dinámico de información esencial </w:t>
      </w:r>
      <w:r w:rsidR="009F6A5F" w:rsidRPr="00CD4310">
        <w:rPr>
          <w:b w:val="0"/>
          <w:sz w:val="24"/>
          <w:szCs w:val="24"/>
          <w:lang w:val="es-ES"/>
        </w:rPr>
        <w:t xml:space="preserve">como instructores y aulas </w:t>
      </w:r>
      <w:r w:rsidR="00CD72B3" w:rsidRPr="00CD4310">
        <w:rPr>
          <w:b w:val="0"/>
          <w:sz w:val="24"/>
          <w:szCs w:val="24"/>
          <w:lang w:val="es-ES"/>
        </w:rPr>
        <w:t>y agilizar la asignación de horarios,</w:t>
      </w:r>
      <w:r w:rsidR="00116AF4" w:rsidRPr="00CD4310">
        <w:rPr>
          <w:b w:val="0"/>
          <w:sz w:val="24"/>
          <w:szCs w:val="24"/>
          <w:lang w:val="es-ES"/>
        </w:rPr>
        <w:t xml:space="preserve"> además automatizar dichas tareas repetitiva</w:t>
      </w:r>
      <w:r w:rsidR="00FA43B1" w:rsidRPr="00CD4310">
        <w:rPr>
          <w:b w:val="0"/>
          <w:sz w:val="24"/>
          <w:szCs w:val="24"/>
          <w:lang w:val="es-ES"/>
        </w:rPr>
        <w:t>s</w:t>
      </w:r>
      <w:r w:rsidR="00116AF4" w:rsidRPr="003F37C6">
        <w:rPr>
          <w:lang w:val="es-CO"/>
        </w:rPr>
        <w:t xml:space="preserve">  </w:t>
      </w:r>
      <w:r w:rsidR="00116AF4" w:rsidRPr="00CD4310">
        <w:rPr>
          <w:b w:val="0"/>
          <w:sz w:val="24"/>
          <w:szCs w:val="24"/>
          <w:lang w:val="es-ES"/>
        </w:rPr>
        <w:t xml:space="preserve"> </w:t>
      </w:r>
      <w:r w:rsidR="00FA43B1" w:rsidRPr="00CD4310">
        <w:rPr>
          <w:b w:val="0"/>
          <w:sz w:val="24"/>
          <w:szCs w:val="24"/>
          <w:lang w:val="es-ES"/>
        </w:rPr>
        <w:t xml:space="preserve">en este proceso </w:t>
      </w:r>
      <w:r w:rsidR="00116AF4" w:rsidRPr="00CD4310">
        <w:rPr>
          <w:b w:val="0"/>
          <w:sz w:val="24"/>
          <w:szCs w:val="24"/>
          <w:lang w:val="es-ES"/>
        </w:rPr>
        <w:t xml:space="preserve">permitiendo una distribución más eficiente de los recursos </w:t>
      </w:r>
      <w:r w:rsidR="009F6A5F" w:rsidRPr="00CD4310">
        <w:rPr>
          <w:b w:val="0"/>
          <w:sz w:val="24"/>
          <w:szCs w:val="24"/>
          <w:lang w:val="es-ES"/>
        </w:rPr>
        <w:t>y liberando tiempo del equipo responsable de la gestión de horarios</w:t>
      </w:r>
      <w:r w:rsidR="00116AF4" w:rsidRPr="00CD4310">
        <w:rPr>
          <w:b w:val="0"/>
          <w:sz w:val="24"/>
          <w:szCs w:val="24"/>
          <w:lang w:val="es-ES"/>
        </w:rPr>
        <w:t xml:space="preserve"> lo que </w:t>
      </w:r>
      <w:r w:rsidR="00FA43B1" w:rsidRPr="00CD4310">
        <w:rPr>
          <w:b w:val="0"/>
          <w:sz w:val="24"/>
          <w:szCs w:val="24"/>
          <w:lang w:val="es-ES"/>
        </w:rPr>
        <w:t xml:space="preserve">reducirá la </w:t>
      </w:r>
      <w:r w:rsidR="00116AF4" w:rsidRPr="00CD4310">
        <w:rPr>
          <w:b w:val="0"/>
          <w:sz w:val="24"/>
          <w:szCs w:val="24"/>
          <w:lang w:val="es-ES"/>
        </w:rPr>
        <w:t>planificación</w:t>
      </w:r>
      <w:r w:rsidR="00FA43B1" w:rsidRPr="00CD4310">
        <w:rPr>
          <w:b w:val="0"/>
          <w:sz w:val="24"/>
          <w:szCs w:val="24"/>
          <w:lang w:val="es-ES"/>
        </w:rPr>
        <w:t xml:space="preserve"> y </w:t>
      </w:r>
      <w:r w:rsidR="00116AF4" w:rsidRPr="00CD4310">
        <w:rPr>
          <w:b w:val="0"/>
          <w:sz w:val="24"/>
          <w:szCs w:val="24"/>
          <w:lang w:val="es-ES"/>
        </w:rPr>
        <w:t>minimizando los errores humanos.</w:t>
      </w:r>
    </w:p>
    <w:p w14:paraId="32B7FCDF" w14:textId="79E1F6B2" w:rsidR="00025CC8" w:rsidRPr="00116AF4" w:rsidRDefault="00116AF4" w:rsidP="00116AF4">
      <w:pPr>
        <w:pStyle w:val="Abstract"/>
        <w:tabs>
          <w:tab w:val="left" w:pos="993"/>
        </w:tabs>
        <w:spacing w:before="0"/>
        <w:ind w:right="720" w:firstLine="0"/>
        <w:rPr>
          <w:b w:val="0"/>
          <w:i/>
          <w:sz w:val="24"/>
          <w:szCs w:val="24"/>
          <w:lang w:val="es-ES"/>
        </w:rPr>
      </w:pPr>
      <w:r w:rsidRPr="00CD4310">
        <w:rPr>
          <w:b w:val="0"/>
          <w:sz w:val="24"/>
          <w:szCs w:val="24"/>
          <w:lang w:val="es-ES"/>
        </w:rPr>
        <w:br/>
        <w:t xml:space="preserve">Mi nueva versión será especialmente </w:t>
      </w:r>
      <w:r w:rsidR="00FA43B1" w:rsidRPr="00CD4310">
        <w:rPr>
          <w:b w:val="0"/>
          <w:sz w:val="24"/>
          <w:szCs w:val="24"/>
          <w:lang w:val="es-ES"/>
        </w:rPr>
        <w:t>diseñada para mejorar la experiencia educativa en la institución. permitiendo</w:t>
      </w:r>
      <w:r w:rsidRPr="00CD4310">
        <w:rPr>
          <w:b w:val="0"/>
          <w:sz w:val="24"/>
          <w:szCs w:val="24"/>
          <w:lang w:val="es-ES"/>
        </w:rPr>
        <w:t xml:space="preserve"> un registro dinámico de información esencial, como ambientes, fichas, instructores. Esto facilita una asignación de horarios adaptable y rápida, asegurando la integridad de los registros ante cambios inesperados</w:t>
      </w:r>
      <w:r>
        <w:rPr>
          <w:b w:val="0"/>
          <w:i/>
          <w:sz w:val="24"/>
          <w:szCs w:val="24"/>
          <w:lang w:val="es-ES"/>
        </w:rPr>
        <w:t>.</w:t>
      </w:r>
    </w:p>
    <w:p w14:paraId="02A6A31E" w14:textId="4DCC54D8" w:rsidR="00025CC8" w:rsidRDefault="00025CC8" w:rsidP="00025CC8">
      <w:pPr>
        <w:rPr>
          <w:lang w:val="es-ES" w:eastAsia="en-US"/>
        </w:rPr>
      </w:pPr>
    </w:p>
    <w:p w14:paraId="32DFBCFC" w14:textId="77777777" w:rsidR="00025CC8" w:rsidRPr="00025CC8" w:rsidRDefault="00025CC8" w:rsidP="00025CC8">
      <w:pPr>
        <w:rPr>
          <w:lang w:val="es-ES" w:eastAsia="en-US"/>
        </w:rPr>
      </w:pPr>
    </w:p>
    <w:p w14:paraId="34F8F27A" w14:textId="77777777" w:rsidR="00CA71A4" w:rsidRPr="003F37C6" w:rsidRDefault="00CA71A4">
      <w:pPr>
        <w:pBdr>
          <w:top w:val="nil"/>
          <w:left w:val="nil"/>
          <w:bottom w:val="nil"/>
          <w:right w:val="nil"/>
          <w:between w:val="nil"/>
        </w:pBdr>
        <w:tabs>
          <w:tab w:val="left" w:pos="709"/>
        </w:tabs>
        <w:spacing w:before="28" w:after="28"/>
        <w:ind w:left="357"/>
        <w:rPr>
          <w:rFonts w:ascii="Times New Roman" w:hAnsi="Times New Roman" w:cs="Times New Roman"/>
          <w:sz w:val="24"/>
          <w:szCs w:val="24"/>
        </w:rPr>
      </w:pPr>
    </w:p>
    <w:p w14:paraId="4D7AF23C" w14:textId="77777777" w:rsidR="00CA71A4" w:rsidRPr="003F37C6"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rPr>
      </w:pPr>
    </w:p>
    <w:p w14:paraId="00ABBF51" w14:textId="43C88D3E" w:rsidR="00CA71A4" w:rsidRDefault="00A1346C" w:rsidP="006240B3">
      <w:pPr>
        <w:pStyle w:val="Heading2"/>
      </w:pPr>
      <w:bookmarkStart w:id="19" w:name="_heading=h.2et92p0" w:colFirst="0" w:colLast="0"/>
      <w:bookmarkStart w:id="20" w:name="_Toc166943113"/>
      <w:bookmarkStart w:id="21" w:name="_Toc167009465"/>
      <w:bookmarkEnd w:id="19"/>
      <w:r w:rsidRPr="006240B3">
        <w:lastRenderedPageBreak/>
        <w:t>Planteamiento del problema</w:t>
      </w:r>
      <w:bookmarkEnd w:id="20"/>
      <w:bookmarkEnd w:id="21"/>
    </w:p>
    <w:p w14:paraId="6D8ED4D3" w14:textId="1BC4432E" w:rsidR="00924EFA" w:rsidRPr="00924EFA" w:rsidRDefault="00924EFA" w:rsidP="00C8463F">
      <w:pPr>
        <w:rPr>
          <w:rFonts w:ascii="Times New Roman" w:hAnsi="Times New Roman" w:cs="Times New Roman"/>
          <w:sz w:val="24"/>
          <w:szCs w:val="24"/>
        </w:rPr>
      </w:pPr>
      <w:r w:rsidRPr="00924EFA">
        <w:rPr>
          <w:rFonts w:ascii="Times New Roman" w:hAnsi="Times New Roman" w:cs="Times New Roman"/>
          <w:sz w:val="24"/>
          <w:szCs w:val="24"/>
        </w:rPr>
        <w:t>El Centro de Formación la Industria, La Empresa y Los Servicios (CIES) del SENA enfrenta desafíos en la gestión de horarios. Aunque el proceso actual cubre las necesidades, presenta deficiencias como carga laboral adicional por tareas repetitivas, conflictos de horarios y falta de preparación para cambios imprevistos como incapacidades de</w:t>
      </w:r>
      <w:r>
        <w:rPr>
          <w:rFonts w:ascii="Times New Roman" w:hAnsi="Times New Roman" w:cs="Times New Roman"/>
          <w:sz w:val="24"/>
          <w:szCs w:val="24"/>
        </w:rPr>
        <w:t xml:space="preserve"> los</w:t>
      </w:r>
      <w:r w:rsidRPr="00924EFA">
        <w:rPr>
          <w:rFonts w:ascii="Times New Roman" w:hAnsi="Times New Roman" w:cs="Times New Roman"/>
          <w:sz w:val="24"/>
          <w:szCs w:val="24"/>
        </w:rPr>
        <w:t xml:space="preserve"> instructores. Estos problemas afectan la planificación y pueden generar sobrecarga o falta de horas, impactando la compensación económica de los instructores.</w:t>
      </w:r>
    </w:p>
    <w:p w14:paraId="1B878290" w14:textId="77777777" w:rsidR="00924EFA" w:rsidRPr="00924EFA" w:rsidRDefault="00924EFA" w:rsidP="00C8463F">
      <w:pPr>
        <w:rPr>
          <w:rFonts w:ascii="Times New Roman" w:hAnsi="Times New Roman" w:cs="Times New Roman"/>
          <w:sz w:val="24"/>
          <w:szCs w:val="24"/>
        </w:rPr>
      </w:pPr>
    </w:p>
    <w:p w14:paraId="38A894F8" w14:textId="6783FB2A" w:rsidR="00924EFA" w:rsidRPr="00924EFA" w:rsidRDefault="00924EFA" w:rsidP="00C8463F">
      <w:pPr>
        <w:rPr>
          <w:rFonts w:ascii="Times New Roman" w:hAnsi="Times New Roman" w:cs="Times New Roman"/>
          <w:sz w:val="24"/>
          <w:szCs w:val="24"/>
        </w:rPr>
      </w:pPr>
      <w:r w:rsidRPr="00924EFA">
        <w:rPr>
          <w:rFonts w:ascii="Times New Roman" w:hAnsi="Times New Roman" w:cs="Times New Roman"/>
          <w:sz w:val="24"/>
          <w:szCs w:val="24"/>
        </w:rPr>
        <w:t>Aunque se utiliza el sistema Sena Sofia Plus</w:t>
      </w:r>
      <w:r>
        <w:rPr>
          <w:rFonts w:ascii="Times New Roman" w:hAnsi="Times New Roman" w:cs="Times New Roman"/>
          <w:sz w:val="24"/>
          <w:szCs w:val="24"/>
        </w:rPr>
        <w:t xml:space="preserve"> que es un software macro, este solo </w:t>
      </w:r>
      <w:r w:rsidR="00C8463F">
        <w:rPr>
          <w:rFonts w:ascii="Times New Roman" w:hAnsi="Times New Roman" w:cs="Times New Roman"/>
          <w:sz w:val="24"/>
          <w:szCs w:val="24"/>
        </w:rPr>
        <w:t xml:space="preserve">permite </w:t>
      </w:r>
      <w:r w:rsidR="00C8463F" w:rsidRPr="00924EFA">
        <w:rPr>
          <w:rFonts w:ascii="Times New Roman" w:hAnsi="Times New Roman" w:cs="Times New Roman"/>
          <w:sz w:val="24"/>
          <w:szCs w:val="24"/>
        </w:rPr>
        <w:t>visualizar</w:t>
      </w:r>
      <w:r w:rsidRPr="00924EFA">
        <w:rPr>
          <w:rFonts w:ascii="Times New Roman" w:hAnsi="Times New Roman" w:cs="Times New Roman"/>
          <w:sz w:val="24"/>
          <w:szCs w:val="24"/>
        </w:rPr>
        <w:t xml:space="preserve"> horarios</w:t>
      </w:r>
      <w:r>
        <w:rPr>
          <w:rFonts w:ascii="Times New Roman" w:hAnsi="Times New Roman" w:cs="Times New Roman"/>
          <w:sz w:val="24"/>
          <w:szCs w:val="24"/>
        </w:rPr>
        <w:t>, una vez haya sido cargados</w:t>
      </w:r>
      <w:r w:rsidRPr="00924EFA">
        <w:rPr>
          <w:rFonts w:ascii="Times New Roman" w:hAnsi="Times New Roman" w:cs="Times New Roman"/>
          <w:sz w:val="24"/>
          <w:szCs w:val="24"/>
        </w:rPr>
        <w:t xml:space="preserve">, </w:t>
      </w:r>
      <w:r>
        <w:rPr>
          <w:rFonts w:ascii="Times New Roman" w:hAnsi="Times New Roman" w:cs="Times New Roman"/>
          <w:sz w:val="24"/>
          <w:szCs w:val="24"/>
        </w:rPr>
        <w:t xml:space="preserve">porque no los </w:t>
      </w:r>
      <w:r w:rsidRPr="00924EFA">
        <w:rPr>
          <w:rFonts w:ascii="Times New Roman" w:hAnsi="Times New Roman" w:cs="Times New Roman"/>
          <w:sz w:val="24"/>
          <w:szCs w:val="24"/>
        </w:rPr>
        <w:t>genera. Actualmente, la planificación se realiza manualmente con hojas físicas y Excel, aumentando la probabilidad de errores. Luego, los horarios se cargan manualmente en Sena Sofia Plus, lo que garantiza la integridad de los datos, pero es engorroso y propenso a errores.</w:t>
      </w:r>
    </w:p>
    <w:p w14:paraId="3667D2F3" w14:textId="77777777" w:rsidR="00924EFA" w:rsidRPr="00924EFA" w:rsidRDefault="00924EFA" w:rsidP="00C8463F">
      <w:pPr>
        <w:rPr>
          <w:rFonts w:ascii="Times New Roman" w:hAnsi="Times New Roman" w:cs="Times New Roman"/>
          <w:sz w:val="24"/>
          <w:szCs w:val="24"/>
        </w:rPr>
      </w:pPr>
    </w:p>
    <w:p w14:paraId="7FDF61C8" w14:textId="54ABC874" w:rsidR="00924EFA" w:rsidRPr="00924EFA" w:rsidRDefault="00924EFA" w:rsidP="00C8463F">
      <w:pPr>
        <w:rPr>
          <w:rFonts w:ascii="Times New Roman" w:hAnsi="Times New Roman" w:cs="Times New Roman"/>
          <w:sz w:val="24"/>
          <w:szCs w:val="24"/>
        </w:rPr>
      </w:pPr>
      <w:r w:rsidRPr="00924EFA">
        <w:rPr>
          <w:rFonts w:ascii="Times New Roman" w:hAnsi="Times New Roman" w:cs="Times New Roman"/>
          <w:sz w:val="24"/>
          <w:szCs w:val="24"/>
        </w:rPr>
        <w:t>Para resolver estos problemas, se propone diseñar un sistema específico para la gestión de horarios, que genere registros dinámicos considerando instructores, aprendices y ambientes. Este sistema mejorará y optimizará la precisión del proceso, abordando las dificultades mencionadas.</w:t>
      </w:r>
    </w:p>
    <w:p w14:paraId="5D35E913" w14:textId="77777777" w:rsidR="00924EFA" w:rsidRPr="00924EFA" w:rsidRDefault="00924EFA" w:rsidP="00924EFA">
      <w:pPr>
        <w:jc w:val="both"/>
        <w:rPr>
          <w:rFonts w:ascii="Times New Roman" w:hAnsi="Times New Roman" w:cs="Times New Roman"/>
          <w:sz w:val="24"/>
          <w:szCs w:val="24"/>
        </w:rPr>
      </w:pPr>
    </w:p>
    <w:p w14:paraId="0F5D2074" w14:textId="77777777" w:rsidR="006B5F3F" w:rsidRPr="00F53F05" w:rsidRDefault="006B5F3F">
      <w:pPr>
        <w:ind w:left="1320"/>
        <w:rPr>
          <w:rFonts w:ascii="Times New Roman" w:hAnsi="Times New Roman" w:cs="Times New Roman"/>
          <w:sz w:val="24"/>
          <w:szCs w:val="24"/>
          <w:lang w:val="es-ES"/>
        </w:rPr>
      </w:pPr>
    </w:p>
    <w:p w14:paraId="5FEAB0F6" w14:textId="77777777" w:rsidR="00CA71A4" w:rsidRPr="006240B3" w:rsidRDefault="00A1346C" w:rsidP="006240B3">
      <w:pPr>
        <w:pStyle w:val="Heading2"/>
      </w:pPr>
      <w:bookmarkStart w:id="22" w:name="_heading=h.tyjcwt" w:colFirst="0" w:colLast="0"/>
      <w:bookmarkStart w:id="23" w:name="_Toc166943114"/>
      <w:bookmarkStart w:id="24" w:name="_Toc167009466"/>
      <w:bookmarkEnd w:id="22"/>
      <w:r w:rsidRPr="006240B3">
        <w:t>Propósito</w:t>
      </w:r>
      <w:bookmarkEnd w:id="23"/>
      <w:bookmarkEnd w:id="24"/>
    </w:p>
    <w:p w14:paraId="61BF6DA3" w14:textId="2EACD8F5" w:rsidR="006B5F3F" w:rsidRPr="00F53F05" w:rsidRDefault="00102309" w:rsidP="00C8463F">
      <w:pPr>
        <w:keepNext/>
        <w:keepLines/>
        <w:pBdr>
          <w:top w:val="nil"/>
          <w:left w:val="nil"/>
          <w:bottom w:val="nil"/>
          <w:right w:val="nil"/>
          <w:between w:val="nil"/>
        </w:pBdr>
        <w:spacing w:before="280" w:after="80"/>
        <w:jc w:val="both"/>
        <w:rPr>
          <w:rFonts w:ascii="Times New Roman" w:hAnsi="Times New Roman" w:cs="Times New Roman"/>
          <w:b/>
          <w:color w:val="000000"/>
          <w:sz w:val="24"/>
          <w:szCs w:val="24"/>
        </w:rPr>
      </w:pPr>
      <w:r>
        <w:rPr>
          <w:rFonts w:ascii="Times New Roman" w:hAnsi="Times New Roman" w:cs="Times New Roman"/>
          <w:sz w:val="24"/>
          <w:szCs w:val="24"/>
        </w:rPr>
        <w:t>Mi objetivo</w:t>
      </w:r>
      <w:r w:rsidR="006B5F3F" w:rsidRPr="00F53F05">
        <w:rPr>
          <w:rFonts w:ascii="Times New Roman" w:hAnsi="Times New Roman" w:cs="Times New Roman"/>
          <w:sz w:val="24"/>
          <w:szCs w:val="24"/>
        </w:rPr>
        <w:t xml:space="preserve"> es desarrollar un sistema web que simplifique y optimice planificación de horarios en el Centro de Formación del </w:t>
      </w:r>
      <w:r>
        <w:rPr>
          <w:rFonts w:ascii="Times New Roman" w:hAnsi="Times New Roman" w:cs="Times New Roman"/>
          <w:sz w:val="24"/>
          <w:szCs w:val="24"/>
        </w:rPr>
        <w:t>centro la industria, la empresa y los servicios</w:t>
      </w:r>
      <w:r w:rsidR="006B5F3F" w:rsidRPr="00F53F05">
        <w:rPr>
          <w:rFonts w:ascii="Times New Roman" w:hAnsi="Times New Roman" w:cs="Times New Roman"/>
          <w:sz w:val="24"/>
          <w:szCs w:val="24"/>
        </w:rPr>
        <w:t xml:space="preserve">. </w:t>
      </w:r>
      <w:r>
        <w:rPr>
          <w:rFonts w:ascii="Times New Roman" w:hAnsi="Times New Roman" w:cs="Times New Roman"/>
          <w:sz w:val="24"/>
          <w:szCs w:val="24"/>
        </w:rPr>
        <w:t>Mi proyecto será un</w:t>
      </w:r>
      <w:r w:rsidR="006B5F3F" w:rsidRPr="00F53F05">
        <w:rPr>
          <w:rFonts w:ascii="Times New Roman" w:hAnsi="Times New Roman" w:cs="Times New Roman"/>
          <w:sz w:val="24"/>
          <w:szCs w:val="24"/>
        </w:rPr>
        <w:t xml:space="preserve"> sistema </w:t>
      </w:r>
      <w:r>
        <w:rPr>
          <w:rFonts w:ascii="Times New Roman" w:hAnsi="Times New Roman" w:cs="Times New Roman"/>
          <w:sz w:val="24"/>
          <w:szCs w:val="24"/>
        </w:rPr>
        <w:t xml:space="preserve">que </w:t>
      </w:r>
      <w:r w:rsidR="006B5F3F" w:rsidRPr="00F53F05">
        <w:rPr>
          <w:rFonts w:ascii="Times New Roman" w:hAnsi="Times New Roman" w:cs="Times New Roman"/>
          <w:sz w:val="24"/>
          <w:szCs w:val="24"/>
        </w:rPr>
        <w:t xml:space="preserve">buscará resolver las deficiencias actuales, como la carga laboral adicional </w:t>
      </w:r>
      <w:r w:rsidR="00CD4310" w:rsidRPr="00F53F05">
        <w:rPr>
          <w:rFonts w:ascii="Times New Roman" w:hAnsi="Times New Roman" w:cs="Times New Roman"/>
          <w:sz w:val="24"/>
          <w:szCs w:val="24"/>
        </w:rPr>
        <w:t>para los encargados de horarios</w:t>
      </w:r>
      <w:r w:rsidR="00CD4310">
        <w:rPr>
          <w:rFonts w:ascii="Times New Roman" w:hAnsi="Times New Roman" w:cs="Times New Roman"/>
          <w:sz w:val="24"/>
          <w:szCs w:val="24"/>
        </w:rPr>
        <w:t xml:space="preserve"> automatizando las tareas repetitivas, </w:t>
      </w:r>
      <w:r w:rsidR="006B5F3F" w:rsidRPr="00F53F05">
        <w:rPr>
          <w:rFonts w:ascii="Times New Roman" w:hAnsi="Times New Roman" w:cs="Times New Roman"/>
          <w:sz w:val="24"/>
          <w:szCs w:val="24"/>
        </w:rPr>
        <w:t>esp</w:t>
      </w:r>
      <w:r w:rsidR="00CD4310">
        <w:rPr>
          <w:rFonts w:ascii="Times New Roman" w:hAnsi="Times New Roman" w:cs="Times New Roman"/>
          <w:sz w:val="24"/>
          <w:szCs w:val="24"/>
        </w:rPr>
        <w:t>erando</w:t>
      </w:r>
      <w:r w:rsidR="006B5F3F" w:rsidRPr="00F53F05">
        <w:rPr>
          <w:rFonts w:ascii="Times New Roman" w:hAnsi="Times New Roman" w:cs="Times New Roman"/>
          <w:sz w:val="24"/>
          <w:szCs w:val="24"/>
        </w:rPr>
        <w:t xml:space="preserve"> garantizar una gestión eficiente y precisa de los horarios, mejorando así la experiencia tanto para el personal </w:t>
      </w:r>
      <w:r w:rsidR="00CD4310">
        <w:rPr>
          <w:rFonts w:ascii="Times New Roman" w:hAnsi="Times New Roman" w:cs="Times New Roman"/>
          <w:sz w:val="24"/>
          <w:szCs w:val="24"/>
        </w:rPr>
        <w:t xml:space="preserve">administrativo </w:t>
      </w:r>
      <w:r w:rsidR="006B5F3F" w:rsidRPr="00F53F05">
        <w:rPr>
          <w:rFonts w:ascii="Times New Roman" w:hAnsi="Times New Roman" w:cs="Times New Roman"/>
          <w:sz w:val="24"/>
          <w:szCs w:val="24"/>
        </w:rPr>
        <w:t xml:space="preserve">como para </w:t>
      </w:r>
      <w:r w:rsidR="00CD4310">
        <w:rPr>
          <w:rFonts w:ascii="Times New Roman" w:hAnsi="Times New Roman" w:cs="Times New Roman"/>
          <w:sz w:val="24"/>
          <w:szCs w:val="24"/>
        </w:rPr>
        <w:t>los involucrados</w:t>
      </w:r>
      <w:r w:rsidR="006B5F3F" w:rsidRPr="00F53F05">
        <w:rPr>
          <w:rFonts w:ascii="Times New Roman" w:hAnsi="Times New Roman" w:cs="Times New Roman"/>
          <w:sz w:val="24"/>
          <w:szCs w:val="24"/>
        </w:rPr>
        <w:t>.</w:t>
      </w:r>
    </w:p>
    <w:p w14:paraId="4214DBD2" w14:textId="30DB224B" w:rsidR="00CA71A4" w:rsidRPr="006240B3" w:rsidRDefault="00A1346C" w:rsidP="006240B3">
      <w:pPr>
        <w:pStyle w:val="Heading2"/>
      </w:pPr>
      <w:bookmarkStart w:id="25" w:name="_Toc166943115"/>
      <w:bookmarkStart w:id="26" w:name="_Toc167009467"/>
      <w:r w:rsidRPr="006240B3">
        <w:t>Justificación</w:t>
      </w:r>
      <w:bookmarkEnd w:id="25"/>
      <w:bookmarkEnd w:id="26"/>
    </w:p>
    <w:p w14:paraId="05777DC1" w14:textId="77777777" w:rsidR="00DE1D79" w:rsidRPr="00F53F05" w:rsidRDefault="00DE1D79" w:rsidP="00DE1D79">
      <w:pPr>
        <w:ind w:left="1320"/>
        <w:rPr>
          <w:rFonts w:ascii="Times New Roman" w:hAnsi="Times New Roman" w:cs="Times New Roman"/>
          <w:sz w:val="24"/>
          <w:szCs w:val="24"/>
        </w:rPr>
      </w:pPr>
    </w:p>
    <w:p w14:paraId="1CCB43FA" w14:textId="4CCBF56E" w:rsidR="00CA71A4" w:rsidRPr="00F53F05" w:rsidRDefault="00DE1D79" w:rsidP="00C8463F">
      <w:pPr>
        <w:jc w:val="both"/>
        <w:rPr>
          <w:rFonts w:ascii="Times New Roman" w:hAnsi="Times New Roman" w:cs="Times New Roman"/>
          <w:sz w:val="24"/>
          <w:szCs w:val="24"/>
        </w:rPr>
      </w:pPr>
      <w:r w:rsidRPr="00F53F05">
        <w:rPr>
          <w:rFonts w:ascii="Times New Roman" w:hAnsi="Times New Roman" w:cs="Times New Roman"/>
          <w:sz w:val="24"/>
          <w:szCs w:val="24"/>
        </w:rPr>
        <w:t xml:space="preserve">La implementación de un sistema de gestión de horarios en el Centro de Formación del SENA se justifica por las deficiencias identificadas en el proceso actual, que incluyen </w:t>
      </w:r>
      <w:r w:rsidR="00CD4310">
        <w:rPr>
          <w:rFonts w:ascii="Times New Roman" w:hAnsi="Times New Roman" w:cs="Times New Roman"/>
          <w:sz w:val="24"/>
          <w:szCs w:val="24"/>
        </w:rPr>
        <w:t>un proceso extenso</w:t>
      </w:r>
      <w:r w:rsidRPr="00F53F05">
        <w:rPr>
          <w:rFonts w:ascii="Times New Roman" w:hAnsi="Times New Roman" w:cs="Times New Roman"/>
          <w:sz w:val="24"/>
          <w:szCs w:val="24"/>
        </w:rPr>
        <w:t>, conflictos de horarios y falta</w:t>
      </w:r>
      <w:r w:rsidR="00CD4310">
        <w:rPr>
          <w:rFonts w:ascii="Times New Roman" w:hAnsi="Times New Roman" w:cs="Times New Roman"/>
          <w:sz w:val="24"/>
          <w:szCs w:val="24"/>
        </w:rPr>
        <w:t xml:space="preserve"> de un mecanismo</w:t>
      </w:r>
      <w:r w:rsidRPr="00F53F05">
        <w:rPr>
          <w:rFonts w:ascii="Times New Roman" w:hAnsi="Times New Roman" w:cs="Times New Roman"/>
          <w:sz w:val="24"/>
          <w:szCs w:val="24"/>
        </w:rPr>
        <w:t xml:space="preserve"> de preparación para cambios imprevistos</w:t>
      </w:r>
      <w:r w:rsidR="00CD4310">
        <w:rPr>
          <w:rFonts w:ascii="Times New Roman" w:hAnsi="Times New Roman" w:cs="Times New Roman"/>
          <w:sz w:val="24"/>
          <w:szCs w:val="24"/>
        </w:rPr>
        <w:t xml:space="preserve"> de manera rápida</w:t>
      </w:r>
      <w:r w:rsidRPr="00F53F05">
        <w:rPr>
          <w:rFonts w:ascii="Times New Roman" w:hAnsi="Times New Roman" w:cs="Times New Roman"/>
          <w:sz w:val="24"/>
          <w:szCs w:val="24"/>
        </w:rPr>
        <w:t>. Este sistema busca resolver estas dificultades, optimizando la planificación, reduciendo errores y mejorando la eficiencia operativa y la experiencia de todos los involucrados.</w:t>
      </w:r>
    </w:p>
    <w:p w14:paraId="3CFB820C" w14:textId="1D6A644B" w:rsidR="00CA71A4" w:rsidRPr="006240B3" w:rsidRDefault="00A1346C" w:rsidP="006240B3">
      <w:pPr>
        <w:pStyle w:val="Heading2"/>
      </w:pPr>
      <w:bookmarkStart w:id="27" w:name="_heading=h.1t3h5sf" w:colFirst="0" w:colLast="0"/>
      <w:bookmarkStart w:id="28" w:name="_Toc166943116"/>
      <w:bookmarkStart w:id="29" w:name="_Toc167009468"/>
      <w:bookmarkEnd w:id="27"/>
      <w:r w:rsidRPr="006240B3">
        <w:t>Objetivo General</w:t>
      </w:r>
      <w:bookmarkEnd w:id="28"/>
      <w:bookmarkEnd w:id="29"/>
      <w:r w:rsidRPr="006240B3">
        <w:t xml:space="preserve"> </w:t>
      </w:r>
    </w:p>
    <w:p w14:paraId="4518ADDD" w14:textId="75B833C1" w:rsidR="00DE1D79" w:rsidRPr="00CD4310" w:rsidRDefault="00DE1D79" w:rsidP="00CD4310">
      <w:pPr>
        <w:pStyle w:val="Abstract"/>
        <w:tabs>
          <w:tab w:val="left" w:pos="993"/>
        </w:tabs>
        <w:spacing w:before="0"/>
        <w:ind w:right="720" w:firstLine="0"/>
        <w:rPr>
          <w:b w:val="0"/>
          <w:sz w:val="24"/>
          <w:szCs w:val="24"/>
          <w:lang w:val="es-ES"/>
        </w:rPr>
      </w:pPr>
      <w:r w:rsidRPr="00CD4310">
        <w:rPr>
          <w:b w:val="0"/>
          <w:sz w:val="24"/>
          <w:szCs w:val="24"/>
          <w:lang w:val="es-ES"/>
        </w:rPr>
        <w:t xml:space="preserve">Desarrollar un sistema de información WEB para la gestión administrativa de </w:t>
      </w:r>
      <w:r w:rsidR="00F53F05" w:rsidRPr="00CD4310">
        <w:rPr>
          <w:b w:val="0"/>
          <w:sz w:val="24"/>
          <w:szCs w:val="24"/>
          <w:lang w:val="es-ES"/>
        </w:rPr>
        <w:t>horarios en</w:t>
      </w:r>
      <w:r w:rsidRPr="00CD4310">
        <w:rPr>
          <w:b w:val="0"/>
          <w:sz w:val="24"/>
          <w:szCs w:val="24"/>
          <w:lang w:val="es-ES"/>
        </w:rPr>
        <w:t xml:space="preserve"> el centro La Industria, La Empresa y Los Servicios (CIES), del Servicio Nacional de aprendizaje (SENA). </w:t>
      </w:r>
    </w:p>
    <w:p w14:paraId="46B9441D" w14:textId="64D475D6" w:rsidR="00CA71A4" w:rsidRPr="006240B3" w:rsidRDefault="00A1346C" w:rsidP="006240B3">
      <w:pPr>
        <w:pStyle w:val="Heading3"/>
      </w:pPr>
      <w:bookmarkStart w:id="30" w:name="_Toc166943117"/>
      <w:bookmarkStart w:id="31" w:name="_Toc167009469"/>
      <w:r w:rsidRPr="006240B3">
        <w:lastRenderedPageBreak/>
        <w:t>Objetivos específicos</w:t>
      </w:r>
      <w:bookmarkEnd w:id="30"/>
      <w:bookmarkEnd w:id="31"/>
      <w:r w:rsidRPr="006240B3">
        <w:t xml:space="preserve"> </w:t>
      </w:r>
    </w:p>
    <w:p w14:paraId="5448CA24" w14:textId="77777777" w:rsidR="00DE1D79" w:rsidRPr="00CD4310" w:rsidRDefault="00DE1D79" w:rsidP="00C8463F">
      <w:pPr>
        <w:pStyle w:val="Abstract"/>
        <w:numPr>
          <w:ilvl w:val="0"/>
          <w:numId w:val="38"/>
        </w:numPr>
        <w:tabs>
          <w:tab w:val="left" w:pos="993"/>
        </w:tabs>
        <w:spacing w:before="0"/>
        <w:ind w:right="720"/>
        <w:jc w:val="left"/>
        <w:rPr>
          <w:b w:val="0"/>
          <w:sz w:val="24"/>
          <w:szCs w:val="24"/>
          <w:lang w:val="es-ES"/>
        </w:rPr>
      </w:pPr>
      <w:bookmarkStart w:id="32" w:name="_heading=h.4d34og8" w:colFirst="0" w:colLast="0"/>
      <w:bookmarkEnd w:id="32"/>
      <w:r w:rsidRPr="00CD4310">
        <w:rPr>
          <w:b w:val="0"/>
          <w:sz w:val="24"/>
          <w:szCs w:val="24"/>
          <w:lang w:val="es-ES"/>
        </w:rPr>
        <w:t xml:space="preserve">Identificar las necesidades del proceso con el fin de definir los requisitos necesarios para la gestión administrativa de horarios en las diversas áreas que lo requieren. </w:t>
      </w:r>
    </w:p>
    <w:p w14:paraId="077FAF9B" w14:textId="77777777" w:rsidR="00DE1D79" w:rsidRPr="00CD4310" w:rsidRDefault="00DE1D79" w:rsidP="00C8463F">
      <w:pPr>
        <w:pStyle w:val="Abstract"/>
        <w:numPr>
          <w:ilvl w:val="0"/>
          <w:numId w:val="38"/>
        </w:numPr>
        <w:tabs>
          <w:tab w:val="left" w:pos="993"/>
        </w:tabs>
        <w:spacing w:before="0"/>
        <w:ind w:right="720"/>
        <w:jc w:val="left"/>
        <w:rPr>
          <w:b w:val="0"/>
          <w:sz w:val="24"/>
          <w:szCs w:val="24"/>
          <w:lang w:val="es-ES"/>
        </w:rPr>
      </w:pPr>
      <w:r w:rsidRPr="00CD4310">
        <w:rPr>
          <w:b w:val="0"/>
          <w:sz w:val="24"/>
          <w:szCs w:val="24"/>
          <w:lang w:val="es-ES"/>
        </w:rPr>
        <w:t>Determinar lo requerimientos funcionales del sistema de información WEB de acuerdo con las necesidades del cliente.</w:t>
      </w:r>
    </w:p>
    <w:p w14:paraId="48808FB2" w14:textId="77777777" w:rsidR="00DE1D79" w:rsidRPr="00CD4310" w:rsidRDefault="00DE1D79" w:rsidP="00C8463F">
      <w:pPr>
        <w:pStyle w:val="Abstract"/>
        <w:numPr>
          <w:ilvl w:val="0"/>
          <w:numId w:val="38"/>
        </w:numPr>
        <w:tabs>
          <w:tab w:val="left" w:pos="993"/>
        </w:tabs>
        <w:spacing w:before="0"/>
        <w:ind w:right="720"/>
        <w:jc w:val="left"/>
        <w:rPr>
          <w:b w:val="0"/>
          <w:sz w:val="24"/>
          <w:szCs w:val="24"/>
          <w:lang w:val="es-ES"/>
        </w:rPr>
      </w:pPr>
      <w:r w:rsidRPr="00CD4310">
        <w:rPr>
          <w:b w:val="0"/>
          <w:sz w:val="24"/>
          <w:szCs w:val="24"/>
          <w:lang w:val="es-ES"/>
        </w:rPr>
        <w:t>Desarrollar el Producto Mínimo Viable (MPV) e implementarlo en una especialidad especifica con el propósito de recopilar datos.</w:t>
      </w:r>
    </w:p>
    <w:p w14:paraId="071576F6" w14:textId="6A30AE67" w:rsidR="00DE1D79" w:rsidRPr="00CD4310" w:rsidRDefault="00DE1D79" w:rsidP="00C8463F">
      <w:pPr>
        <w:pStyle w:val="Abstract"/>
        <w:numPr>
          <w:ilvl w:val="0"/>
          <w:numId w:val="38"/>
        </w:numPr>
        <w:tabs>
          <w:tab w:val="left" w:pos="993"/>
        </w:tabs>
        <w:spacing w:before="0"/>
        <w:ind w:right="720"/>
        <w:jc w:val="left"/>
        <w:rPr>
          <w:b w:val="0"/>
          <w:sz w:val="24"/>
          <w:szCs w:val="24"/>
          <w:lang w:val="es-ES"/>
        </w:rPr>
      </w:pPr>
      <w:r w:rsidRPr="00CD4310">
        <w:rPr>
          <w:b w:val="0"/>
          <w:sz w:val="24"/>
          <w:szCs w:val="24"/>
          <w:lang w:val="es-ES"/>
        </w:rPr>
        <w:t xml:space="preserve">Evaluar el impacto del sistema de información WEB a través de la documentación. </w:t>
      </w:r>
    </w:p>
    <w:p w14:paraId="238B938B" w14:textId="75EE306F" w:rsidR="00CA71A4" w:rsidRPr="00FD6FEF" w:rsidRDefault="00A1346C" w:rsidP="00FD6FEF">
      <w:pPr>
        <w:pStyle w:val="Heading2"/>
      </w:pPr>
      <w:bookmarkStart w:id="33" w:name="_Toc166943118"/>
      <w:bookmarkStart w:id="34" w:name="_Toc167009470"/>
      <w:r w:rsidRPr="00FD6FEF">
        <w:t>Alcance</w:t>
      </w:r>
      <w:bookmarkEnd w:id="33"/>
      <w:bookmarkEnd w:id="34"/>
    </w:p>
    <w:p w14:paraId="1458420E" w14:textId="0AC54DB6" w:rsidR="00DE1D79" w:rsidRPr="00C8463F" w:rsidRDefault="00DE1D79" w:rsidP="00C8463F">
      <w:pPr>
        <w:keepNext/>
        <w:keepLines/>
        <w:pBdr>
          <w:top w:val="nil"/>
          <w:left w:val="nil"/>
          <w:bottom w:val="nil"/>
          <w:right w:val="nil"/>
          <w:between w:val="nil"/>
        </w:pBdr>
        <w:spacing w:before="280" w:after="80"/>
        <w:jc w:val="both"/>
        <w:rPr>
          <w:rFonts w:ascii="Times New Roman" w:hAnsi="Times New Roman" w:cs="Times New Roman"/>
          <w:sz w:val="24"/>
          <w:szCs w:val="24"/>
        </w:rPr>
      </w:pPr>
      <w:bookmarkStart w:id="35" w:name="_heading=h.3rdcrjn" w:colFirst="0" w:colLast="0"/>
      <w:bookmarkEnd w:id="35"/>
      <w:r w:rsidRPr="00C8463F">
        <w:rPr>
          <w:rFonts w:ascii="Times New Roman" w:hAnsi="Times New Roman" w:cs="Times New Roman"/>
          <w:sz w:val="24"/>
          <w:szCs w:val="24"/>
        </w:rPr>
        <w:t>El alcance del sistema se limitará a la gestión administrativa de horarios en el Centro de Formación del SENA, La Industria, La Empresa y Los Servicios (CIES), del Servicio Nacional de Aprendizaje (SENA), como se establece en el objetivo general del proyecto.</w:t>
      </w:r>
    </w:p>
    <w:p w14:paraId="4A2831CB" w14:textId="5CEA6B43" w:rsidR="00DE1D79" w:rsidRPr="00C8463F" w:rsidRDefault="00DE1D79" w:rsidP="00C8463F">
      <w:pPr>
        <w:keepNext/>
        <w:keepLines/>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color w:val="000000"/>
          <w:sz w:val="24"/>
          <w:szCs w:val="24"/>
        </w:rPr>
        <w:t>El alcance del sistema incluirá:</w:t>
      </w:r>
    </w:p>
    <w:p w14:paraId="5B956D7F" w14:textId="75F80E27"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Planificación dinámica de horarios:</w:t>
      </w:r>
      <w:r w:rsidRPr="00C8463F">
        <w:rPr>
          <w:rFonts w:ascii="Times New Roman" w:hAnsi="Times New Roman" w:cs="Times New Roman"/>
          <w:color w:val="000000"/>
          <w:sz w:val="24"/>
          <w:szCs w:val="24"/>
        </w:rPr>
        <w:t xml:space="preserve"> El sistema permitirá la generación de horarios teniendo en cuenta los recursos disponibles, como instructores, </w:t>
      </w:r>
      <w:r w:rsidR="00917059">
        <w:rPr>
          <w:rFonts w:ascii="Times New Roman" w:hAnsi="Times New Roman" w:cs="Times New Roman"/>
          <w:color w:val="000000"/>
          <w:sz w:val="24"/>
          <w:szCs w:val="24"/>
        </w:rPr>
        <w:t>ambientes</w:t>
      </w:r>
      <w:r w:rsidRPr="00C8463F">
        <w:rPr>
          <w:rFonts w:ascii="Times New Roman" w:hAnsi="Times New Roman" w:cs="Times New Roman"/>
          <w:color w:val="000000"/>
          <w:sz w:val="24"/>
          <w:szCs w:val="24"/>
        </w:rPr>
        <w:t xml:space="preserve"> y actividades programadas. Se priorizará la optimización de recursos y la prevención de conflictos de horarios.</w:t>
      </w:r>
    </w:p>
    <w:p w14:paraId="4284DD1E" w14:textId="693B7CA6"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Integración con Sena Sofia Plus:</w:t>
      </w:r>
      <w:r w:rsidRPr="00C8463F">
        <w:rPr>
          <w:rFonts w:ascii="Times New Roman" w:hAnsi="Times New Roman" w:cs="Times New Roman"/>
          <w:color w:val="000000"/>
          <w:sz w:val="24"/>
          <w:szCs w:val="24"/>
        </w:rPr>
        <w:t xml:space="preserve"> El sistema se construirá con el fin de lograr una integración con la plataforma Sena Sofia Plus para facilitar la carga y validación de los horarios generados. Esto garantizará la precisión de los registros y cumplirá con los requisitos normativos establecidos.</w:t>
      </w:r>
    </w:p>
    <w:p w14:paraId="396AD10A" w14:textId="113E858E"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Gestión de imprevistos:</w:t>
      </w:r>
      <w:r w:rsidRPr="00C8463F">
        <w:rPr>
          <w:rFonts w:ascii="Times New Roman" w:hAnsi="Times New Roman" w:cs="Times New Roman"/>
          <w:color w:val="000000"/>
          <w:sz w:val="24"/>
          <w:szCs w:val="24"/>
        </w:rPr>
        <w:t xml:space="preserve"> Se desarrollarán funcionalidades para gestionar cambios imprevistos en los horarios, como incapacidades del personal o actividades especiales. Esto incluirá la capacidad de reprogramar horarios de manera ágil y eficiente.</w:t>
      </w:r>
    </w:p>
    <w:p w14:paraId="6D9185D6" w14:textId="2BFFA28D"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Interfaz amigable:</w:t>
      </w:r>
      <w:r w:rsidRPr="00C8463F">
        <w:rPr>
          <w:rFonts w:ascii="Times New Roman" w:hAnsi="Times New Roman" w:cs="Times New Roman"/>
          <w:color w:val="000000"/>
          <w:sz w:val="24"/>
          <w:szCs w:val="24"/>
        </w:rPr>
        <w:t xml:space="preserve"> El sistema contará con una interfaz intuitiva y fácil de usar, que permitirá a los usuarios navegar y gestionar los horarios de manera eficiente.</w:t>
      </w:r>
    </w:p>
    <w:p w14:paraId="4E42E794" w14:textId="02C8657F"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Reportes y seguimiento:</w:t>
      </w:r>
      <w:r w:rsidRPr="00C8463F">
        <w:rPr>
          <w:rFonts w:ascii="Times New Roman" w:hAnsi="Times New Roman" w:cs="Times New Roman"/>
          <w:color w:val="000000"/>
          <w:sz w:val="24"/>
          <w:szCs w:val="24"/>
        </w:rPr>
        <w:t xml:space="preserve"> Se proporcionarán herramientas de generación de informes para realizar un seguimiento del cumplimiento de los horarios por parte de los instructores y evaluar la eficacia del proceso de planificación.</w:t>
      </w:r>
    </w:p>
    <w:p w14:paraId="05682A9B" w14:textId="5D639F41" w:rsidR="00DE1D79" w:rsidRPr="003D726E" w:rsidRDefault="00DE1D79"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2D4F7C63" w:rsidR="00CA71A4" w:rsidRPr="006240B3" w:rsidRDefault="00A1346C" w:rsidP="006240B3">
      <w:pPr>
        <w:pStyle w:val="Heading2"/>
      </w:pPr>
      <w:bookmarkStart w:id="36" w:name="_Toc166943119"/>
      <w:bookmarkStart w:id="37" w:name="_Toc167009471"/>
      <w:r w:rsidRPr="006240B3">
        <w:t>Personal involucrado</w:t>
      </w:r>
      <w:bookmarkEnd w:id="36"/>
      <w:bookmarkEnd w:id="37"/>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71E2DB42"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rPr>
              <w:t xml:space="preserve">Maryury </w:t>
            </w:r>
            <w:r w:rsidR="00917059" w:rsidRPr="003D726E">
              <w:rPr>
                <w:rFonts w:ascii="Times New Roman" w:hAnsi="Times New Roman" w:cs="Times New Roman"/>
              </w:rPr>
              <w:t>González</w:t>
            </w:r>
            <w:r w:rsidRPr="003D726E">
              <w:rPr>
                <w:rFonts w:ascii="Times New Roman" w:hAnsi="Times New Roman" w:cs="Times New Roman"/>
              </w:rPr>
              <w:t xml:space="preserve"> Bonilla </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Analista</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Aprendiz del tecnólogo en análisis y desarrollo software</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6A242E59" w:rsidR="00CA71A4" w:rsidRPr="003D726E" w:rsidRDefault="00A1346C">
            <w:pPr>
              <w:tabs>
                <w:tab w:val="left" w:pos="709"/>
              </w:tabs>
              <w:jc w:val="both"/>
              <w:rPr>
                <w:rFonts w:ascii="Times New Roman" w:hAnsi="Times New Roman" w:cs="Times New Roman"/>
                <w:color w:val="000000"/>
              </w:rPr>
            </w:pPr>
            <w:r w:rsidRPr="003D726E">
              <w:rPr>
                <w:rFonts w:ascii="Times New Roman" w:hAnsi="Times New Roman" w:cs="Times New Roman"/>
              </w:rPr>
              <w:t xml:space="preserve">Análisis, </w:t>
            </w:r>
            <w:r w:rsidR="00DE1D79" w:rsidRPr="003D726E">
              <w:rPr>
                <w:rFonts w:ascii="Times New Roman" w:hAnsi="Times New Roman" w:cs="Times New Roman"/>
              </w:rPr>
              <w:t>diseño</w:t>
            </w:r>
            <w:r w:rsidR="00917059">
              <w:rPr>
                <w:rFonts w:ascii="Times New Roman" w:hAnsi="Times New Roman" w:cs="Times New Roman"/>
              </w:rPr>
              <w:t xml:space="preserve"> y </w:t>
            </w:r>
            <w:proofErr w:type="gramStart"/>
            <w:r w:rsidR="00DE1D79" w:rsidRPr="003D726E">
              <w:rPr>
                <w:rFonts w:ascii="Times New Roman" w:hAnsi="Times New Roman" w:cs="Times New Roman"/>
              </w:rPr>
              <w:t>desarrollo</w:t>
            </w:r>
            <w:r w:rsidR="00917059">
              <w:rPr>
                <w:rFonts w:ascii="Times New Roman" w:hAnsi="Times New Roman" w:cs="Times New Roman"/>
              </w:rPr>
              <w:t xml:space="preserve"> </w:t>
            </w:r>
            <w:r w:rsidRPr="003D726E">
              <w:rPr>
                <w:rFonts w:ascii="Times New Roman" w:hAnsi="Times New Roman" w:cs="Times New Roman"/>
              </w:rPr>
              <w:t xml:space="preserve"> de</w:t>
            </w:r>
            <w:proofErr w:type="gramEnd"/>
            <w:r w:rsidRPr="003D726E">
              <w:rPr>
                <w:rFonts w:ascii="Times New Roman" w:hAnsi="Times New Roman" w:cs="Times New Roman"/>
              </w:rPr>
              <w:t xml:space="preserve"> la página</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9F9DC" w14:textId="327C0ADF" w:rsidR="00CA71A4" w:rsidRPr="003D726E" w:rsidRDefault="00364CC6">
            <w:pPr>
              <w:pBdr>
                <w:top w:val="nil"/>
                <w:left w:val="nil"/>
                <w:bottom w:val="nil"/>
                <w:right w:val="nil"/>
                <w:between w:val="nil"/>
              </w:pBdr>
              <w:tabs>
                <w:tab w:val="left" w:pos="709"/>
              </w:tabs>
              <w:jc w:val="both"/>
              <w:rPr>
                <w:rFonts w:ascii="Times New Roman" w:hAnsi="Times New Roman" w:cs="Times New Roman"/>
                <w:color w:val="000000"/>
              </w:rPr>
            </w:pPr>
            <w:hyperlink r:id="rId15">
              <w:r w:rsidR="00A1346C" w:rsidRPr="003D726E">
                <w:rPr>
                  <w:rFonts w:ascii="Times New Roman" w:hAnsi="Times New Roman" w:cs="Times New Roman"/>
                  <w:color w:val="1155CC"/>
                  <w:u w:val="single"/>
                </w:rPr>
                <w:t>darkbelieve18@gmail.com</w:t>
              </w:r>
            </w:hyperlink>
            <w:r w:rsidR="00917059">
              <w:rPr>
                <w:rFonts w:ascii="Times New Roman" w:hAnsi="Times New Roman" w:cs="Times New Roman"/>
                <w:color w:val="1155CC"/>
                <w:u w:val="single"/>
              </w:rPr>
              <w:br/>
              <w:t>mgonzalez841@soy.sena.edu.co</w:t>
            </w:r>
          </w:p>
          <w:p w14:paraId="0593475D" w14:textId="77777777" w:rsidR="00CA71A4" w:rsidRPr="003D726E" w:rsidRDefault="00CA71A4">
            <w:pPr>
              <w:pBdr>
                <w:top w:val="nil"/>
                <w:left w:val="nil"/>
                <w:bottom w:val="nil"/>
                <w:right w:val="nil"/>
                <w:between w:val="nil"/>
              </w:pBdr>
              <w:tabs>
                <w:tab w:val="left" w:pos="709"/>
              </w:tabs>
              <w:jc w:val="both"/>
              <w:rPr>
                <w:rFonts w:ascii="Times New Roman" w:hAnsi="Times New Roman" w:cs="Times New Roman"/>
              </w:rPr>
            </w:pPr>
          </w:p>
        </w:tc>
      </w:tr>
    </w:tbl>
    <w:p w14:paraId="7E65621A" w14:textId="77777777" w:rsidR="00CA71A4" w:rsidRPr="003D726E" w:rsidRDefault="00CA71A4">
      <w:pPr>
        <w:keepNext/>
        <w:keepLines/>
        <w:pBdr>
          <w:top w:val="nil"/>
          <w:left w:val="nil"/>
          <w:bottom w:val="nil"/>
          <w:right w:val="nil"/>
          <w:between w:val="nil"/>
        </w:pBdr>
        <w:spacing w:before="280" w:after="80"/>
        <w:rPr>
          <w:rFonts w:ascii="Times New Roman" w:hAnsi="Times New Roman" w:cs="Times New Roman"/>
          <w:b/>
          <w:sz w:val="28"/>
          <w:szCs w:val="28"/>
        </w:rPr>
      </w:pPr>
      <w:bookmarkStart w:id="38" w:name="_heading=h.5la4b324h40n" w:colFirst="0" w:colLast="0"/>
      <w:bookmarkEnd w:id="38"/>
    </w:p>
    <w:p w14:paraId="1271771C" w14:textId="77777777" w:rsidR="00CA71A4" w:rsidRPr="003D726E" w:rsidRDefault="00A1346C" w:rsidP="00FD6FEF">
      <w:pPr>
        <w:pStyle w:val="Heading2"/>
      </w:pPr>
      <w:bookmarkStart w:id="39" w:name="_heading=h.lnxbz9" w:colFirst="0" w:colLast="0"/>
      <w:bookmarkStart w:id="40" w:name="_Toc166943120"/>
      <w:bookmarkStart w:id="41" w:name="_Toc167009472"/>
      <w:bookmarkEnd w:id="39"/>
      <w:r w:rsidRPr="003D726E">
        <w:t>Definiciones, acrónimos y abreviaturas</w:t>
      </w:r>
      <w:bookmarkEnd w:id="40"/>
      <w:bookmarkEnd w:id="41"/>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5E09EF38" w14:textId="77777777">
        <w:trPr>
          <w:trHeight w:val="354"/>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1AF596" w14:textId="02F19AC1" w:rsidR="00CA71A4" w:rsidRPr="003D726E" w:rsidRDefault="00917059">
            <w:pPr>
              <w:pBdr>
                <w:top w:val="nil"/>
                <w:left w:val="nil"/>
                <w:bottom w:val="nil"/>
                <w:right w:val="nil"/>
                <w:between w:val="nil"/>
              </w:pBdr>
              <w:tabs>
                <w:tab w:val="left" w:pos="709"/>
              </w:tabs>
              <w:jc w:val="center"/>
              <w:rPr>
                <w:rFonts w:ascii="Times New Roman" w:hAnsi="Times New Roman" w:cs="Times New Roman"/>
                <w:color w:val="000000"/>
              </w:rPr>
            </w:pPr>
            <w:r>
              <w:rPr>
                <w:rStyle w:val="Strong"/>
                <w:rFonts w:ascii="Times New Roman" w:hAnsi="Times New Roman" w:cs="Times New Roman"/>
                <w:color w:val="0D0D0D"/>
                <w:bdr w:val="single" w:sz="2" w:space="0" w:color="E3E3E3" w:frame="1"/>
                <w:shd w:val="clear" w:color="auto" w:fill="FFFFFF"/>
              </w:rPr>
              <w:t>G</w:t>
            </w:r>
            <w:r w:rsidR="00C933BE" w:rsidRPr="003D726E">
              <w:rPr>
                <w:rStyle w:val="Strong"/>
                <w:rFonts w:ascii="Times New Roman" w:hAnsi="Times New Roman" w:cs="Times New Roman"/>
                <w:color w:val="0D0D0D"/>
                <w:bdr w:val="single" w:sz="2" w:space="0" w:color="E3E3E3" w:frame="1"/>
                <w:shd w:val="clear" w:color="auto" w:fill="FFFFFF"/>
              </w:rPr>
              <w:t>RPC</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4C7AA6" w14:textId="4A828742" w:rsidR="00CA71A4" w:rsidRPr="003D726E" w:rsidRDefault="00C933BE">
            <w:pPr>
              <w:pBdr>
                <w:top w:val="nil"/>
                <w:left w:val="nil"/>
                <w:bottom w:val="nil"/>
                <w:right w:val="nil"/>
                <w:between w:val="nil"/>
              </w:pBdr>
              <w:tabs>
                <w:tab w:val="left" w:pos="709"/>
              </w:tabs>
              <w:rPr>
                <w:rFonts w:ascii="Times New Roman" w:hAnsi="Times New Roman" w:cs="Times New Roman"/>
                <w:color w:val="000000"/>
              </w:rPr>
            </w:pPr>
            <w:r w:rsidRPr="003D726E">
              <w:rPr>
                <w:rFonts w:ascii="Times New Roman" w:hAnsi="Times New Roman" w:cs="Times New Roman"/>
                <w:color w:val="0D0D0D"/>
                <w:shd w:val="clear" w:color="auto" w:fill="FFFFFF"/>
              </w:rPr>
              <w:t xml:space="preserve">Google Remote </w:t>
            </w:r>
            <w:proofErr w:type="spellStart"/>
            <w:r w:rsidRPr="003D726E">
              <w:rPr>
                <w:rFonts w:ascii="Times New Roman" w:hAnsi="Times New Roman" w:cs="Times New Roman"/>
                <w:color w:val="0D0D0D"/>
                <w:shd w:val="clear" w:color="auto" w:fill="FFFFFF"/>
              </w:rPr>
              <w:t>Procedure</w:t>
            </w:r>
            <w:proofErr w:type="spellEnd"/>
            <w:r w:rsidRPr="003D726E">
              <w:rPr>
                <w:rFonts w:ascii="Times New Roman" w:hAnsi="Times New Roman" w:cs="Times New Roman"/>
                <w:color w:val="0D0D0D"/>
                <w:shd w:val="clear" w:color="auto" w:fill="FFFFFF"/>
              </w:rPr>
              <w:t xml:space="preserve"> </w:t>
            </w:r>
            <w:proofErr w:type="spellStart"/>
            <w:r w:rsidRPr="003D726E">
              <w:rPr>
                <w:rFonts w:ascii="Times New Roman" w:hAnsi="Times New Roman" w:cs="Times New Roman"/>
                <w:color w:val="0D0D0D"/>
                <w:shd w:val="clear" w:color="auto" w:fill="FFFFFF"/>
              </w:rPr>
              <w:t>Call</w:t>
            </w:r>
            <w:proofErr w:type="spellEnd"/>
          </w:p>
        </w:tc>
      </w:tr>
      <w:tr w:rsidR="00CA71A4" w:rsidRPr="003D726E" w14:paraId="4B4A720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E2B2B0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ERS</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1EBD22" w14:textId="77777777" w:rsidR="00CA71A4" w:rsidRPr="003D726E" w:rsidRDefault="00A1346C">
            <w:pPr>
              <w:pBdr>
                <w:top w:val="nil"/>
                <w:left w:val="nil"/>
                <w:bottom w:val="nil"/>
                <w:right w:val="nil"/>
                <w:between w:val="nil"/>
              </w:pBdr>
              <w:tabs>
                <w:tab w:val="left" w:pos="709"/>
              </w:tabs>
              <w:spacing w:before="28" w:after="28"/>
              <w:jc w:val="both"/>
              <w:rPr>
                <w:rFonts w:ascii="Times New Roman" w:hAnsi="Times New Roman" w:cs="Times New Roman"/>
                <w:color w:val="000000"/>
              </w:rPr>
            </w:pPr>
            <w:r w:rsidRPr="003D726E">
              <w:rPr>
                <w:rFonts w:ascii="Times New Roman" w:hAnsi="Times New Roman" w:cs="Times New Roman"/>
                <w:color w:val="000000"/>
              </w:rPr>
              <w:t>Especificación de Requisitos de Software.</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Requerimiento No Funcional.</w:t>
            </w:r>
          </w:p>
        </w:tc>
      </w:tr>
      <w:tr w:rsidR="00CA71A4" w:rsidRPr="003D726E" w14:paraId="22D0EEF5"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595EE3"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SENA</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9A2D84"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rPr>
            </w:pPr>
            <w:r w:rsidRPr="003D726E">
              <w:rPr>
                <w:rFonts w:ascii="Times New Roman" w:hAnsi="Times New Roman" w:cs="Times New Roman"/>
                <w:color w:val="000000"/>
              </w:rPr>
              <w:t>Servicio Nacional de Aprendizaje.</w:t>
            </w:r>
          </w:p>
        </w:tc>
      </w:tr>
      <w:tr w:rsidR="00CA71A4" w:rsidRPr="003D726E" w14:paraId="78683986"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6BE3DA" w14:textId="5B6B6CC3" w:rsidR="00CA71A4" w:rsidRPr="003D726E" w:rsidRDefault="00E30813">
            <w:pPr>
              <w:pBdr>
                <w:top w:val="nil"/>
                <w:left w:val="nil"/>
                <w:bottom w:val="nil"/>
                <w:right w:val="nil"/>
                <w:between w:val="nil"/>
              </w:pBdr>
              <w:tabs>
                <w:tab w:val="left" w:pos="709"/>
              </w:tabs>
              <w:jc w:val="center"/>
              <w:rPr>
                <w:rFonts w:ascii="Times New Roman" w:hAnsi="Times New Roman" w:cs="Times New Roman"/>
                <w:b/>
              </w:rPr>
            </w:pPr>
            <w:r w:rsidRPr="003D726E">
              <w:rPr>
                <w:rStyle w:val="Strong"/>
                <w:rFonts w:ascii="Times New Roman" w:hAnsi="Times New Roman" w:cs="Times New Roman"/>
                <w:color w:val="0D0D0D"/>
                <w:bdr w:val="single" w:sz="2" w:space="0" w:color="E3E3E3" w:frame="1"/>
                <w:shd w:val="clear" w:color="auto" w:fill="FFFFFF"/>
              </w:rPr>
              <w:t>REST</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10FA88" w14:textId="5E649B52" w:rsidR="00CA71A4" w:rsidRPr="003D726E" w:rsidRDefault="00E30813">
            <w:pPr>
              <w:pBdr>
                <w:top w:val="nil"/>
                <w:left w:val="nil"/>
                <w:bottom w:val="nil"/>
                <w:right w:val="nil"/>
                <w:between w:val="nil"/>
              </w:pBdr>
              <w:tabs>
                <w:tab w:val="left" w:pos="709"/>
              </w:tabs>
              <w:jc w:val="both"/>
              <w:rPr>
                <w:rFonts w:ascii="Times New Roman" w:hAnsi="Times New Roman" w:cs="Times New Roman"/>
              </w:rPr>
            </w:pPr>
            <w:r w:rsidRPr="003D726E">
              <w:rPr>
                <w:rFonts w:ascii="Times New Roman" w:hAnsi="Times New Roman" w:cs="Times New Roman"/>
              </w:rPr>
              <w:t>Transferencia de estado representacional</w:t>
            </w:r>
          </w:p>
        </w:tc>
      </w:tr>
      <w:tr w:rsidR="00CA71A4" w:rsidRPr="003D726E" w14:paraId="53389151"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73CF47" w14:textId="3F642C20" w:rsidR="00CA71A4" w:rsidRPr="003D726E" w:rsidRDefault="00E30813">
            <w:pPr>
              <w:pBdr>
                <w:top w:val="nil"/>
                <w:left w:val="nil"/>
                <w:bottom w:val="nil"/>
                <w:right w:val="nil"/>
                <w:between w:val="nil"/>
              </w:pBdr>
              <w:tabs>
                <w:tab w:val="left" w:pos="709"/>
              </w:tabs>
              <w:rPr>
                <w:rFonts w:ascii="Times New Roman" w:hAnsi="Times New Roman" w:cs="Times New Roman"/>
                <w:b/>
              </w:rPr>
            </w:pPr>
            <w:proofErr w:type="spellStart"/>
            <w:r w:rsidRPr="003D726E">
              <w:rPr>
                <w:rStyle w:val="Strong"/>
                <w:rFonts w:ascii="Times New Roman" w:hAnsi="Times New Roman" w:cs="Times New Roman"/>
                <w:color w:val="0D0D0D"/>
                <w:bdr w:val="single" w:sz="2" w:space="0" w:color="E3E3E3" w:frame="1"/>
                <w:shd w:val="clear" w:color="auto" w:fill="FFFFFF"/>
              </w:rPr>
              <w:t>OpenAPI</w:t>
            </w:r>
            <w:proofErr w:type="spellEnd"/>
            <w:r w:rsidRPr="003D726E">
              <w:rPr>
                <w:rStyle w:val="Strong"/>
                <w:rFonts w:ascii="Times New Roman" w:hAnsi="Times New Roman" w:cs="Times New Roman"/>
                <w:color w:val="0D0D0D"/>
                <w:bdr w:val="single" w:sz="2" w:space="0" w:color="E3E3E3" w:frame="1"/>
                <w:shd w:val="clear" w:color="auto" w:fill="FFFFFF"/>
              </w:rPr>
              <w:t>/</w:t>
            </w:r>
            <w:r w:rsidRPr="003D726E">
              <w:rPr>
                <w:rFonts w:ascii="Times New Roman" w:hAnsi="Times New Roman" w:cs="Times New Roman"/>
                <w:color w:val="0D0D0D"/>
                <w:bdr w:val="single" w:sz="2" w:space="0" w:color="E3E3E3" w:frame="1"/>
                <w:shd w:val="clear" w:color="auto" w:fill="FFFFFF"/>
              </w:rPr>
              <w:t xml:space="preserve"> </w:t>
            </w:r>
            <w:proofErr w:type="spellStart"/>
            <w:r w:rsidRPr="003D726E">
              <w:rPr>
                <w:rStyle w:val="Strong"/>
                <w:rFonts w:ascii="Times New Roman" w:hAnsi="Times New Roman" w:cs="Times New Roman"/>
                <w:color w:val="0D0D0D"/>
                <w:bdr w:val="single" w:sz="2" w:space="0" w:color="E3E3E3" w:frame="1"/>
                <w:shd w:val="clear" w:color="auto" w:fill="FFFFFF"/>
              </w:rPr>
              <w:t>Swagger</w:t>
            </w:r>
            <w:proofErr w:type="spellEnd"/>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E3AB89" w14:textId="16CF2E0A" w:rsidR="00CA71A4" w:rsidRPr="003D726E" w:rsidRDefault="00E30813">
            <w:pPr>
              <w:pBdr>
                <w:top w:val="nil"/>
                <w:left w:val="nil"/>
                <w:bottom w:val="nil"/>
                <w:right w:val="nil"/>
                <w:between w:val="nil"/>
              </w:pBdr>
              <w:tabs>
                <w:tab w:val="left" w:pos="709"/>
              </w:tabs>
              <w:jc w:val="both"/>
              <w:rPr>
                <w:rFonts w:ascii="Times New Roman" w:hAnsi="Times New Roman" w:cs="Times New Roman"/>
              </w:rPr>
            </w:pPr>
            <w:r w:rsidRPr="003D726E">
              <w:rPr>
                <w:rFonts w:ascii="Times New Roman" w:hAnsi="Times New Roman" w:cs="Times New Roman"/>
              </w:rPr>
              <w:t xml:space="preserve">Documentación de </w:t>
            </w:r>
            <w:proofErr w:type="spellStart"/>
            <w:r w:rsidRPr="003D726E">
              <w:rPr>
                <w:rFonts w:ascii="Times New Roman" w:hAnsi="Times New Roman" w:cs="Times New Roman"/>
              </w:rPr>
              <w:t>APIs</w:t>
            </w:r>
            <w:proofErr w:type="spellEnd"/>
          </w:p>
        </w:tc>
      </w:tr>
      <w:tr w:rsidR="00CA71A4" w:rsidRPr="003D726E" w14:paraId="4ACF7BDD"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2BB581"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b/>
                <w:color w:val="000000"/>
              </w:rPr>
            </w:pPr>
            <w:r w:rsidRPr="003D726E">
              <w:rPr>
                <w:rFonts w:ascii="Times New Roman" w:hAnsi="Times New Roman" w:cs="Times New Roman"/>
                <w:b/>
              </w:rPr>
              <w:t>CU</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DEF0F9"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rPr>
              <w:t>Caso de uso.</w:t>
            </w:r>
          </w:p>
        </w:tc>
      </w:tr>
      <w:tr w:rsidR="00E30813" w:rsidRPr="003D726E" w14:paraId="20A67409"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339E8A" w14:textId="07682D72" w:rsidR="00E30813" w:rsidRPr="003D726E" w:rsidRDefault="00C933BE">
            <w:pPr>
              <w:pBdr>
                <w:top w:val="nil"/>
                <w:left w:val="nil"/>
                <w:bottom w:val="nil"/>
                <w:right w:val="nil"/>
                <w:between w:val="nil"/>
              </w:pBdr>
              <w:tabs>
                <w:tab w:val="left" w:pos="709"/>
              </w:tabs>
              <w:jc w:val="center"/>
              <w:rPr>
                <w:rFonts w:ascii="Times New Roman" w:hAnsi="Times New Roman" w:cs="Times New Roman"/>
                <w:b/>
              </w:rPr>
            </w:pPr>
            <w:r w:rsidRPr="003D726E">
              <w:rPr>
                <w:rStyle w:val="Strong"/>
                <w:rFonts w:ascii="Times New Roman" w:hAnsi="Times New Roman" w:cs="Times New Roman"/>
                <w:color w:val="0D0D0D"/>
                <w:bdr w:val="single" w:sz="2" w:space="0" w:color="E3E3E3" w:frame="1"/>
                <w:shd w:val="clear" w:color="auto" w:fill="FFFFFF"/>
              </w:rPr>
              <w:t>JWT</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55CD01" w14:textId="27837BD3" w:rsidR="00E30813" w:rsidRPr="003D726E" w:rsidRDefault="00C933BE">
            <w:pPr>
              <w:pBdr>
                <w:top w:val="nil"/>
                <w:left w:val="nil"/>
                <w:bottom w:val="nil"/>
                <w:right w:val="nil"/>
                <w:between w:val="nil"/>
              </w:pBdr>
              <w:tabs>
                <w:tab w:val="left" w:pos="709"/>
              </w:tabs>
              <w:jc w:val="both"/>
              <w:rPr>
                <w:rFonts w:ascii="Times New Roman" w:hAnsi="Times New Roman" w:cs="Times New Roman"/>
                <w:b/>
                <w:bCs/>
              </w:rPr>
            </w:pPr>
            <w:r w:rsidRPr="003D726E">
              <w:rPr>
                <w:rStyle w:val="Strong"/>
                <w:rFonts w:ascii="Times New Roman" w:hAnsi="Times New Roman" w:cs="Times New Roman"/>
                <w:b w:val="0"/>
                <w:bCs w:val="0"/>
                <w:color w:val="0D0D0D"/>
                <w:bdr w:val="single" w:sz="2" w:space="0" w:color="E3E3E3" w:frame="1"/>
                <w:shd w:val="clear" w:color="auto" w:fill="FFFFFF"/>
              </w:rPr>
              <w:t>JSON Web Tokens</w:t>
            </w:r>
          </w:p>
        </w:tc>
      </w:tr>
      <w:tr w:rsidR="00E30813" w:rsidRPr="003D726E" w14:paraId="6A4451C0"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689B9F" w14:textId="0F87A48D" w:rsidR="00E30813" w:rsidRPr="003D726E" w:rsidRDefault="00C933BE">
            <w:pPr>
              <w:pBdr>
                <w:top w:val="nil"/>
                <w:left w:val="nil"/>
                <w:bottom w:val="nil"/>
                <w:right w:val="nil"/>
                <w:between w:val="nil"/>
              </w:pBdr>
              <w:tabs>
                <w:tab w:val="left" w:pos="709"/>
              </w:tabs>
              <w:jc w:val="center"/>
              <w:rPr>
                <w:rFonts w:ascii="Times New Roman" w:hAnsi="Times New Roman" w:cs="Times New Roman"/>
                <w:b/>
              </w:rPr>
            </w:pPr>
            <w:r w:rsidRPr="003D726E">
              <w:rPr>
                <w:rStyle w:val="Strong"/>
                <w:rFonts w:ascii="Times New Roman" w:hAnsi="Times New Roman" w:cs="Times New Roman"/>
                <w:color w:val="0D0D0D"/>
                <w:bdr w:val="single" w:sz="2" w:space="0" w:color="E3E3E3" w:frame="1"/>
                <w:shd w:val="clear" w:color="auto" w:fill="FFFFFF"/>
              </w:rPr>
              <w:t>OAuth 2.0</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2721B1" w14:textId="52D3752D" w:rsidR="00E30813" w:rsidRPr="003D726E" w:rsidRDefault="00C933BE">
            <w:pPr>
              <w:pBdr>
                <w:top w:val="nil"/>
                <w:left w:val="nil"/>
                <w:bottom w:val="nil"/>
                <w:right w:val="nil"/>
                <w:between w:val="nil"/>
              </w:pBdr>
              <w:tabs>
                <w:tab w:val="left" w:pos="709"/>
              </w:tabs>
              <w:jc w:val="both"/>
              <w:rPr>
                <w:rFonts w:ascii="Times New Roman" w:hAnsi="Times New Roman" w:cs="Times New Roman"/>
              </w:rPr>
            </w:pPr>
            <w:r w:rsidRPr="003D726E">
              <w:rPr>
                <w:rFonts w:ascii="Times New Roman" w:hAnsi="Times New Roman" w:cs="Times New Roman"/>
                <w:color w:val="0D0D0D"/>
                <w:shd w:val="clear" w:color="auto" w:fill="FFFFFF"/>
              </w:rPr>
              <w:t>Token de Autorización Abierto para Usuario</w:t>
            </w:r>
          </w:p>
        </w:tc>
      </w:tr>
      <w:tr w:rsidR="00C933BE" w:rsidRPr="003D726E" w14:paraId="00F0FC92"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FE24C5" w14:textId="4D5A8ECB"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ISO/IEC 25010</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D54626" w14:textId="2441FFD2" w:rsidR="00C933BE" w:rsidRPr="003D726E" w:rsidRDefault="00C933BE">
            <w:pPr>
              <w:pBdr>
                <w:top w:val="nil"/>
                <w:left w:val="nil"/>
                <w:bottom w:val="nil"/>
                <w:right w:val="nil"/>
                <w:between w:val="nil"/>
              </w:pBdr>
              <w:tabs>
                <w:tab w:val="left" w:pos="709"/>
              </w:tabs>
              <w:jc w:val="both"/>
              <w:rPr>
                <w:rFonts w:ascii="Times New Roman" w:hAnsi="Times New Roman" w:cs="Times New Roman"/>
                <w:b/>
                <w:bCs/>
              </w:rPr>
            </w:pPr>
            <w:r w:rsidRPr="003D726E">
              <w:rPr>
                <w:rStyle w:val="Strong"/>
                <w:rFonts w:ascii="Times New Roman" w:hAnsi="Times New Roman" w:cs="Times New Roman"/>
                <w:b w:val="0"/>
                <w:bCs w:val="0"/>
                <w:color w:val="0D0D0D"/>
                <w:bdr w:val="single" w:sz="2" w:space="0" w:color="E3E3E3" w:frame="1"/>
                <w:shd w:val="clear" w:color="auto" w:fill="FFFFFF"/>
              </w:rPr>
              <w:t>Calidad del Producto de Software</w:t>
            </w:r>
          </w:p>
        </w:tc>
      </w:tr>
      <w:tr w:rsidR="00C933BE" w:rsidRPr="003D726E" w14:paraId="672C1177"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C2C573" w14:textId="14BD4ACD"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ISO/IEC 12207</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1DA412" w14:textId="03327176" w:rsidR="00C933BE" w:rsidRPr="003D726E" w:rsidRDefault="00C933BE">
            <w:pPr>
              <w:pBdr>
                <w:top w:val="nil"/>
                <w:left w:val="nil"/>
                <w:bottom w:val="nil"/>
                <w:right w:val="nil"/>
                <w:between w:val="nil"/>
              </w:pBdr>
              <w:tabs>
                <w:tab w:val="left" w:pos="709"/>
              </w:tabs>
              <w:jc w:val="both"/>
              <w:rPr>
                <w:rFonts w:ascii="Times New Roman" w:hAnsi="Times New Roman" w:cs="Times New Roman"/>
                <w:b/>
                <w:bCs/>
              </w:rPr>
            </w:pPr>
            <w:r w:rsidRPr="003D726E">
              <w:rPr>
                <w:rStyle w:val="Strong"/>
                <w:rFonts w:ascii="Times New Roman" w:hAnsi="Times New Roman" w:cs="Times New Roman"/>
                <w:b w:val="0"/>
                <w:bCs w:val="0"/>
                <w:color w:val="0D0D0D"/>
                <w:bdr w:val="single" w:sz="2" w:space="0" w:color="E3E3E3" w:frame="1"/>
                <w:shd w:val="clear" w:color="auto" w:fill="FFFFFF"/>
              </w:rPr>
              <w:t>Procesos del Ciclo de Vida del Software</w:t>
            </w:r>
          </w:p>
        </w:tc>
      </w:tr>
      <w:tr w:rsidR="00C933BE" w:rsidRPr="003D726E" w14:paraId="246D286D"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F64D24" w14:textId="0C504540"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IEEE 830</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FA5A75" w14:textId="6FD5B772" w:rsidR="00C933BE" w:rsidRPr="003D726E" w:rsidRDefault="00C933BE">
            <w:pPr>
              <w:pBdr>
                <w:top w:val="nil"/>
                <w:left w:val="nil"/>
                <w:bottom w:val="nil"/>
                <w:right w:val="nil"/>
                <w:between w:val="nil"/>
              </w:pBdr>
              <w:tabs>
                <w:tab w:val="left" w:pos="709"/>
              </w:tabs>
              <w:jc w:val="both"/>
              <w:rPr>
                <w:rFonts w:ascii="Times New Roman" w:hAnsi="Times New Roman" w:cs="Times New Roman"/>
                <w:b/>
                <w:bCs/>
              </w:rPr>
            </w:pPr>
            <w:r w:rsidRPr="003D726E">
              <w:rPr>
                <w:rStyle w:val="Strong"/>
                <w:rFonts w:ascii="Times New Roman" w:hAnsi="Times New Roman" w:cs="Times New Roman"/>
                <w:b w:val="0"/>
                <w:bCs w:val="0"/>
                <w:color w:val="0D0D0D"/>
                <w:bdr w:val="single" w:sz="2" w:space="0" w:color="E3E3E3" w:frame="1"/>
                <w:shd w:val="clear" w:color="auto" w:fill="FFFFFF"/>
              </w:rPr>
              <w:t>Especificaciones de Requisitos de Software</w:t>
            </w:r>
          </w:p>
        </w:tc>
      </w:tr>
      <w:tr w:rsidR="00C933BE" w:rsidRPr="003D726E" w14:paraId="7ECD40F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3A716B4" w14:textId="2299D796"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ITIL</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1EA5D9" w14:textId="4BBDD607" w:rsidR="00C933BE" w:rsidRPr="003D726E" w:rsidRDefault="00C933BE">
            <w:pPr>
              <w:pBdr>
                <w:top w:val="nil"/>
                <w:left w:val="nil"/>
                <w:bottom w:val="nil"/>
                <w:right w:val="nil"/>
                <w:between w:val="nil"/>
              </w:pBdr>
              <w:tabs>
                <w:tab w:val="left" w:pos="709"/>
              </w:tabs>
              <w:jc w:val="both"/>
              <w:rPr>
                <w:rStyle w:val="Strong"/>
                <w:rFonts w:ascii="Times New Roman" w:hAnsi="Times New Roman" w:cs="Times New Roman"/>
                <w:b w:val="0"/>
                <w:bCs w:val="0"/>
                <w:color w:val="0D0D0D"/>
                <w:bdr w:val="single" w:sz="2" w:space="0" w:color="E3E3E3" w:frame="1"/>
                <w:shd w:val="clear" w:color="auto" w:fill="FFFFFF"/>
              </w:rPr>
            </w:pPr>
            <w:r w:rsidRPr="003D726E">
              <w:rPr>
                <w:rStyle w:val="Strong"/>
                <w:rFonts w:ascii="Times New Roman" w:hAnsi="Times New Roman" w:cs="Times New Roman"/>
                <w:b w:val="0"/>
                <w:bCs w:val="0"/>
                <w:color w:val="0D0D0D"/>
                <w:bdr w:val="single" w:sz="2" w:space="0" w:color="E3E3E3" w:frame="1"/>
                <w:shd w:val="clear" w:color="auto" w:fill="FFFFFF"/>
              </w:rPr>
              <w:t xml:space="preserve">IT </w:t>
            </w:r>
            <w:r w:rsidR="00917059" w:rsidRPr="003D726E">
              <w:rPr>
                <w:rStyle w:val="Strong"/>
                <w:rFonts w:ascii="Times New Roman" w:hAnsi="Times New Roman" w:cs="Times New Roman"/>
                <w:b w:val="0"/>
                <w:bCs w:val="0"/>
                <w:color w:val="0D0D0D"/>
                <w:bdr w:val="single" w:sz="2" w:space="0" w:color="E3E3E3" w:frame="1"/>
                <w:shd w:val="clear" w:color="auto" w:fill="FFFFFF"/>
              </w:rPr>
              <w:t>Infraestructura</w:t>
            </w:r>
            <w:r w:rsidRPr="003D726E">
              <w:rPr>
                <w:rStyle w:val="Strong"/>
                <w:rFonts w:ascii="Times New Roman" w:hAnsi="Times New Roman" w:cs="Times New Roman"/>
                <w:b w:val="0"/>
                <w:bCs w:val="0"/>
                <w:color w:val="0D0D0D"/>
                <w:bdr w:val="single" w:sz="2" w:space="0" w:color="E3E3E3" w:frame="1"/>
                <w:shd w:val="clear" w:color="auto" w:fill="FFFFFF"/>
              </w:rPr>
              <w:t xml:space="preserve"> Library/ Gestión de Servicios de Tecnologías de la Información</w:t>
            </w:r>
          </w:p>
        </w:tc>
      </w:tr>
      <w:tr w:rsidR="00C933BE" w:rsidRPr="0060618C" w14:paraId="73266E0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CA81F5" w14:textId="7D0D872E"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PMBOK</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5E87D93" w14:textId="4D62CCD8" w:rsidR="00C933BE" w:rsidRPr="003D726E" w:rsidRDefault="00C933BE">
            <w:pPr>
              <w:pBdr>
                <w:top w:val="nil"/>
                <w:left w:val="nil"/>
                <w:bottom w:val="nil"/>
                <w:right w:val="nil"/>
                <w:between w:val="nil"/>
              </w:pBdr>
              <w:tabs>
                <w:tab w:val="left" w:pos="709"/>
              </w:tabs>
              <w:jc w:val="both"/>
              <w:rPr>
                <w:rStyle w:val="Strong"/>
                <w:rFonts w:ascii="Times New Roman" w:hAnsi="Times New Roman" w:cs="Times New Roman"/>
                <w:b w:val="0"/>
                <w:bCs w:val="0"/>
                <w:color w:val="0D0D0D"/>
                <w:bdr w:val="single" w:sz="2" w:space="0" w:color="E3E3E3" w:frame="1"/>
                <w:shd w:val="clear" w:color="auto" w:fill="FFFFFF"/>
                <w:lang w:val="en-US"/>
              </w:rPr>
            </w:pPr>
            <w:r w:rsidRPr="003D726E">
              <w:rPr>
                <w:rStyle w:val="Strong"/>
                <w:rFonts w:ascii="Times New Roman" w:hAnsi="Times New Roman" w:cs="Times New Roman"/>
                <w:b w:val="0"/>
                <w:bCs w:val="0"/>
                <w:color w:val="0D0D0D"/>
                <w:bdr w:val="single" w:sz="2" w:space="0" w:color="E3E3E3" w:frame="1"/>
                <w:shd w:val="clear" w:color="auto" w:fill="FFFFFF"/>
                <w:lang w:val="en-US"/>
              </w:rPr>
              <w:t>Project Management Body of Knowledge</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42" w:name="_heading=h.35nkun2" w:colFirst="0" w:colLast="0"/>
      <w:bookmarkEnd w:id="42"/>
    </w:p>
    <w:p w14:paraId="7B3C23D0" w14:textId="77777777" w:rsidR="00CA71A4" w:rsidRPr="006240B3" w:rsidRDefault="00A1346C" w:rsidP="006240B3">
      <w:pPr>
        <w:pStyle w:val="Heading2"/>
      </w:pPr>
      <w:bookmarkStart w:id="43" w:name="_heading=h.1ksv4uv" w:colFirst="0" w:colLast="0"/>
      <w:bookmarkStart w:id="44" w:name="_Toc166943121"/>
      <w:bookmarkStart w:id="45" w:name="_Toc167009473"/>
      <w:bookmarkEnd w:id="43"/>
      <w:r w:rsidRPr="006240B3">
        <w:t>Referencias</w:t>
      </w:r>
      <w:bookmarkEnd w:id="44"/>
      <w:bookmarkEnd w:id="45"/>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IEEE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46" w:name="_heading=h.44sinio" w:colFirst="0" w:colLast="0"/>
      <w:bookmarkEnd w:id="46"/>
    </w:p>
    <w:p w14:paraId="0F660EEB" w14:textId="77777777" w:rsidR="00CA71A4" w:rsidRPr="003D726E" w:rsidRDefault="00A1346C" w:rsidP="006240B3">
      <w:pPr>
        <w:pStyle w:val="Heading1"/>
      </w:pPr>
      <w:bookmarkStart w:id="47" w:name="_heading=h.z337ya" w:colFirst="0" w:colLast="0"/>
      <w:bookmarkStart w:id="48" w:name="_Toc166943122"/>
      <w:bookmarkStart w:id="49" w:name="_Toc167009474"/>
      <w:bookmarkEnd w:id="47"/>
      <w:r w:rsidRPr="003D726E">
        <w:t>Descripción general</w:t>
      </w:r>
      <w:bookmarkEnd w:id="48"/>
      <w:bookmarkEnd w:id="49"/>
    </w:p>
    <w:p w14:paraId="59571227" w14:textId="77777777" w:rsidR="00CA71A4" w:rsidRPr="003D726E" w:rsidRDefault="00CA71A4">
      <w:pPr>
        <w:pBdr>
          <w:top w:val="nil"/>
          <w:left w:val="nil"/>
          <w:bottom w:val="nil"/>
          <w:right w:val="nil"/>
          <w:between w:val="nil"/>
        </w:pBdr>
        <w:ind w:left="300" w:hanging="300"/>
        <w:rPr>
          <w:rFonts w:ascii="Times New Roman" w:hAnsi="Times New Roman" w:cs="Times New Roman"/>
          <w:color w:val="000000"/>
        </w:rPr>
      </w:pPr>
      <w:bookmarkStart w:id="50" w:name="_heading=h.3j2qqm3" w:colFirst="0" w:colLast="0"/>
      <w:bookmarkEnd w:id="50"/>
    </w:p>
    <w:p w14:paraId="7C6058A0" w14:textId="77777777" w:rsidR="00CA71A4" w:rsidRPr="003D726E" w:rsidRDefault="00A1346C" w:rsidP="006240B3">
      <w:pPr>
        <w:pStyle w:val="Heading2"/>
      </w:pPr>
      <w:bookmarkStart w:id="51" w:name="_heading=h.1y810tw" w:colFirst="0" w:colLast="0"/>
      <w:bookmarkStart w:id="52" w:name="_Toc166943123"/>
      <w:bookmarkStart w:id="53" w:name="_Toc167009475"/>
      <w:bookmarkEnd w:id="51"/>
      <w:r w:rsidRPr="003D726E">
        <w:lastRenderedPageBreak/>
        <w:t>Perspectiva del producto</w:t>
      </w:r>
      <w:bookmarkEnd w:id="52"/>
      <w:bookmarkEnd w:id="53"/>
    </w:p>
    <w:p w14:paraId="1734F900" w14:textId="77777777" w:rsidR="00CA71A4" w:rsidRPr="003D726E" w:rsidRDefault="00CA71A4">
      <w:pPr>
        <w:pBdr>
          <w:top w:val="nil"/>
          <w:left w:val="nil"/>
          <w:bottom w:val="nil"/>
          <w:right w:val="nil"/>
          <w:between w:val="nil"/>
        </w:pBdr>
        <w:ind w:left="360"/>
        <w:jc w:val="both"/>
        <w:rPr>
          <w:rFonts w:ascii="Times New Roman" w:hAnsi="Times New Roman" w:cs="Times New Roman"/>
          <w:color w:val="000000"/>
        </w:rPr>
      </w:pPr>
    </w:p>
    <w:p w14:paraId="664126AD" w14:textId="10B6D8D0" w:rsidR="00CA71A4" w:rsidRPr="003D726E" w:rsidRDefault="00A1346C">
      <w:pPr>
        <w:pBdr>
          <w:top w:val="nil"/>
          <w:left w:val="nil"/>
          <w:bottom w:val="nil"/>
          <w:right w:val="nil"/>
          <w:between w:val="nil"/>
        </w:pBdr>
        <w:ind w:left="1320"/>
        <w:jc w:val="both"/>
        <w:rPr>
          <w:rFonts w:ascii="Times New Roman" w:hAnsi="Times New Roman" w:cs="Times New Roman"/>
          <w:color w:val="000000"/>
        </w:rPr>
      </w:pPr>
      <w:bookmarkStart w:id="54" w:name="_heading=h.4i7ojhp" w:colFirst="0" w:colLast="0"/>
      <w:bookmarkEnd w:id="54"/>
      <w:r w:rsidRPr="003D726E">
        <w:rPr>
          <w:rFonts w:ascii="Times New Roman" w:hAnsi="Times New Roman" w:cs="Times New Roman"/>
          <w:color w:val="000000"/>
        </w:rPr>
        <w:t>El sistema será un sistema de información con arquitectura multiplataforma</w:t>
      </w:r>
      <w:r w:rsidRPr="003D726E">
        <w:rPr>
          <w:rFonts w:ascii="Times New Roman" w:hAnsi="Times New Roman" w:cs="Times New Roman"/>
        </w:rPr>
        <w:t xml:space="preserve">, con estándares de calidad Será </w:t>
      </w:r>
      <w:r w:rsidRPr="003D726E">
        <w:rPr>
          <w:rFonts w:ascii="Times New Roman" w:hAnsi="Times New Roman" w:cs="Times New Roman"/>
          <w:color w:val="000000"/>
        </w:rPr>
        <w:t xml:space="preserve">debidamente implementado, contará con manuales técnicos y de usuario. </w:t>
      </w:r>
    </w:p>
    <w:p w14:paraId="6C75A518" w14:textId="77777777" w:rsidR="00CA71A4" w:rsidRPr="003D726E" w:rsidRDefault="00A1346C" w:rsidP="006240B3">
      <w:pPr>
        <w:pStyle w:val="Heading2"/>
      </w:pPr>
      <w:bookmarkStart w:id="55" w:name="_heading=h.2xcytpi" w:colFirst="0" w:colLast="0"/>
      <w:bookmarkStart w:id="56" w:name="_Toc166943124"/>
      <w:bookmarkStart w:id="57" w:name="_Toc167009476"/>
      <w:bookmarkEnd w:id="55"/>
      <w:r w:rsidRPr="003D726E">
        <w:t>Características de los usuarios</w:t>
      </w:r>
      <w:bookmarkEnd w:id="56"/>
      <w:bookmarkEnd w:id="57"/>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5656"/>
      </w:tblGrid>
      <w:tr w:rsidR="00CA71A4" w:rsidRPr="003D726E" w14:paraId="6FFE1F63" w14:textId="77777777" w:rsidTr="00917059">
        <w:trPr>
          <w:jc w:val="center"/>
        </w:trPr>
        <w:tc>
          <w:tcPr>
            <w:tcW w:w="2263"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5656" w:type="dxa"/>
          </w:tcPr>
          <w:p w14:paraId="0278D132" w14:textId="3FBAD3D2" w:rsidR="00CA71A4" w:rsidRPr="003D726E" w:rsidRDefault="005F504D">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 xml:space="preserve">Administrador </w:t>
            </w:r>
            <w:r w:rsidRPr="003D726E">
              <w:rPr>
                <w:rFonts w:ascii="Times New Roman" w:hAnsi="Times New Roman" w:cs="Times New Roman"/>
                <w:color w:val="000000"/>
                <w:sz w:val="18"/>
                <w:szCs w:val="18"/>
              </w:rPr>
              <w:t>o</w:t>
            </w:r>
            <w:r w:rsidR="00A1346C" w:rsidRPr="003D726E">
              <w:rPr>
                <w:rFonts w:ascii="Times New Roman" w:hAnsi="Times New Roman" w:cs="Times New Roman"/>
                <w:color w:val="000000"/>
                <w:sz w:val="18"/>
                <w:szCs w:val="18"/>
              </w:rPr>
              <w:t xml:space="preserve"> desarrollado</w:t>
            </w:r>
            <w:r w:rsidR="00A1346C" w:rsidRPr="003D726E">
              <w:rPr>
                <w:rFonts w:ascii="Times New Roman" w:hAnsi="Times New Roman" w:cs="Times New Roman"/>
                <w:sz w:val="18"/>
                <w:szCs w:val="18"/>
              </w:rPr>
              <w:t>r</w:t>
            </w:r>
          </w:p>
        </w:tc>
      </w:tr>
      <w:tr w:rsidR="00CA71A4" w:rsidRPr="003D726E" w14:paraId="23B06F01" w14:textId="77777777" w:rsidTr="00917059">
        <w:trPr>
          <w:jc w:val="center"/>
        </w:trPr>
        <w:tc>
          <w:tcPr>
            <w:tcW w:w="2263"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656" w:type="dxa"/>
          </w:tcPr>
          <w:p w14:paraId="4015E9A0" w14:textId="4CDA3DE0" w:rsidR="00CA71A4" w:rsidRPr="003D726E" w:rsidRDefault="005F504D">
            <w:pPr>
              <w:widowControl w:val="0"/>
              <w:spacing w:before="120" w:after="60"/>
              <w:rPr>
                <w:rFonts w:ascii="Times New Roman" w:hAnsi="Times New Roman" w:cs="Times New Roman"/>
                <w:color w:val="000000"/>
                <w:sz w:val="18"/>
                <w:szCs w:val="18"/>
                <w:u w:val="single"/>
              </w:rPr>
            </w:pPr>
            <w:r w:rsidRPr="003D726E">
              <w:rPr>
                <w:rFonts w:ascii="Times New Roman" w:hAnsi="Times New Roman" w:cs="Times New Roman"/>
                <w:sz w:val="18"/>
                <w:szCs w:val="18"/>
              </w:rPr>
              <w:t xml:space="preserve">Desarrollador </w:t>
            </w:r>
            <w:r w:rsidRPr="003D726E">
              <w:rPr>
                <w:rFonts w:ascii="Times New Roman" w:hAnsi="Times New Roman" w:cs="Times New Roman"/>
                <w:color w:val="000000"/>
                <w:sz w:val="18"/>
                <w:szCs w:val="18"/>
              </w:rPr>
              <w:t>de</w:t>
            </w:r>
            <w:r w:rsidR="00A1346C" w:rsidRPr="003D726E">
              <w:rPr>
                <w:rFonts w:ascii="Times New Roman" w:hAnsi="Times New Roman" w:cs="Times New Roman"/>
                <w:color w:val="000000"/>
                <w:sz w:val="18"/>
                <w:szCs w:val="18"/>
              </w:rPr>
              <w:t xml:space="preserve"> Software</w:t>
            </w:r>
          </w:p>
        </w:tc>
      </w:tr>
      <w:tr w:rsidR="00CA71A4" w:rsidRPr="003D726E" w14:paraId="3680E1E4" w14:textId="77777777" w:rsidTr="00917059">
        <w:trPr>
          <w:jc w:val="center"/>
        </w:trPr>
        <w:tc>
          <w:tcPr>
            <w:tcW w:w="2263"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656" w:type="dxa"/>
          </w:tcPr>
          <w:p w14:paraId="70D856A5" w14:textId="77777777"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color w:val="000000"/>
                <w:sz w:val="18"/>
                <w:szCs w:val="18"/>
              </w:rPr>
              <w:t>Administra cada una de las características y funci</w:t>
            </w:r>
            <w:r w:rsidRPr="003D726E">
              <w:rPr>
                <w:rFonts w:ascii="Times New Roman" w:hAnsi="Times New Roman" w:cs="Times New Roman"/>
                <w:sz w:val="18"/>
                <w:szCs w:val="18"/>
              </w:rPr>
              <w:t xml:space="preserve">ones </w:t>
            </w:r>
            <w:r w:rsidRPr="003D726E">
              <w:rPr>
                <w:rFonts w:ascii="Times New Roman" w:hAnsi="Times New Roman" w:cs="Times New Roman"/>
                <w:color w:val="000000"/>
                <w:sz w:val="18"/>
                <w:szCs w:val="18"/>
              </w:rPr>
              <w:t>del software</w:t>
            </w: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5656"/>
      </w:tblGrid>
      <w:tr w:rsidR="00CA71A4" w:rsidRPr="003D726E" w14:paraId="68948BB7" w14:textId="77777777" w:rsidTr="00917059">
        <w:trPr>
          <w:jc w:val="center"/>
        </w:trPr>
        <w:tc>
          <w:tcPr>
            <w:tcW w:w="2263"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5656" w:type="dxa"/>
          </w:tcPr>
          <w:p w14:paraId="7411C3E1" w14:textId="77777777"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Gestor de línea</w:t>
            </w:r>
          </w:p>
        </w:tc>
      </w:tr>
      <w:tr w:rsidR="00CA71A4" w:rsidRPr="003D726E" w14:paraId="7F91D596" w14:textId="77777777" w:rsidTr="00917059">
        <w:trPr>
          <w:jc w:val="center"/>
        </w:trPr>
        <w:tc>
          <w:tcPr>
            <w:tcW w:w="2263"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656" w:type="dxa"/>
          </w:tcPr>
          <w:p w14:paraId="74FBEBCC" w14:textId="77777777"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N/A</w:t>
            </w:r>
          </w:p>
        </w:tc>
      </w:tr>
      <w:tr w:rsidR="00CA71A4" w:rsidRPr="003D726E" w14:paraId="2DACF494" w14:textId="77777777" w:rsidTr="00917059">
        <w:trPr>
          <w:jc w:val="center"/>
        </w:trPr>
        <w:tc>
          <w:tcPr>
            <w:tcW w:w="2263"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656" w:type="dxa"/>
          </w:tcPr>
          <w:p w14:paraId="7780E915" w14:textId="77777777" w:rsidR="00CA71A4" w:rsidRPr="003D726E" w:rsidRDefault="00A1346C">
            <w:pPr>
              <w:widowControl w:val="0"/>
              <w:spacing w:before="120" w:after="60"/>
              <w:rPr>
                <w:rFonts w:ascii="Times New Roman" w:hAnsi="Times New Roman" w:cs="Times New Roman"/>
                <w:sz w:val="18"/>
                <w:szCs w:val="18"/>
              </w:rPr>
            </w:pPr>
            <w:r w:rsidRPr="003D726E">
              <w:rPr>
                <w:rFonts w:ascii="Times New Roman" w:hAnsi="Times New Roman" w:cs="Times New Roman"/>
                <w:sz w:val="18"/>
                <w:szCs w:val="18"/>
              </w:rPr>
              <w:t>Vincula la información la programación organizada al software</w:t>
            </w:r>
          </w:p>
          <w:p w14:paraId="277AD0E7" w14:textId="77777777" w:rsidR="00CA71A4" w:rsidRPr="003D726E" w:rsidRDefault="00CA71A4">
            <w:pPr>
              <w:widowControl w:val="0"/>
              <w:spacing w:before="120" w:after="60"/>
              <w:rPr>
                <w:rFonts w:ascii="Times New Roman" w:hAnsi="Times New Roman" w:cs="Times New Roman"/>
                <w:color w:val="000000"/>
                <w:sz w:val="18"/>
                <w:szCs w:val="18"/>
              </w:rPr>
            </w:pP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5670"/>
      </w:tblGrid>
      <w:tr w:rsidR="00CA71A4" w:rsidRPr="003D726E" w14:paraId="711F539D" w14:textId="77777777" w:rsidTr="00917059">
        <w:tc>
          <w:tcPr>
            <w:tcW w:w="2268"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58" w:name="_heading=h.1ci93xb" w:colFirst="0" w:colLast="0"/>
            <w:bookmarkEnd w:id="58"/>
            <w:r w:rsidRPr="003D726E">
              <w:rPr>
                <w:rFonts w:ascii="Times New Roman" w:hAnsi="Times New Roman" w:cs="Times New Roman"/>
                <w:b/>
                <w:color w:val="000000"/>
                <w:sz w:val="18"/>
                <w:szCs w:val="18"/>
              </w:rPr>
              <w:t>Nombre de usuario</w:t>
            </w:r>
          </w:p>
        </w:tc>
        <w:tc>
          <w:tcPr>
            <w:tcW w:w="5670" w:type="dxa"/>
          </w:tcPr>
          <w:p w14:paraId="1933BE7C" w14:textId="5808D5B8"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personal Administrativo (</w:t>
            </w:r>
            <w:r w:rsidR="005F504D" w:rsidRPr="003D726E">
              <w:rPr>
                <w:rFonts w:ascii="Times New Roman" w:hAnsi="Times New Roman" w:cs="Times New Roman"/>
                <w:sz w:val="18"/>
                <w:szCs w:val="18"/>
              </w:rPr>
              <w:t>secretaria</w:t>
            </w:r>
            <w:r w:rsidRPr="003D726E">
              <w:rPr>
                <w:rFonts w:ascii="Times New Roman" w:hAnsi="Times New Roman" w:cs="Times New Roman"/>
                <w:sz w:val="18"/>
                <w:szCs w:val="18"/>
              </w:rPr>
              <w:t>)</w:t>
            </w:r>
          </w:p>
        </w:tc>
      </w:tr>
      <w:tr w:rsidR="00CA71A4" w:rsidRPr="003D726E" w14:paraId="61DF81BF" w14:textId="77777777" w:rsidTr="00917059">
        <w:tc>
          <w:tcPr>
            <w:tcW w:w="2268"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670" w:type="dxa"/>
          </w:tcPr>
          <w:p w14:paraId="431042CD" w14:textId="77777777"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N/A</w:t>
            </w:r>
          </w:p>
        </w:tc>
      </w:tr>
      <w:tr w:rsidR="00CA71A4" w:rsidRPr="003D726E" w14:paraId="7A114C92" w14:textId="77777777" w:rsidTr="00917059">
        <w:tc>
          <w:tcPr>
            <w:tcW w:w="2268"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670" w:type="dxa"/>
          </w:tcPr>
          <w:p w14:paraId="3BD8751A" w14:textId="5F87B89D" w:rsidR="00CA71A4" w:rsidRPr="003D726E" w:rsidRDefault="00917059">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Administración de la página, con permisos de visualización, integración de datos.</w:t>
            </w: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268C168" w14:textId="77777777" w:rsidR="00CA71A4" w:rsidRPr="003D726E" w:rsidRDefault="00A1346C" w:rsidP="006240B3">
      <w:pPr>
        <w:pStyle w:val="Heading2"/>
      </w:pPr>
      <w:bookmarkStart w:id="59" w:name="_heading=h.3whwml4" w:colFirst="0" w:colLast="0"/>
      <w:bookmarkStart w:id="60" w:name="_Toc166943125"/>
      <w:bookmarkStart w:id="61" w:name="_Toc167009477"/>
      <w:bookmarkEnd w:id="59"/>
      <w:r w:rsidRPr="003D726E">
        <w:t>Restricciones</w:t>
      </w:r>
      <w:bookmarkEnd w:id="60"/>
      <w:bookmarkEnd w:id="61"/>
    </w:p>
    <w:p w14:paraId="37D0A606"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El software ofrecerá la flexibilidad de funcionar tanto en entornos locales como a través de conexiones a internet.</w:t>
      </w:r>
    </w:p>
    <w:p w14:paraId="5A7DF5BE" w14:textId="77777777" w:rsidR="00CA71A4" w:rsidRPr="003D726E" w:rsidRDefault="00CA71A4">
      <w:pPr>
        <w:widowControl w:val="0"/>
        <w:ind w:left="1320"/>
        <w:rPr>
          <w:rFonts w:ascii="Times New Roman" w:hAnsi="Times New Roman" w:cs="Times New Roman"/>
        </w:rPr>
      </w:pPr>
    </w:p>
    <w:p w14:paraId="2D495164" w14:textId="5FF91793"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 xml:space="preserve">Se exigirá que el software cumpla con todas las regulaciones pertinentes en materia de protección de datos y privacidad de los </w:t>
      </w:r>
      <w:r w:rsidR="00917059">
        <w:rPr>
          <w:rFonts w:ascii="Times New Roman" w:hAnsi="Times New Roman" w:cs="Times New Roman"/>
        </w:rPr>
        <w:t>usuarios.</w:t>
      </w:r>
    </w:p>
    <w:p w14:paraId="70C43B39" w14:textId="77777777" w:rsidR="00CA71A4" w:rsidRPr="003D726E" w:rsidRDefault="00CA71A4">
      <w:pPr>
        <w:widowControl w:val="0"/>
        <w:ind w:left="1320"/>
        <w:rPr>
          <w:rFonts w:ascii="Times New Roman" w:hAnsi="Times New Roman" w:cs="Times New Roman"/>
        </w:rPr>
      </w:pPr>
    </w:p>
    <w:p w14:paraId="3320E801" w14:textId="5129514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 xml:space="preserve">Será necesario que el software sea plenamente compatible con una amplia gama de dispositivos y navegadores web, abarcando desde computadoras de </w:t>
      </w:r>
      <w:r w:rsidR="00F6147D">
        <w:rPr>
          <w:rFonts w:ascii="Times New Roman" w:hAnsi="Times New Roman" w:cs="Times New Roman"/>
        </w:rPr>
        <w:t xml:space="preserve">escritorio en </w:t>
      </w:r>
      <w:r w:rsidRPr="003D726E">
        <w:rPr>
          <w:rFonts w:ascii="Times New Roman" w:hAnsi="Times New Roman" w:cs="Times New Roman"/>
        </w:rPr>
        <w:t>diversas versiones de navegadores como Chrome, Safari, Firefox, entre otros.</w:t>
      </w:r>
    </w:p>
    <w:p w14:paraId="1071303A" w14:textId="77777777" w:rsidR="00CA71A4" w:rsidRPr="003D726E" w:rsidRDefault="00CA71A4">
      <w:pPr>
        <w:widowControl w:val="0"/>
        <w:ind w:left="1320"/>
        <w:rPr>
          <w:rFonts w:ascii="Times New Roman" w:hAnsi="Times New Roman" w:cs="Times New Roman"/>
        </w:rPr>
      </w:pPr>
    </w:p>
    <w:p w14:paraId="6153EDF2"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Se requerirá que el software ofrezca un rendimiento rápido y fiable para satisfacer las necesidades operativas de los usuarios.</w:t>
      </w:r>
    </w:p>
    <w:p w14:paraId="6BDC44B0" w14:textId="77777777" w:rsidR="00CA71A4" w:rsidRPr="003D726E" w:rsidRDefault="00CA71A4">
      <w:pPr>
        <w:widowControl w:val="0"/>
        <w:ind w:left="1320"/>
        <w:rPr>
          <w:rFonts w:ascii="Times New Roman" w:hAnsi="Times New Roman" w:cs="Times New Roman"/>
        </w:rPr>
      </w:pPr>
    </w:p>
    <w:p w14:paraId="7C4403BA"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Además, el software deberá tener la capacidad de manejar simultáneamente múltiples usuarios en tiempo real, garantizando así una experiencia fluida y sin interrupciones.</w:t>
      </w:r>
    </w:p>
    <w:p w14:paraId="584FF712" w14:textId="77777777" w:rsidR="00CA71A4" w:rsidRPr="003D726E" w:rsidRDefault="00CA71A4">
      <w:pPr>
        <w:widowControl w:val="0"/>
        <w:ind w:left="1320"/>
        <w:rPr>
          <w:rFonts w:ascii="Times New Roman" w:hAnsi="Times New Roman" w:cs="Times New Roman"/>
        </w:rPr>
      </w:pPr>
    </w:p>
    <w:p w14:paraId="0EC65B2A" w14:textId="3F654414"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La usabilidad del software será un aspecto fundamental, debiendo ser intuitivo y fácil de utilizar para los</w:t>
      </w:r>
      <w:r w:rsidR="00F6147D" w:rsidRPr="00F6147D">
        <w:rPr>
          <w:rFonts w:ascii="Times New Roman" w:hAnsi="Times New Roman" w:cs="Times New Roman"/>
        </w:rPr>
        <w:t xml:space="preserve"> </w:t>
      </w:r>
      <w:r w:rsidR="00F6147D">
        <w:rPr>
          <w:rFonts w:ascii="Times New Roman" w:hAnsi="Times New Roman" w:cs="Times New Roman"/>
        </w:rPr>
        <w:t>usuarios.</w:t>
      </w:r>
    </w:p>
    <w:p w14:paraId="6AA403C4" w14:textId="77777777" w:rsidR="00CA71A4" w:rsidRPr="003D726E" w:rsidRDefault="00CA71A4">
      <w:pPr>
        <w:widowControl w:val="0"/>
        <w:ind w:left="1320"/>
        <w:rPr>
          <w:rFonts w:ascii="Times New Roman" w:hAnsi="Times New Roman" w:cs="Times New Roman"/>
        </w:rPr>
      </w:pPr>
    </w:p>
    <w:p w14:paraId="3131682C"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Asimismo, se contempla la provisión de manuales de usuario y la implementación de restricciones de uso para garantizar una correcta utilización del software.</w:t>
      </w:r>
    </w:p>
    <w:p w14:paraId="4F761E06" w14:textId="77777777" w:rsidR="00CA71A4" w:rsidRPr="003D726E" w:rsidRDefault="00CA71A4">
      <w:pPr>
        <w:widowControl w:val="0"/>
        <w:ind w:left="1320"/>
        <w:rPr>
          <w:rFonts w:ascii="Times New Roman" w:hAnsi="Times New Roman" w:cs="Times New Roman"/>
        </w:rPr>
      </w:pPr>
    </w:p>
    <w:p w14:paraId="016AB54F"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Finalmente, cada usuario recibirá un registro y credenciales de acceso personalizados, los cuales determinarán los permisos y las visualizaciones específicas acordes a su cargo y responsabilidades dentro del sistema.</w:t>
      </w:r>
    </w:p>
    <w:p w14:paraId="75BA451A" w14:textId="77777777" w:rsidR="00CA71A4" w:rsidRPr="003D726E" w:rsidRDefault="00CA71A4">
      <w:pPr>
        <w:widowControl w:val="0"/>
        <w:pBdr>
          <w:top w:val="nil"/>
          <w:left w:val="nil"/>
          <w:bottom w:val="nil"/>
          <w:right w:val="nil"/>
          <w:between w:val="nil"/>
        </w:pBdr>
        <w:ind w:left="1320"/>
        <w:rPr>
          <w:rFonts w:ascii="Times New Roman" w:hAnsi="Times New Roman" w:cs="Times New Roman"/>
        </w:rPr>
      </w:pPr>
    </w:p>
    <w:p w14:paraId="05F9F980" w14:textId="77777777" w:rsidR="00CA71A4" w:rsidRPr="003D726E" w:rsidRDefault="00CA71A4">
      <w:pPr>
        <w:widowControl w:val="0"/>
        <w:pBdr>
          <w:top w:val="nil"/>
          <w:left w:val="nil"/>
          <w:bottom w:val="nil"/>
          <w:right w:val="nil"/>
          <w:between w:val="nil"/>
        </w:pBdr>
        <w:ind w:left="1320"/>
        <w:rPr>
          <w:rFonts w:ascii="Times New Roman" w:hAnsi="Times New Roman" w:cs="Times New Roman"/>
        </w:rPr>
      </w:pPr>
    </w:p>
    <w:p w14:paraId="61E556AD" w14:textId="77777777" w:rsidR="00CA71A4" w:rsidRPr="006240B3" w:rsidRDefault="00A1346C" w:rsidP="006240B3">
      <w:pPr>
        <w:pStyle w:val="Heading2"/>
      </w:pPr>
      <w:bookmarkStart w:id="62" w:name="_Toc166943126"/>
      <w:bookmarkStart w:id="63" w:name="_Toc167009478"/>
      <w:r w:rsidRPr="006240B3">
        <w:t>Suposiciones y dependencias</w:t>
      </w:r>
      <w:bookmarkEnd w:id="62"/>
      <w:bookmarkEnd w:id="63"/>
    </w:p>
    <w:p w14:paraId="363B0703"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p w14:paraId="1188C19A" w14:textId="77777777" w:rsidR="00CA71A4" w:rsidRPr="003D726E" w:rsidRDefault="00CA71A4">
      <w:pPr>
        <w:pBdr>
          <w:top w:val="nil"/>
          <w:left w:val="nil"/>
          <w:bottom w:val="nil"/>
          <w:right w:val="nil"/>
          <w:between w:val="nil"/>
        </w:pBdr>
        <w:ind w:left="1320"/>
        <w:rPr>
          <w:rFonts w:ascii="Times New Roman" w:hAnsi="Times New Roman" w:cs="Times New Roman"/>
          <w:color w:val="000000"/>
        </w:rPr>
      </w:pPr>
    </w:p>
    <w:p w14:paraId="4677FDAC"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Los equipos en los que se vaya a ejecutar el sistema deben cumplir los requisitos antes indicados para garantizar una ejecución correcta de la misma.</w:t>
      </w:r>
    </w:p>
    <w:p w14:paraId="044B8954"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 xml:space="preserve">Se diseña y unifica una base de datos </w:t>
      </w:r>
      <w:r w:rsidRPr="003D726E">
        <w:rPr>
          <w:rFonts w:ascii="Times New Roman" w:hAnsi="Times New Roman" w:cs="Times New Roman"/>
        </w:rPr>
        <w:t>de bastante alcance según lo requiera la empresa donde se implemente el software</w:t>
      </w:r>
    </w:p>
    <w:p w14:paraId="60E006D3"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Se espera que los clientes tengan acceso a Internet y dispositivos compatibles para acceder al sitio web</w:t>
      </w:r>
    </w:p>
    <w:p w14:paraId="0D72A60C" w14:textId="7A32DB26"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 xml:space="preserve">Se espera que </w:t>
      </w:r>
      <w:r w:rsidRPr="003D726E">
        <w:rPr>
          <w:rFonts w:ascii="Times New Roman" w:hAnsi="Times New Roman" w:cs="Times New Roman"/>
        </w:rPr>
        <w:t xml:space="preserve">los sitios comerciales cumplan con los estándares de calidad para el contenido que ellos mostrarán en la página, todo mediante un acuerdo entre las partes (administrador y </w:t>
      </w:r>
      <w:r w:rsidR="00B13AE9" w:rsidRPr="003D726E">
        <w:rPr>
          <w:rFonts w:ascii="Times New Roman" w:hAnsi="Times New Roman" w:cs="Times New Roman"/>
        </w:rPr>
        <w:t>usuarios generales (instructores, gestor de línea, aprendices)</w:t>
      </w:r>
      <w:r w:rsidRPr="003D726E">
        <w:rPr>
          <w:rFonts w:ascii="Times New Roman" w:hAnsi="Times New Roman" w:cs="Times New Roman"/>
        </w:rPr>
        <w:t>)</w:t>
      </w:r>
    </w:p>
    <w:p w14:paraId="0258C23A" w14:textId="17121BCF"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El software puede depender de servicios externos</w:t>
      </w:r>
      <w:r w:rsidRPr="003D726E">
        <w:rPr>
          <w:rFonts w:ascii="Times New Roman" w:hAnsi="Times New Roman" w:cs="Times New Roman"/>
        </w:rPr>
        <w:t xml:space="preserve"> como (servicios de </w:t>
      </w:r>
      <w:r w:rsidR="00B13AE9" w:rsidRPr="003D726E">
        <w:rPr>
          <w:rFonts w:ascii="Times New Roman" w:hAnsi="Times New Roman" w:cs="Times New Roman"/>
        </w:rPr>
        <w:t>Google</w:t>
      </w:r>
      <w:r w:rsidRPr="003D726E">
        <w:rPr>
          <w:rFonts w:ascii="Times New Roman" w:hAnsi="Times New Roman" w:cs="Times New Roman"/>
        </w:rPr>
        <w:t xml:space="preserve"> de idioma y ubicación)</w:t>
      </w:r>
      <w:r w:rsidRPr="003D726E">
        <w:rPr>
          <w:rFonts w:ascii="Times New Roman" w:hAnsi="Times New Roman" w:cs="Times New Roman"/>
          <w:color w:val="000000"/>
        </w:rPr>
        <w:t>.</w:t>
      </w:r>
    </w:p>
    <w:p w14:paraId="221FD076"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El software puede depender de una base de datos centralizada para almacenar y administrar</w:t>
      </w:r>
      <w:r w:rsidRPr="003D726E">
        <w:rPr>
          <w:rFonts w:ascii="Times New Roman" w:hAnsi="Times New Roman" w:cs="Times New Roman"/>
        </w:rPr>
        <w:t xml:space="preserve"> la información</w:t>
      </w:r>
      <w:r w:rsidRPr="003D726E">
        <w:rPr>
          <w:rFonts w:ascii="Times New Roman" w:hAnsi="Times New Roman" w:cs="Times New Roman"/>
          <w:color w:val="000000"/>
        </w:rPr>
        <w:t>.</w:t>
      </w:r>
    </w:p>
    <w:p w14:paraId="398D0AD9"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El software puede depender de la disponibilidad y capacidad de los servidores y la red de la empresa para brindar un servicio ininterrumpido al cliente, (es por ello que los equipos</w:t>
      </w:r>
      <w:r w:rsidRPr="003D726E">
        <w:rPr>
          <w:rFonts w:ascii="Times New Roman" w:hAnsi="Times New Roman" w:cs="Times New Roman"/>
        </w:rPr>
        <w:t xml:space="preserve"> deben cumplir con las necesidades del software).</w:t>
      </w:r>
    </w:p>
    <w:p w14:paraId="72E5F85A"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B758682"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66B62621" w14:textId="605C4AF4" w:rsidR="00CA71A4" w:rsidRDefault="00A1346C" w:rsidP="006240B3">
      <w:pPr>
        <w:pStyle w:val="Heading1"/>
      </w:pPr>
      <w:bookmarkStart w:id="64" w:name="_heading=h.3as4poj" w:colFirst="0" w:colLast="0"/>
      <w:bookmarkStart w:id="65" w:name="_Toc166943127"/>
      <w:bookmarkStart w:id="66" w:name="_Toc167009479"/>
      <w:bookmarkEnd w:id="64"/>
      <w:r w:rsidRPr="003D726E">
        <w:t>Requisitos específicos</w:t>
      </w:r>
      <w:bookmarkEnd w:id="65"/>
      <w:bookmarkEnd w:id="66"/>
    </w:p>
    <w:p w14:paraId="4FB46727" w14:textId="56E62E50" w:rsidR="00221A58" w:rsidRDefault="00221A58" w:rsidP="00221A58"/>
    <w:p w14:paraId="74E1B865" w14:textId="77777777" w:rsidR="00CA71A4" w:rsidRPr="003D726E" w:rsidRDefault="00A1346C" w:rsidP="006240B3">
      <w:pPr>
        <w:pStyle w:val="Heading2"/>
      </w:pPr>
      <w:bookmarkStart w:id="67" w:name="_heading=h.1pxezwc" w:colFirst="0" w:colLast="0"/>
      <w:bookmarkStart w:id="68" w:name="_Toc166943128"/>
      <w:bookmarkStart w:id="69" w:name="_Toc167009480"/>
      <w:bookmarkEnd w:id="67"/>
      <w:r w:rsidRPr="003D726E">
        <w:t>Requisitos comunes de las interfaces</w:t>
      </w:r>
      <w:bookmarkEnd w:id="68"/>
      <w:bookmarkEnd w:id="69"/>
    </w:p>
    <w:p w14:paraId="126BF6ED" w14:textId="77777777" w:rsidR="00CA71A4" w:rsidRPr="003D726E" w:rsidRDefault="00A1346C" w:rsidP="006240B3">
      <w:pPr>
        <w:pStyle w:val="Heading3"/>
      </w:pPr>
      <w:bookmarkStart w:id="70" w:name="_Toc166943129"/>
      <w:bookmarkStart w:id="71" w:name="_Toc167009481"/>
      <w:r w:rsidRPr="003D726E">
        <w:t>Interfaces de usuario</w:t>
      </w:r>
      <w:bookmarkEnd w:id="70"/>
      <w:bookmarkEnd w:id="71"/>
    </w:p>
    <w:p w14:paraId="52EC9BDE" w14:textId="77777777" w:rsidR="00CA71A4" w:rsidRPr="003D726E" w:rsidRDefault="00A1346C">
      <w:pPr>
        <w:ind w:left="2422"/>
        <w:rPr>
          <w:rFonts w:ascii="Times New Roman" w:hAnsi="Times New Roman" w:cs="Times New Roman"/>
        </w:rPr>
      </w:pPr>
      <w:r w:rsidRPr="003D726E">
        <w:rPr>
          <w:rFonts w:ascii="Times New Roman" w:hAnsi="Times New Roman" w:cs="Times New Roman"/>
        </w:rPr>
        <w:t xml:space="preserve">La interfaz con el usuario será estructurada por microservicios capaz de realizar botones, listas y campos de textos dinámicos para el usuario. </w:t>
      </w:r>
    </w:p>
    <w:p w14:paraId="5A246F36" w14:textId="4E634470" w:rsidR="00CA71A4" w:rsidRDefault="00A1346C">
      <w:pPr>
        <w:ind w:left="2422"/>
        <w:rPr>
          <w:rFonts w:ascii="Times New Roman" w:hAnsi="Times New Roman" w:cs="Times New Roman"/>
        </w:rPr>
      </w:pPr>
      <w:r w:rsidRPr="003D726E">
        <w:rPr>
          <w:rFonts w:ascii="Times New Roman" w:hAnsi="Times New Roman" w:cs="Times New Roman"/>
        </w:rPr>
        <w:t>Su construcción será en base a las necesidades del proyecto y a la estructura propuesta por el equipo de desarrolladores teniendo en cuenta las necesidades del usuario en relación a la solución de la problemática</w:t>
      </w:r>
    </w:p>
    <w:p w14:paraId="51454D29" w14:textId="3D4335EC" w:rsidR="00221A58" w:rsidRPr="003D726E" w:rsidRDefault="00221A58">
      <w:pPr>
        <w:ind w:left="2422"/>
        <w:rPr>
          <w:rFonts w:ascii="Times New Roman" w:hAnsi="Times New Roman" w:cs="Times New Roman"/>
        </w:rPr>
      </w:pPr>
      <w:r>
        <w:rPr>
          <w:rFonts w:ascii="Times New Roman" w:hAnsi="Times New Roman" w:cs="Times New Roman"/>
        </w:rPr>
        <w:t xml:space="preserve">Por </w:t>
      </w:r>
    </w:p>
    <w:p w14:paraId="42CB431C" w14:textId="77777777" w:rsidR="00CA71A4" w:rsidRPr="003D726E" w:rsidRDefault="00A1346C" w:rsidP="006240B3">
      <w:pPr>
        <w:pStyle w:val="Heading3"/>
      </w:pPr>
      <w:bookmarkStart w:id="72" w:name="_Toc166943130"/>
      <w:bookmarkStart w:id="73" w:name="_Toc167009482"/>
      <w:r w:rsidRPr="003D726E">
        <w:t>Interfaces de hardware</w:t>
      </w:r>
      <w:bookmarkEnd w:id="72"/>
      <w:bookmarkEnd w:id="73"/>
    </w:p>
    <w:p w14:paraId="0ADA5082" w14:textId="77777777" w:rsidR="00CA71A4" w:rsidRPr="003D726E" w:rsidRDefault="00CA71A4">
      <w:pPr>
        <w:widowControl w:val="0"/>
        <w:pBdr>
          <w:top w:val="nil"/>
          <w:left w:val="nil"/>
          <w:bottom w:val="nil"/>
          <w:right w:val="nil"/>
          <w:between w:val="nil"/>
        </w:pBdr>
        <w:ind w:left="2422"/>
        <w:rPr>
          <w:rFonts w:ascii="Times New Roman" w:hAnsi="Times New Roman" w:cs="Times New Roman"/>
          <w:color w:val="000000"/>
        </w:rPr>
      </w:pPr>
    </w:p>
    <w:p w14:paraId="744F3BB4" w14:textId="788801D2" w:rsidR="00CA71A4" w:rsidRPr="003D726E" w:rsidRDefault="00A1346C" w:rsidP="00677668">
      <w:pPr>
        <w:widowControl w:val="0"/>
        <w:pBdr>
          <w:top w:val="nil"/>
          <w:left w:val="nil"/>
          <w:bottom w:val="nil"/>
          <w:right w:val="nil"/>
          <w:between w:val="nil"/>
        </w:pBdr>
        <w:ind w:left="2160" w:firstLine="720"/>
        <w:rPr>
          <w:rFonts w:ascii="Times New Roman" w:hAnsi="Times New Roman" w:cs="Times New Roman"/>
          <w:color w:val="000000"/>
        </w:rPr>
      </w:pPr>
      <w:r w:rsidRPr="003D726E">
        <w:rPr>
          <w:rFonts w:ascii="Times New Roman" w:hAnsi="Times New Roman" w:cs="Times New Roman"/>
        </w:rPr>
        <w:t xml:space="preserve">Los equipos de cómputo deben contar con una capacidad suficiente para utilizar la </w:t>
      </w:r>
      <w:r w:rsidR="005F504D" w:rsidRPr="003D726E">
        <w:rPr>
          <w:rFonts w:ascii="Times New Roman" w:hAnsi="Times New Roman" w:cs="Times New Roman"/>
        </w:rPr>
        <w:t>página</w:t>
      </w:r>
      <w:r w:rsidRPr="003D726E">
        <w:rPr>
          <w:rFonts w:ascii="Times New Roman" w:hAnsi="Times New Roman" w:cs="Times New Roman"/>
        </w:rPr>
        <w:t xml:space="preserve">, </w:t>
      </w:r>
      <w:r w:rsidR="005F504D" w:rsidRPr="003D726E">
        <w:rPr>
          <w:rFonts w:ascii="Times New Roman" w:hAnsi="Times New Roman" w:cs="Times New Roman"/>
        </w:rPr>
        <w:t>además</w:t>
      </w:r>
      <w:r w:rsidRPr="003D726E">
        <w:rPr>
          <w:rFonts w:ascii="Times New Roman" w:hAnsi="Times New Roman" w:cs="Times New Roman"/>
        </w:rPr>
        <w:t xml:space="preserve"> de tener conexión a internet </w:t>
      </w:r>
    </w:p>
    <w:p w14:paraId="1EB2563D" w14:textId="77777777" w:rsidR="00CA71A4" w:rsidRPr="003D726E" w:rsidRDefault="00A1346C" w:rsidP="006240B3">
      <w:pPr>
        <w:pStyle w:val="Heading3"/>
      </w:pPr>
      <w:bookmarkStart w:id="74" w:name="_Toc166943131"/>
      <w:bookmarkStart w:id="75" w:name="_Toc167009483"/>
      <w:r w:rsidRPr="003D726E">
        <w:lastRenderedPageBreak/>
        <w:t>Interfaces de software</w:t>
      </w:r>
      <w:bookmarkEnd w:id="74"/>
      <w:bookmarkEnd w:id="75"/>
    </w:p>
    <w:p w14:paraId="3AA320BA" w14:textId="77777777" w:rsidR="00CA71A4" w:rsidRPr="003D726E" w:rsidRDefault="00A1346C">
      <w:pPr>
        <w:numPr>
          <w:ilvl w:val="2"/>
          <w:numId w:val="9"/>
        </w:numPr>
        <w:pBdr>
          <w:top w:val="nil"/>
          <w:left w:val="nil"/>
          <w:bottom w:val="nil"/>
          <w:right w:val="nil"/>
          <w:between w:val="nil"/>
        </w:pBdr>
        <w:rPr>
          <w:rFonts w:ascii="Times New Roman" w:hAnsi="Times New Roman" w:cs="Times New Roman"/>
        </w:rPr>
      </w:pPr>
      <w:r w:rsidRPr="003D726E">
        <w:rPr>
          <w:rFonts w:ascii="Times New Roman" w:hAnsi="Times New Roman" w:cs="Times New Roman"/>
          <w:color w:val="000000"/>
        </w:rPr>
        <w:t>Sistema Operativo: Windows 7 o superior.</w:t>
      </w:r>
    </w:p>
    <w:p w14:paraId="1F2B4CC0" w14:textId="5FDF0609" w:rsidR="00CA71A4" w:rsidRPr="003D726E" w:rsidRDefault="00A1346C">
      <w:pPr>
        <w:numPr>
          <w:ilvl w:val="2"/>
          <w:numId w:val="9"/>
        </w:numPr>
        <w:pBdr>
          <w:top w:val="nil"/>
          <w:left w:val="nil"/>
          <w:bottom w:val="nil"/>
          <w:right w:val="nil"/>
          <w:between w:val="nil"/>
        </w:pBdr>
        <w:rPr>
          <w:rFonts w:ascii="Times New Roman" w:hAnsi="Times New Roman" w:cs="Times New Roman"/>
        </w:rPr>
      </w:pPr>
      <w:r w:rsidRPr="003D726E">
        <w:rPr>
          <w:rFonts w:ascii="Times New Roman" w:hAnsi="Times New Roman" w:cs="Times New Roman"/>
          <w:color w:val="000000"/>
        </w:rPr>
        <w:t>Explorador:</w:t>
      </w:r>
      <w:r w:rsidRPr="003D726E">
        <w:rPr>
          <w:rFonts w:ascii="Times New Roman" w:hAnsi="Times New Roman" w:cs="Times New Roman"/>
        </w:rPr>
        <w:t xml:space="preserve"> debe ser multiplataforma, se espera utilizar </w:t>
      </w:r>
      <w:r w:rsidR="005F504D" w:rsidRPr="003D726E">
        <w:rPr>
          <w:rFonts w:ascii="Times New Roman" w:hAnsi="Times New Roman" w:cs="Times New Roman"/>
        </w:rPr>
        <w:t>Google</w:t>
      </w:r>
      <w:r w:rsidRPr="003D726E">
        <w:rPr>
          <w:rFonts w:ascii="Times New Roman" w:hAnsi="Times New Roman" w:cs="Times New Roman"/>
        </w:rPr>
        <w:t xml:space="preserve"> como navegador principal </w:t>
      </w:r>
    </w:p>
    <w:p w14:paraId="5B2C18AC" w14:textId="77777777" w:rsidR="00CA71A4" w:rsidRPr="006240B3" w:rsidRDefault="00A1346C" w:rsidP="006240B3">
      <w:pPr>
        <w:pStyle w:val="Heading3"/>
      </w:pPr>
      <w:bookmarkStart w:id="76" w:name="_Toc166943132"/>
      <w:bookmarkStart w:id="77" w:name="_Toc167009484"/>
      <w:r w:rsidRPr="006240B3">
        <w:t>Interfaces de comunicación</w:t>
      </w:r>
      <w:bookmarkEnd w:id="76"/>
      <w:bookmarkEnd w:id="77"/>
    </w:p>
    <w:p w14:paraId="45BB5DCB" w14:textId="77777777" w:rsidR="00CA71A4" w:rsidRPr="003D726E" w:rsidRDefault="00A1346C">
      <w:pPr>
        <w:widowControl w:val="0"/>
        <w:pBdr>
          <w:top w:val="nil"/>
          <w:left w:val="nil"/>
          <w:bottom w:val="nil"/>
          <w:right w:val="nil"/>
          <w:between w:val="nil"/>
        </w:pBdr>
        <w:ind w:left="2422"/>
        <w:rPr>
          <w:rFonts w:ascii="Times New Roman" w:hAnsi="Times New Roman" w:cs="Times New Roman"/>
        </w:rPr>
      </w:pPr>
      <w:r w:rsidRPr="003D726E">
        <w:rPr>
          <w:rFonts w:ascii="Times New Roman" w:hAnsi="Times New Roman" w:cs="Times New Roman"/>
          <w:color w:val="000000"/>
        </w:rPr>
        <w:t>Los servidores, clientes y aplicaciones se comunicarán entre sí, mediante protocolos estándares en internet, siempre que sea posible. Por ejemplo, para transferir archivos o documentos deberán utilizarse protocolos existentes (FTP u otros convenientes)</w:t>
      </w:r>
    </w:p>
    <w:p w14:paraId="400A1062" w14:textId="77777777" w:rsidR="00CA71A4" w:rsidRPr="003D726E" w:rsidRDefault="00CA71A4">
      <w:pPr>
        <w:widowControl w:val="0"/>
        <w:pBdr>
          <w:top w:val="nil"/>
          <w:left w:val="nil"/>
          <w:bottom w:val="nil"/>
          <w:right w:val="nil"/>
          <w:between w:val="nil"/>
        </w:pBdr>
        <w:ind w:left="2422"/>
        <w:rPr>
          <w:rFonts w:ascii="Times New Roman" w:hAnsi="Times New Roman" w:cs="Times New Roman"/>
        </w:rPr>
      </w:pPr>
    </w:p>
    <w:p w14:paraId="5D235F0F" w14:textId="40AF4227" w:rsidR="00CA71A4" w:rsidRPr="003D726E" w:rsidRDefault="00A1346C" w:rsidP="006240B3">
      <w:pPr>
        <w:pStyle w:val="Heading2"/>
      </w:pPr>
      <w:bookmarkStart w:id="78" w:name="_heading=h.rn1ah1n39bj1" w:colFirst="0" w:colLast="0"/>
      <w:bookmarkStart w:id="79" w:name="_Toc166943133"/>
      <w:bookmarkStart w:id="80" w:name="_Toc167009485"/>
      <w:bookmarkEnd w:id="78"/>
      <w:r w:rsidRPr="003D726E">
        <w:t>Requ</w:t>
      </w:r>
      <w:r w:rsidR="006240B3">
        <w:t>erimientos</w:t>
      </w:r>
      <w:r w:rsidRPr="003D726E">
        <w:t xml:space="preserve"> funcionales</w:t>
      </w:r>
      <w:bookmarkEnd w:id="79"/>
      <w:bookmarkEnd w:id="80"/>
    </w:p>
    <w:p w14:paraId="57BA26FF" w14:textId="457635F6" w:rsidR="005F504D" w:rsidRPr="003D726E" w:rsidRDefault="005F504D" w:rsidP="002577D5">
      <w:pPr>
        <w:pStyle w:val="Heading3"/>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77777777"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Pr="003D726E">
              <w:rPr>
                <w:rFonts w:ascii="Times New Roman" w:eastAsia="Calibri" w:hAnsi="Times New Roman" w:cs="Times New Roman"/>
                <w:b/>
                <w:sz w:val="22"/>
                <w:szCs w:val="22"/>
              </w:rPr>
              <w:t>MGU1</w:t>
            </w:r>
          </w:p>
          <w:p w14:paraId="0B896768" w14:textId="77777777"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Microservicio gestión de usuarios</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77777777" w:rsidR="00CD414D" w:rsidRPr="003D726E" w:rsidRDefault="00CD414D" w:rsidP="00CD414D">
            <w:pPr>
              <w:rPr>
                <w:rFonts w:ascii="Times New Roman" w:hAnsi="Times New Roman" w:cs="Times New Roman"/>
                <w:b/>
                <w:sz w:val="22"/>
                <w:szCs w:val="22"/>
              </w:rPr>
            </w:pPr>
            <w:r w:rsidRPr="003D726E">
              <w:rPr>
                <w:rFonts w:ascii="Times New Roman" w:hAnsi="Times New Roman" w:cs="Times New Roman"/>
                <w:b/>
                <w:sz w:val="22"/>
                <w:szCs w:val="22"/>
              </w:rPr>
              <w:t>CREAR GRUPO DE USUARIOS</w:t>
            </w: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Administrador del sistema</w:t>
            </w:r>
          </w:p>
        </w:tc>
        <w:tc>
          <w:tcPr>
            <w:tcW w:w="5528" w:type="dxa"/>
            <w:gridSpan w:val="2"/>
          </w:tcPr>
          <w:p w14:paraId="38768C4E"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especializa: N/A</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6659B8F9"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p>
          <w:p w14:paraId="1B1A20F2"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Alta </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4987F100"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Interfaz de administración del sistema</w:t>
            </w:r>
          </w:p>
        </w:tc>
      </w:tr>
      <w:tr w:rsidR="00CD414D" w:rsidRPr="003D726E" w14:paraId="7CA59384" w14:textId="77777777" w:rsidTr="002B1A62">
        <w:trPr>
          <w:trHeight w:val="697"/>
        </w:trPr>
        <w:tc>
          <w:tcPr>
            <w:tcW w:w="3256"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8DE00D7"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Nombre y descripción del grupo</w:t>
            </w:r>
          </w:p>
          <w:p w14:paraId="57D31730" w14:textId="77777777" w:rsidR="00CD414D" w:rsidRPr="003D726E" w:rsidRDefault="00CD414D" w:rsidP="00CD414D">
            <w:pPr>
              <w:rPr>
                <w:rFonts w:ascii="Times New Roman" w:eastAsia="Calibri" w:hAnsi="Times New Roman" w:cs="Times New Roman"/>
                <w:bCs/>
                <w:sz w:val="22"/>
                <w:szCs w:val="22"/>
              </w:rPr>
            </w:pP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Confirmación de creación de grupo</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708CD8F" w14:textId="63632621"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 Permitir a los administradores del sistema crear grupos de usuarios para organizar y gestionar usuarios relacionados.</w:t>
            </w: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77777777" w:rsidR="00CD414D" w:rsidRPr="003D726E" w:rsidRDefault="00CD414D" w:rsidP="00CD414D">
            <w:pPr>
              <w:spacing w:after="160"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Si el grupo ya existe, mostrar un mensaje de error.</w:t>
            </w: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39F0095B"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El grupo se crea con éxito y se muestra en la lista de grupos. </w:t>
            </w:r>
          </w:p>
        </w:tc>
      </w:tr>
    </w:tbl>
    <w:p w14:paraId="7AA102B5" w14:textId="77777777" w:rsidR="00CD414D" w:rsidRPr="003D726E" w:rsidRDefault="00CD414D" w:rsidP="00CD414D">
      <w:pPr>
        <w:keepNext/>
        <w:keepLines/>
        <w:pBdr>
          <w:top w:val="nil"/>
          <w:left w:val="nil"/>
          <w:bottom w:val="nil"/>
          <w:right w:val="nil"/>
          <w:between w:val="nil"/>
        </w:pBdr>
        <w:spacing w:before="280" w:after="80"/>
        <w:rPr>
          <w:rFonts w:ascii="Times New Roman" w:hAnsi="Times New Roman" w:cs="Times New Roman"/>
          <w:b/>
          <w:color w:val="000000"/>
          <w:sz w:val="28"/>
          <w:szCs w:val="28"/>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F12A462" w14:textId="77777777" w:rsidTr="00C526FA">
        <w:trPr>
          <w:cnfStyle w:val="000000100000" w:firstRow="0" w:lastRow="0" w:firstColumn="0" w:lastColumn="0" w:oddVBand="0" w:evenVBand="0" w:oddHBand="1" w:evenHBand="0" w:firstRowFirstColumn="0" w:firstRowLastColumn="0" w:lastRowFirstColumn="0" w:lastRowLastColumn="0"/>
          <w:trHeight w:val="699"/>
        </w:trPr>
        <w:tc>
          <w:tcPr>
            <w:tcW w:w="5665" w:type="dxa"/>
            <w:gridSpan w:val="2"/>
          </w:tcPr>
          <w:p w14:paraId="33985CD0" w14:textId="5E192384" w:rsidR="00CD414D" w:rsidRPr="003D726E" w:rsidRDefault="00CD414D" w:rsidP="00B80A2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Pr="003D726E">
              <w:rPr>
                <w:rFonts w:ascii="Times New Roman" w:eastAsia="Calibri" w:hAnsi="Times New Roman" w:cs="Times New Roman"/>
                <w:b/>
                <w:sz w:val="22"/>
                <w:szCs w:val="22"/>
              </w:rPr>
              <w:t>MGU2</w:t>
            </w:r>
          </w:p>
          <w:p w14:paraId="772D693B" w14:textId="77777777" w:rsidR="00CD414D" w:rsidRPr="003D726E" w:rsidRDefault="00CD414D" w:rsidP="00B80A2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Microservicio gestión de usuarios</w:t>
            </w:r>
          </w:p>
        </w:tc>
        <w:tc>
          <w:tcPr>
            <w:tcW w:w="3119" w:type="dxa"/>
          </w:tcPr>
          <w:p w14:paraId="242AFC30"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20198BBD" w14:textId="7F8323FD" w:rsidR="00CD414D" w:rsidRPr="003D726E" w:rsidRDefault="00CD414D" w:rsidP="00B80A2E">
            <w:pPr>
              <w:rPr>
                <w:rFonts w:ascii="Times New Roman" w:hAnsi="Times New Roman" w:cs="Times New Roman"/>
                <w:b/>
                <w:sz w:val="22"/>
                <w:szCs w:val="22"/>
              </w:rPr>
            </w:pPr>
            <w:r w:rsidRPr="003D726E">
              <w:rPr>
                <w:rFonts w:ascii="Times New Roman" w:hAnsi="Times New Roman" w:cs="Times New Roman"/>
                <w:b/>
                <w:sz w:val="22"/>
                <w:szCs w:val="22"/>
              </w:rPr>
              <w:t>ASIGNAR ROL A USUARIO</w:t>
            </w:r>
          </w:p>
        </w:tc>
      </w:tr>
      <w:tr w:rsidR="00CD414D" w:rsidRPr="003D726E" w14:paraId="2BE2E638" w14:textId="77777777" w:rsidTr="00C526FA">
        <w:trPr>
          <w:trHeight w:val="698"/>
        </w:trPr>
        <w:tc>
          <w:tcPr>
            <w:tcW w:w="3256" w:type="dxa"/>
          </w:tcPr>
          <w:p w14:paraId="59390B75"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7C7968C2"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Administrador del sistema</w:t>
            </w:r>
          </w:p>
        </w:tc>
        <w:tc>
          <w:tcPr>
            <w:tcW w:w="5528" w:type="dxa"/>
            <w:gridSpan w:val="2"/>
          </w:tcPr>
          <w:p w14:paraId="58B4D1D6"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especializa: N/A</w:t>
            </w:r>
          </w:p>
        </w:tc>
      </w:tr>
      <w:tr w:rsidR="00CD414D" w:rsidRPr="003D726E" w14:paraId="071CDAE9" w14:textId="77777777" w:rsidTr="00C526FA">
        <w:trPr>
          <w:cnfStyle w:val="000000100000" w:firstRow="0" w:lastRow="0" w:firstColumn="0" w:lastColumn="0" w:oddVBand="0" w:evenVBand="0" w:oddHBand="1" w:evenHBand="0" w:firstRowFirstColumn="0" w:firstRowLastColumn="0" w:lastRowFirstColumn="0" w:lastRowLastColumn="0"/>
          <w:trHeight w:val="556"/>
        </w:trPr>
        <w:tc>
          <w:tcPr>
            <w:tcW w:w="3256" w:type="dxa"/>
          </w:tcPr>
          <w:p w14:paraId="3AA6C644"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Prioridad de desarrollo</w:t>
            </w:r>
          </w:p>
          <w:p w14:paraId="2B10E2F7" w14:textId="3BB1BB6C" w:rsidR="00CD414D"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Media</w:t>
            </w:r>
          </w:p>
        </w:tc>
        <w:tc>
          <w:tcPr>
            <w:tcW w:w="5528" w:type="dxa"/>
            <w:gridSpan w:val="2"/>
          </w:tcPr>
          <w:p w14:paraId="41DFE36A"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186573EC" w14:textId="30324D3E" w:rsidR="00CD414D" w:rsidRPr="003D726E" w:rsidRDefault="00CD414D" w:rsidP="00C526FA">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Interfaz de administración del sistema</w:t>
            </w:r>
          </w:p>
        </w:tc>
      </w:tr>
      <w:tr w:rsidR="00CD414D" w:rsidRPr="003D726E" w14:paraId="7B955B47" w14:textId="77777777" w:rsidTr="00C526FA">
        <w:trPr>
          <w:trHeight w:val="833"/>
        </w:trPr>
        <w:tc>
          <w:tcPr>
            <w:tcW w:w="3256" w:type="dxa"/>
          </w:tcPr>
          <w:p w14:paraId="7906DCA1"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35E4EC08" w14:textId="17342481" w:rsidR="00CD414D"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Selección de usuario y asignación de rol.</w:t>
            </w:r>
          </w:p>
        </w:tc>
        <w:tc>
          <w:tcPr>
            <w:tcW w:w="5528" w:type="dxa"/>
            <w:gridSpan w:val="2"/>
          </w:tcPr>
          <w:p w14:paraId="2A3FB5F1"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9339984" w14:textId="3738F896" w:rsidR="00CD414D"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Confirmación de asignación de rol.</w:t>
            </w:r>
          </w:p>
        </w:tc>
      </w:tr>
      <w:tr w:rsidR="00CD414D" w:rsidRPr="003D726E" w14:paraId="607BB4A8" w14:textId="77777777" w:rsidTr="00C526FA">
        <w:trPr>
          <w:cnfStyle w:val="000000100000" w:firstRow="0" w:lastRow="0" w:firstColumn="0" w:lastColumn="0" w:oddVBand="0" w:evenVBand="0" w:oddHBand="1" w:evenHBand="0" w:firstRowFirstColumn="0" w:firstRowLastColumn="0" w:lastRowFirstColumn="0" w:lastRowLastColumn="0"/>
          <w:trHeight w:val="971"/>
        </w:trPr>
        <w:tc>
          <w:tcPr>
            <w:tcW w:w="8784" w:type="dxa"/>
            <w:gridSpan w:val="3"/>
          </w:tcPr>
          <w:p w14:paraId="2BDBBC70"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18C5A93" w14:textId="727589C4" w:rsidR="00CD414D" w:rsidRPr="003D726E" w:rsidRDefault="00CD414D" w:rsidP="00C526FA">
            <w:pPr>
              <w:pStyle w:val="ListParagraph"/>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Permitir a los administradores asignar roles a los usuarios para definir sus permisos y acceso dentro del sistema. </w:t>
            </w:r>
          </w:p>
        </w:tc>
      </w:tr>
      <w:tr w:rsidR="00CD414D" w:rsidRPr="003D726E" w14:paraId="46AD463F" w14:textId="77777777" w:rsidTr="00C526FA">
        <w:trPr>
          <w:trHeight w:val="763"/>
        </w:trPr>
        <w:tc>
          <w:tcPr>
            <w:tcW w:w="8784" w:type="dxa"/>
            <w:gridSpan w:val="3"/>
          </w:tcPr>
          <w:p w14:paraId="04CE8985"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027E69CB" w14:textId="16D4737A" w:rsidR="00CD414D" w:rsidRPr="003D726E" w:rsidRDefault="00C526FA" w:rsidP="00B80A2E">
            <w:pPr>
              <w:spacing w:after="160"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Si el usuario no existe, mostrar un mensaje de error.</w:t>
            </w:r>
          </w:p>
        </w:tc>
      </w:tr>
      <w:tr w:rsidR="00CD414D" w:rsidRPr="003D726E" w14:paraId="5856067C" w14:textId="77777777" w:rsidTr="00C526FA">
        <w:trPr>
          <w:cnfStyle w:val="000000100000" w:firstRow="0" w:lastRow="0" w:firstColumn="0" w:lastColumn="0" w:oddVBand="0" w:evenVBand="0" w:oddHBand="1" w:evenHBand="0" w:firstRowFirstColumn="0" w:firstRowLastColumn="0" w:lastRowFirstColumn="0" w:lastRowLastColumn="0"/>
          <w:trHeight w:val="689"/>
        </w:trPr>
        <w:tc>
          <w:tcPr>
            <w:tcW w:w="8784" w:type="dxa"/>
            <w:gridSpan w:val="3"/>
          </w:tcPr>
          <w:p w14:paraId="006CACE5"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643174AD" w14:textId="75804AC2" w:rsidR="00CD414D"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El rol se asigna correctamente al usuario seleccionado.</w:t>
            </w:r>
          </w:p>
        </w:tc>
      </w:tr>
    </w:tbl>
    <w:p w14:paraId="130834DB" w14:textId="3CE077B9" w:rsidR="005F504D" w:rsidRPr="003D726E" w:rsidRDefault="005F504D" w:rsidP="005F504D">
      <w:pPr>
        <w:keepNext/>
        <w:keepLines/>
        <w:pBdr>
          <w:top w:val="nil"/>
          <w:left w:val="nil"/>
          <w:bottom w:val="nil"/>
          <w:right w:val="nil"/>
          <w:between w:val="nil"/>
        </w:pBdr>
        <w:spacing w:before="280" w:after="80"/>
        <w:ind w:left="1320"/>
        <w:rPr>
          <w:rFonts w:ascii="Times New Roman" w:hAnsi="Times New Roman" w:cs="Times New Roman"/>
          <w:b/>
          <w:color w:val="000000"/>
          <w:sz w:val="28"/>
          <w:szCs w:val="28"/>
        </w:rPr>
      </w:pPr>
    </w:p>
    <w:p w14:paraId="0A5DB699" w14:textId="77777777" w:rsidR="005F504D" w:rsidRPr="003D726E" w:rsidRDefault="005F504D" w:rsidP="005F504D">
      <w:pPr>
        <w:keepNext/>
        <w:keepLines/>
        <w:pBdr>
          <w:top w:val="nil"/>
          <w:left w:val="nil"/>
          <w:bottom w:val="nil"/>
          <w:right w:val="nil"/>
          <w:between w:val="nil"/>
        </w:pBdr>
        <w:spacing w:before="280" w:after="80"/>
        <w:ind w:left="1320"/>
        <w:rPr>
          <w:rFonts w:ascii="Times New Roman" w:hAnsi="Times New Roman" w:cs="Times New Roman"/>
          <w:b/>
          <w:color w:val="000000"/>
          <w:sz w:val="28"/>
          <w:szCs w:val="28"/>
        </w:rPr>
      </w:pPr>
    </w:p>
    <w:p w14:paraId="3102AC06" w14:textId="77777777" w:rsidR="00CA71A4" w:rsidRPr="003D726E" w:rsidRDefault="00CA71A4">
      <w:pPr>
        <w:ind w:left="1320"/>
        <w:rPr>
          <w:rFonts w:ascii="Times New Roman" w:hAnsi="Times New Roman" w:cs="Times New Roman"/>
        </w:rPr>
      </w:pPr>
    </w:p>
    <w:p w14:paraId="4E8E3965" w14:textId="5F217340" w:rsidR="00CA71A4" w:rsidRPr="003D726E" w:rsidRDefault="00CA71A4">
      <w:pPr>
        <w:widowControl w:val="0"/>
        <w:spacing w:line="276" w:lineRule="auto"/>
        <w:rPr>
          <w:rFonts w:ascii="Times New Roman" w:hAnsi="Times New Roman" w:cs="Times New Roman"/>
          <w:sz w:val="22"/>
          <w:szCs w:val="22"/>
        </w:rPr>
      </w:pPr>
    </w:p>
    <w:p w14:paraId="214F4D39" w14:textId="7A52378E" w:rsidR="00C526FA" w:rsidRPr="003D726E" w:rsidRDefault="00C526FA">
      <w:pPr>
        <w:widowControl w:val="0"/>
        <w:spacing w:line="276" w:lineRule="auto"/>
        <w:rPr>
          <w:rFonts w:ascii="Times New Roman" w:hAnsi="Times New Roman" w:cs="Times New Roman"/>
          <w:sz w:val="22"/>
          <w:szCs w:val="22"/>
        </w:rPr>
      </w:pPr>
    </w:p>
    <w:p w14:paraId="3F2A371A" w14:textId="5190A54E" w:rsidR="00C526FA" w:rsidRPr="003D726E" w:rsidRDefault="00C526FA">
      <w:pPr>
        <w:widowControl w:val="0"/>
        <w:spacing w:line="276" w:lineRule="auto"/>
        <w:rPr>
          <w:rFonts w:ascii="Times New Roman" w:hAnsi="Times New Roman" w:cs="Times New Roman"/>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526FA" w:rsidRPr="003D726E" w14:paraId="0F8B5E48" w14:textId="77777777" w:rsidTr="00C526F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0671E3CF" w14:textId="3319EC9A" w:rsidR="00C526FA" w:rsidRPr="003D726E" w:rsidRDefault="00C526FA" w:rsidP="00B80A2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Pr="003D726E">
              <w:rPr>
                <w:rFonts w:ascii="Times New Roman" w:eastAsia="Calibri" w:hAnsi="Times New Roman" w:cs="Times New Roman"/>
                <w:b/>
                <w:sz w:val="22"/>
                <w:szCs w:val="22"/>
              </w:rPr>
              <w:t>MGU3</w:t>
            </w:r>
          </w:p>
          <w:p w14:paraId="5A3D2E40" w14:textId="77777777" w:rsidR="00C526FA" w:rsidRPr="003D726E" w:rsidRDefault="00C526FA" w:rsidP="00B80A2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Microservicio gestión de usuarios</w:t>
            </w:r>
          </w:p>
        </w:tc>
        <w:tc>
          <w:tcPr>
            <w:tcW w:w="3119" w:type="dxa"/>
          </w:tcPr>
          <w:p w14:paraId="782433F9"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1FEAD8C9" w14:textId="7D728454" w:rsidR="00C526FA" w:rsidRPr="003D726E" w:rsidRDefault="00C526FA" w:rsidP="00B80A2E">
            <w:pPr>
              <w:rPr>
                <w:rFonts w:ascii="Times New Roman" w:hAnsi="Times New Roman" w:cs="Times New Roman"/>
                <w:b/>
                <w:sz w:val="22"/>
                <w:szCs w:val="22"/>
              </w:rPr>
            </w:pPr>
            <w:r w:rsidRPr="003D726E">
              <w:rPr>
                <w:rFonts w:ascii="Times New Roman" w:hAnsi="Times New Roman" w:cs="Times New Roman"/>
                <w:b/>
                <w:sz w:val="22"/>
                <w:szCs w:val="22"/>
              </w:rPr>
              <w:t>RESTABLECER CONTRASEÑA DE USUARIO</w:t>
            </w:r>
          </w:p>
        </w:tc>
      </w:tr>
      <w:tr w:rsidR="00C526FA" w:rsidRPr="003D726E" w14:paraId="294632AB" w14:textId="77777777" w:rsidTr="00C526FA">
        <w:trPr>
          <w:trHeight w:val="662"/>
        </w:trPr>
        <w:tc>
          <w:tcPr>
            <w:tcW w:w="3256" w:type="dxa"/>
          </w:tcPr>
          <w:p w14:paraId="70AC99AA" w14:textId="3A1D86F5"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 de usuario:</w:t>
            </w:r>
          </w:p>
          <w:p w14:paraId="289000BA" w14:textId="10028AD4"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Usuario final</w:t>
            </w:r>
          </w:p>
        </w:tc>
        <w:tc>
          <w:tcPr>
            <w:tcW w:w="5528" w:type="dxa"/>
            <w:gridSpan w:val="2"/>
          </w:tcPr>
          <w:p w14:paraId="37789DB0"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especializa: N/A</w:t>
            </w:r>
          </w:p>
        </w:tc>
      </w:tr>
      <w:tr w:rsidR="00C526FA" w:rsidRPr="003D726E" w14:paraId="30E6DC8C" w14:textId="77777777" w:rsidTr="00C526FA">
        <w:trPr>
          <w:cnfStyle w:val="000000100000" w:firstRow="0" w:lastRow="0" w:firstColumn="0" w:lastColumn="0" w:oddVBand="0" w:evenVBand="0" w:oddHBand="1" w:evenHBand="0" w:firstRowFirstColumn="0" w:firstRowLastColumn="0" w:lastRowFirstColumn="0" w:lastRowLastColumn="0"/>
          <w:trHeight w:val="700"/>
        </w:trPr>
        <w:tc>
          <w:tcPr>
            <w:tcW w:w="3256" w:type="dxa"/>
          </w:tcPr>
          <w:p w14:paraId="051299C6"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p>
          <w:p w14:paraId="35A1F7A1"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Media</w:t>
            </w:r>
          </w:p>
        </w:tc>
        <w:tc>
          <w:tcPr>
            <w:tcW w:w="5528" w:type="dxa"/>
            <w:gridSpan w:val="2"/>
          </w:tcPr>
          <w:p w14:paraId="21A5A5E5"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48D1BA5A" w14:textId="77C06B3C"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Interfaz de recuperación de contraseña</w:t>
            </w:r>
          </w:p>
        </w:tc>
      </w:tr>
      <w:tr w:rsidR="00C526FA" w:rsidRPr="003D726E" w14:paraId="4C1A06CE" w14:textId="77777777" w:rsidTr="00C526FA">
        <w:trPr>
          <w:trHeight w:val="597"/>
        </w:trPr>
        <w:tc>
          <w:tcPr>
            <w:tcW w:w="3256" w:type="dxa"/>
          </w:tcPr>
          <w:p w14:paraId="23A7B623"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740316EE" w14:textId="4BBF8D2A"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Correo electrónico del usuario</w:t>
            </w:r>
          </w:p>
        </w:tc>
        <w:tc>
          <w:tcPr>
            <w:tcW w:w="5528" w:type="dxa"/>
            <w:gridSpan w:val="2"/>
          </w:tcPr>
          <w:p w14:paraId="3593ADD6"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7D80AA81" w14:textId="37AEFC19"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Confirmación de restablecimiento de contraseña</w:t>
            </w:r>
          </w:p>
        </w:tc>
      </w:tr>
      <w:tr w:rsidR="00C526FA" w:rsidRPr="003D726E" w14:paraId="2794C3C9" w14:textId="77777777" w:rsidTr="00C526FA">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1D83F510"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1494CEB7" w14:textId="7530620C"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Permitir a los usuarios restablecer su contraseña en caso de olvido, mediante un proceso seguro de verificación de identidad.</w:t>
            </w:r>
          </w:p>
          <w:p w14:paraId="2BCB0BE9" w14:textId="77777777" w:rsidR="00C526FA" w:rsidRPr="003D726E" w:rsidRDefault="00C526FA" w:rsidP="00B80A2E">
            <w:pPr>
              <w:ind w:left="360"/>
              <w:rPr>
                <w:rFonts w:ascii="Times New Roman" w:eastAsia="Calibri" w:hAnsi="Times New Roman" w:cs="Times New Roman"/>
                <w:bCs/>
                <w:sz w:val="22"/>
                <w:szCs w:val="22"/>
              </w:rPr>
            </w:pPr>
          </w:p>
        </w:tc>
      </w:tr>
      <w:tr w:rsidR="00C526FA" w:rsidRPr="003D726E" w14:paraId="51332DD5" w14:textId="77777777" w:rsidTr="00C526FA">
        <w:trPr>
          <w:trHeight w:val="683"/>
        </w:trPr>
        <w:tc>
          <w:tcPr>
            <w:tcW w:w="8784" w:type="dxa"/>
            <w:gridSpan w:val="3"/>
          </w:tcPr>
          <w:p w14:paraId="1127BD34"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C923CCC" w14:textId="14AB00C4" w:rsidR="00C526FA" w:rsidRPr="003D726E" w:rsidRDefault="00C526FA" w:rsidP="00B80A2E">
            <w:pPr>
              <w:spacing w:after="160"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Si el correo electrónico no está registrado, mostrar un mensaje de error.</w:t>
            </w:r>
          </w:p>
        </w:tc>
      </w:tr>
      <w:tr w:rsidR="00C526FA" w:rsidRPr="003D726E" w14:paraId="33EDDFF9" w14:textId="77777777" w:rsidTr="00C526FA">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33722869"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3D850A6E" w14:textId="3D226CF2"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Se envía un correo electrónico al usuario con instrucciones para restablecer su contraseña.</w:t>
            </w:r>
          </w:p>
        </w:tc>
      </w:tr>
    </w:tbl>
    <w:p w14:paraId="35227867" w14:textId="77777777" w:rsidR="00C526FA" w:rsidRPr="003D726E" w:rsidRDefault="00C526FA">
      <w:pPr>
        <w:widowControl w:val="0"/>
        <w:spacing w:line="276" w:lineRule="auto"/>
        <w:rPr>
          <w:rFonts w:ascii="Times New Roman" w:hAnsi="Times New Roman" w:cs="Times New Roman"/>
          <w:sz w:val="22"/>
          <w:szCs w:val="22"/>
        </w:rPr>
      </w:pPr>
    </w:p>
    <w:p w14:paraId="75AED4CD"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2B1A62" w14:paraId="1C854F6F"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0560C71A" w14:textId="0AB31C8C" w:rsidR="002B1A62" w:rsidRPr="00CD414D" w:rsidRDefault="002B1A62"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lastRenderedPageBreak/>
              <w:t xml:space="preserve">Identificador: </w:t>
            </w:r>
            <w:r w:rsidRPr="002B1A62">
              <w:rPr>
                <w:rFonts w:ascii="Calibri" w:eastAsia="Calibri" w:hAnsi="Calibri" w:cs="Calibri"/>
                <w:b/>
                <w:sz w:val="22"/>
                <w:szCs w:val="22"/>
              </w:rPr>
              <w:t>MGU</w:t>
            </w:r>
            <w:r>
              <w:rPr>
                <w:rFonts w:ascii="Calibri" w:eastAsia="Calibri" w:hAnsi="Calibri" w:cs="Calibri"/>
                <w:b/>
                <w:sz w:val="22"/>
                <w:szCs w:val="22"/>
              </w:rPr>
              <w:t>4</w:t>
            </w:r>
          </w:p>
          <w:p w14:paraId="6CC2D24F" w14:textId="77777777" w:rsidR="002B1A62" w:rsidRPr="00CD414D" w:rsidRDefault="002B1A62"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Microservicio gestión de usuarios</w:t>
            </w:r>
          </w:p>
        </w:tc>
        <w:tc>
          <w:tcPr>
            <w:tcW w:w="3119" w:type="dxa"/>
          </w:tcPr>
          <w:p w14:paraId="090B24CD" w14:textId="1D49B3E8"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B8F88F1" w14:textId="36623C90" w:rsidR="002B1A62" w:rsidRPr="002B1A62" w:rsidRDefault="002B1A62" w:rsidP="00B80A2E">
            <w:pPr>
              <w:rPr>
                <w:b/>
                <w:sz w:val="22"/>
                <w:szCs w:val="22"/>
              </w:rPr>
            </w:pPr>
            <w:r w:rsidRPr="002B1A62">
              <w:rPr>
                <w:b/>
                <w:sz w:val="22"/>
                <w:szCs w:val="22"/>
              </w:rPr>
              <w:t>VISUALIZAR PERFIL DE USUARIO</w:t>
            </w:r>
          </w:p>
        </w:tc>
      </w:tr>
      <w:tr w:rsidR="002B1A62" w14:paraId="0D4539BF" w14:textId="77777777" w:rsidTr="00B80A2E">
        <w:trPr>
          <w:trHeight w:val="662"/>
        </w:trPr>
        <w:tc>
          <w:tcPr>
            <w:tcW w:w="3256" w:type="dxa"/>
          </w:tcPr>
          <w:p w14:paraId="41450C8C"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10FF2BAE" w14:textId="77777777" w:rsidR="002B1A62" w:rsidRPr="00CD414D" w:rsidRDefault="002B1A62" w:rsidP="00B80A2E">
            <w:pPr>
              <w:rPr>
                <w:rFonts w:ascii="Calibri" w:eastAsia="Calibri" w:hAnsi="Calibri" w:cs="Calibri"/>
                <w:bCs/>
                <w:sz w:val="22"/>
                <w:szCs w:val="22"/>
              </w:rPr>
            </w:pPr>
            <w:r w:rsidRPr="00C526FA">
              <w:rPr>
                <w:rFonts w:ascii="Calibri" w:eastAsia="Calibri" w:hAnsi="Calibri" w:cs="Calibri"/>
                <w:bCs/>
                <w:sz w:val="22"/>
                <w:szCs w:val="22"/>
              </w:rPr>
              <w:t>Usuario final</w:t>
            </w:r>
          </w:p>
        </w:tc>
        <w:tc>
          <w:tcPr>
            <w:tcW w:w="5528" w:type="dxa"/>
            <w:gridSpan w:val="2"/>
          </w:tcPr>
          <w:p w14:paraId="283B7D5E"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Requerimiento que lo utiliza o especializa: N/A</w:t>
            </w:r>
          </w:p>
        </w:tc>
      </w:tr>
      <w:tr w:rsidR="002B1A62" w14:paraId="5E4C273D"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256" w:type="dxa"/>
          </w:tcPr>
          <w:p w14:paraId="33C50983"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90AB81D" w14:textId="40A5C685" w:rsidR="002B1A62" w:rsidRPr="00CD414D" w:rsidRDefault="002B1A62" w:rsidP="00B80A2E">
            <w:pPr>
              <w:rPr>
                <w:rFonts w:ascii="Calibri" w:eastAsia="Calibri" w:hAnsi="Calibri" w:cs="Calibri"/>
                <w:bCs/>
                <w:sz w:val="22"/>
                <w:szCs w:val="22"/>
              </w:rPr>
            </w:pPr>
            <w:r>
              <w:rPr>
                <w:rFonts w:ascii="Calibri" w:eastAsia="Calibri" w:hAnsi="Calibri" w:cs="Calibri"/>
                <w:bCs/>
                <w:sz w:val="22"/>
                <w:szCs w:val="22"/>
              </w:rPr>
              <w:t>Baja</w:t>
            </w:r>
          </w:p>
        </w:tc>
        <w:tc>
          <w:tcPr>
            <w:tcW w:w="5528" w:type="dxa"/>
            <w:gridSpan w:val="2"/>
          </w:tcPr>
          <w:p w14:paraId="1B45FBFE"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6E0EF60" w14:textId="264B1C31"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 xml:space="preserve"> </w:t>
            </w:r>
            <w:r w:rsidRPr="002B1A62">
              <w:rPr>
                <w:rFonts w:ascii="Calibri" w:eastAsia="Calibri" w:hAnsi="Calibri" w:cs="Calibri"/>
                <w:bCs/>
                <w:sz w:val="22"/>
                <w:szCs w:val="22"/>
              </w:rPr>
              <w:t>Página de perfil de usuario</w:t>
            </w:r>
          </w:p>
        </w:tc>
      </w:tr>
      <w:tr w:rsidR="002B1A62" w14:paraId="7820F60B" w14:textId="77777777" w:rsidTr="00B80A2E">
        <w:trPr>
          <w:trHeight w:val="597"/>
        </w:trPr>
        <w:tc>
          <w:tcPr>
            <w:tcW w:w="3256" w:type="dxa"/>
          </w:tcPr>
          <w:p w14:paraId="2A8A488C"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160DE03B" w14:textId="046D2E13" w:rsidR="002B1A62" w:rsidRPr="00CD414D" w:rsidRDefault="002B1A62" w:rsidP="00B80A2E">
            <w:pPr>
              <w:rPr>
                <w:rFonts w:ascii="Calibri" w:eastAsia="Calibri" w:hAnsi="Calibri" w:cs="Calibri"/>
                <w:bCs/>
                <w:sz w:val="22"/>
                <w:szCs w:val="22"/>
              </w:rPr>
            </w:pPr>
            <w:r>
              <w:rPr>
                <w:rFonts w:ascii="Calibri" w:eastAsia="Calibri" w:hAnsi="Calibri" w:cs="Calibri"/>
                <w:bCs/>
                <w:sz w:val="22"/>
                <w:szCs w:val="22"/>
              </w:rPr>
              <w:t>N/A</w:t>
            </w:r>
          </w:p>
        </w:tc>
        <w:tc>
          <w:tcPr>
            <w:tcW w:w="5528" w:type="dxa"/>
            <w:gridSpan w:val="2"/>
          </w:tcPr>
          <w:p w14:paraId="2D5FE1D8"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267EDF7" w14:textId="4142E2EC"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Detalles del perfil del usuario</w:t>
            </w:r>
          </w:p>
        </w:tc>
      </w:tr>
      <w:tr w:rsidR="002B1A62" w14:paraId="0192E034"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238BF19E"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6AB6CAE7" w14:textId="1938809C" w:rsidR="002B1A62" w:rsidRPr="00CD414D" w:rsidRDefault="002B1A62" w:rsidP="00B80A2E">
            <w:pPr>
              <w:ind w:left="360"/>
              <w:rPr>
                <w:rFonts w:ascii="Calibri" w:eastAsia="Calibri" w:hAnsi="Calibri" w:cs="Calibri"/>
                <w:bCs/>
                <w:sz w:val="22"/>
                <w:szCs w:val="22"/>
              </w:rPr>
            </w:pPr>
            <w:r w:rsidRPr="002B1A62">
              <w:rPr>
                <w:rFonts w:ascii="Calibri" w:eastAsia="Calibri" w:hAnsi="Calibri" w:cs="Calibri"/>
                <w:bCs/>
                <w:sz w:val="22"/>
                <w:szCs w:val="22"/>
              </w:rPr>
              <w:t>Permitir a los usuarios ver y actualizar su perfil de usuario, incluyendo información personal y de contacto.</w:t>
            </w:r>
          </w:p>
        </w:tc>
      </w:tr>
      <w:tr w:rsidR="002B1A62" w14:paraId="46B40971" w14:textId="77777777" w:rsidTr="00B80A2E">
        <w:trPr>
          <w:trHeight w:val="683"/>
        </w:trPr>
        <w:tc>
          <w:tcPr>
            <w:tcW w:w="8784" w:type="dxa"/>
            <w:gridSpan w:val="3"/>
          </w:tcPr>
          <w:p w14:paraId="7AAFEE06"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4A4B52CB" w14:textId="4FB6AD21" w:rsidR="002B1A62" w:rsidRPr="00CD414D" w:rsidRDefault="002B1A62" w:rsidP="00B80A2E">
            <w:pPr>
              <w:spacing w:after="160" w:line="259" w:lineRule="auto"/>
              <w:ind w:left="720"/>
              <w:rPr>
                <w:rFonts w:ascii="Calibri" w:eastAsia="Calibri" w:hAnsi="Calibri" w:cs="Calibri"/>
                <w:bCs/>
                <w:sz w:val="22"/>
                <w:szCs w:val="22"/>
              </w:rPr>
            </w:pPr>
            <w:r w:rsidRPr="002B1A62">
              <w:rPr>
                <w:rFonts w:ascii="Calibri" w:eastAsia="Calibri" w:hAnsi="Calibri" w:cs="Calibri"/>
                <w:bCs/>
                <w:sz w:val="22"/>
                <w:szCs w:val="22"/>
              </w:rPr>
              <w:t>N/A</w:t>
            </w:r>
          </w:p>
        </w:tc>
      </w:tr>
      <w:tr w:rsidR="002B1A62" w14:paraId="360F08E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03DB09C6" w14:textId="77777777" w:rsidR="002B1A62" w:rsidRDefault="002B1A62"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5129C9E" w14:textId="090DFD1C"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El usuario puede ver y actualizar su perfil de manera satisfactoria.</w:t>
            </w:r>
          </w:p>
        </w:tc>
      </w:tr>
    </w:tbl>
    <w:p w14:paraId="4F26B2C9" w14:textId="77777777" w:rsidR="00CA71A4" w:rsidRDefault="00CA71A4">
      <w:pPr>
        <w:spacing w:after="160" w:line="259" w:lineRule="auto"/>
        <w:rPr>
          <w:rFonts w:ascii="Calibri" w:eastAsia="Calibri" w:hAnsi="Calibri" w:cs="Calibri"/>
          <w:sz w:val="22"/>
          <w:szCs w:val="22"/>
        </w:rPr>
      </w:pPr>
    </w:p>
    <w:p w14:paraId="141D2FDA"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2B1A62" w14:paraId="52D1D465"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F0B56D6" w14:textId="6371B154" w:rsidR="002B1A62" w:rsidRPr="00CD414D" w:rsidRDefault="002B1A62"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MGU</w:t>
            </w:r>
            <w:r>
              <w:rPr>
                <w:rFonts w:ascii="Calibri" w:eastAsia="Calibri" w:hAnsi="Calibri" w:cs="Calibri"/>
                <w:b/>
                <w:sz w:val="22"/>
                <w:szCs w:val="22"/>
              </w:rPr>
              <w:t>5</w:t>
            </w:r>
          </w:p>
          <w:p w14:paraId="710F5350" w14:textId="77777777" w:rsidR="002B1A62" w:rsidRPr="00CD414D" w:rsidRDefault="002B1A62"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Microservicio gestión de usuarios</w:t>
            </w:r>
          </w:p>
        </w:tc>
        <w:tc>
          <w:tcPr>
            <w:tcW w:w="3119" w:type="dxa"/>
          </w:tcPr>
          <w:p w14:paraId="73FC22C3"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2ACE990A" w14:textId="5617A122" w:rsidR="002B1A62" w:rsidRPr="002B1A62" w:rsidRDefault="002B1A62" w:rsidP="00B80A2E">
            <w:pPr>
              <w:rPr>
                <w:b/>
                <w:sz w:val="22"/>
                <w:szCs w:val="22"/>
              </w:rPr>
            </w:pPr>
            <w:r w:rsidRPr="002B1A62">
              <w:rPr>
                <w:b/>
                <w:sz w:val="22"/>
                <w:szCs w:val="22"/>
              </w:rPr>
              <w:t>GESTIONAR SESIONES DE USUARIO MANERA SATISFACTORIA.</w:t>
            </w:r>
          </w:p>
        </w:tc>
      </w:tr>
      <w:tr w:rsidR="002B1A62" w14:paraId="15A5EA13" w14:textId="77777777" w:rsidTr="00B80A2E">
        <w:trPr>
          <w:trHeight w:val="662"/>
        </w:trPr>
        <w:tc>
          <w:tcPr>
            <w:tcW w:w="3256" w:type="dxa"/>
          </w:tcPr>
          <w:p w14:paraId="56CE16A2"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3B472CED" w14:textId="2A5E23A3"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Usuario final, Administrador del sistema</w:t>
            </w:r>
          </w:p>
        </w:tc>
        <w:tc>
          <w:tcPr>
            <w:tcW w:w="5528" w:type="dxa"/>
            <w:gridSpan w:val="2"/>
          </w:tcPr>
          <w:p w14:paraId="34936567"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Requerimiento que lo utiliza o especializa: N/A</w:t>
            </w:r>
          </w:p>
        </w:tc>
      </w:tr>
      <w:tr w:rsidR="002B1A62" w14:paraId="1060A852"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256" w:type="dxa"/>
          </w:tcPr>
          <w:p w14:paraId="1911A396"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4BD6C4F" w14:textId="77777777" w:rsidR="002B1A62" w:rsidRPr="00CD414D" w:rsidRDefault="002B1A62" w:rsidP="00B80A2E">
            <w:pPr>
              <w:rPr>
                <w:rFonts w:ascii="Calibri" w:eastAsia="Calibri" w:hAnsi="Calibri" w:cs="Calibri"/>
                <w:bCs/>
                <w:sz w:val="22"/>
                <w:szCs w:val="22"/>
              </w:rPr>
            </w:pPr>
            <w:r>
              <w:rPr>
                <w:rFonts w:ascii="Calibri" w:eastAsia="Calibri" w:hAnsi="Calibri" w:cs="Calibri"/>
                <w:bCs/>
                <w:sz w:val="22"/>
                <w:szCs w:val="22"/>
              </w:rPr>
              <w:t>Baja</w:t>
            </w:r>
          </w:p>
        </w:tc>
        <w:tc>
          <w:tcPr>
            <w:tcW w:w="5528" w:type="dxa"/>
            <w:gridSpan w:val="2"/>
          </w:tcPr>
          <w:p w14:paraId="01F10319"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61074E1" w14:textId="34A31CF9"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 xml:space="preserve"> </w:t>
            </w:r>
            <w:r w:rsidRPr="002B1A62">
              <w:rPr>
                <w:rFonts w:ascii="Calibri" w:eastAsia="Calibri" w:hAnsi="Calibri" w:cs="Calibri"/>
                <w:bCs/>
                <w:sz w:val="22"/>
                <w:szCs w:val="22"/>
              </w:rPr>
              <w:t>Interfaz de gestión de sesiones</w:t>
            </w:r>
          </w:p>
        </w:tc>
      </w:tr>
      <w:tr w:rsidR="002B1A62" w14:paraId="6F02C2DC" w14:textId="77777777" w:rsidTr="00B80A2E">
        <w:trPr>
          <w:trHeight w:val="597"/>
        </w:trPr>
        <w:tc>
          <w:tcPr>
            <w:tcW w:w="3256" w:type="dxa"/>
          </w:tcPr>
          <w:p w14:paraId="67260E54"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3A00A3BA" w14:textId="77777777" w:rsidR="002B1A62" w:rsidRPr="00CD414D" w:rsidRDefault="002B1A62" w:rsidP="00B80A2E">
            <w:pPr>
              <w:rPr>
                <w:rFonts w:ascii="Calibri" w:eastAsia="Calibri" w:hAnsi="Calibri" w:cs="Calibri"/>
                <w:bCs/>
                <w:sz w:val="22"/>
                <w:szCs w:val="22"/>
              </w:rPr>
            </w:pPr>
            <w:r>
              <w:rPr>
                <w:rFonts w:ascii="Calibri" w:eastAsia="Calibri" w:hAnsi="Calibri" w:cs="Calibri"/>
                <w:bCs/>
                <w:sz w:val="22"/>
                <w:szCs w:val="22"/>
              </w:rPr>
              <w:t>N/A</w:t>
            </w:r>
          </w:p>
        </w:tc>
        <w:tc>
          <w:tcPr>
            <w:tcW w:w="5528" w:type="dxa"/>
            <w:gridSpan w:val="2"/>
          </w:tcPr>
          <w:p w14:paraId="4595F009"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24265E77" w14:textId="3A83668D"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Lista de sesiones activas y opciones para cerrar sesión</w:t>
            </w:r>
          </w:p>
        </w:tc>
      </w:tr>
      <w:tr w:rsidR="002B1A62" w14:paraId="0C1A338E"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57FA64A3"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3BF39EA7" w14:textId="3C9336EA" w:rsidR="002B1A62" w:rsidRPr="00CD414D" w:rsidRDefault="002B1A62" w:rsidP="00B80A2E">
            <w:pPr>
              <w:ind w:left="360"/>
              <w:rPr>
                <w:rFonts w:ascii="Calibri" w:eastAsia="Calibri" w:hAnsi="Calibri" w:cs="Calibri"/>
                <w:bCs/>
                <w:sz w:val="22"/>
                <w:szCs w:val="22"/>
              </w:rPr>
            </w:pPr>
            <w:r w:rsidRPr="002B1A62">
              <w:rPr>
                <w:rFonts w:ascii="Calibri" w:eastAsia="Calibri" w:hAnsi="Calibri" w:cs="Calibri"/>
                <w:bCs/>
                <w:sz w:val="22"/>
                <w:szCs w:val="22"/>
              </w:rPr>
              <w:t>Permitir a los usuarios ver el historial de sesiones de inicio de sesión y cerrar sesiones activas si es necesario.</w:t>
            </w:r>
          </w:p>
        </w:tc>
      </w:tr>
      <w:tr w:rsidR="002B1A62" w14:paraId="0C80E8D8" w14:textId="77777777" w:rsidTr="00B80A2E">
        <w:trPr>
          <w:trHeight w:val="683"/>
        </w:trPr>
        <w:tc>
          <w:tcPr>
            <w:tcW w:w="8784" w:type="dxa"/>
            <w:gridSpan w:val="3"/>
          </w:tcPr>
          <w:p w14:paraId="64387B9E"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65EB3C9B" w14:textId="77777777" w:rsidR="002B1A62" w:rsidRPr="00CD414D" w:rsidRDefault="002B1A62" w:rsidP="00B80A2E">
            <w:pPr>
              <w:spacing w:after="160" w:line="259" w:lineRule="auto"/>
              <w:ind w:left="720"/>
              <w:rPr>
                <w:rFonts w:ascii="Calibri" w:eastAsia="Calibri" w:hAnsi="Calibri" w:cs="Calibri"/>
                <w:bCs/>
                <w:sz w:val="22"/>
                <w:szCs w:val="22"/>
              </w:rPr>
            </w:pPr>
            <w:r w:rsidRPr="002B1A62">
              <w:rPr>
                <w:rFonts w:ascii="Calibri" w:eastAsia="Calibri" w:hAnsi="Calibri" w:cs="Calibri"/>
                <w:bCs/>
                <w:sz w:val="22"/>
                <w:szCs w:val="22"/>
              </w:rPr>
              <w:t>N/A</w:t>
            </w:r>
          </w:p>
        </w:tc>
      </w:tr>
      <w:tr w:rsidR="002B1A62" w14:paraId="49B5A3DD"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8715479" w14:textId="77777777" w:rsidR="002B1A62" w:rsidRDefault="002B1A62"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EC29407" w14:textId="3D9D65A2"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El usuario puede ver el historial de sesiones y cerrar sesiones activas según sea necesario</w:t>
            </w:r>
          </w:p>
        </w:tc>
      </w:tr>
    </w:tbl>
    <w:p w14:paraId="3EC17006" w14:textId="77777777" w:rsidR="00CA71A4" w:rsidRDefault="00CA71A4">
      <w:pPr>
        <w:spacing w:after="160" w:line="259" w:lineRule="auto"/>
        <w:rPr>
          <w:rFonts w:ascii="Calibri" w:eastAsia="Calibri" w:hAnsi="Calibri" w:cs="Calibri"/>
          <w:sz w:val="22"/>
          <w:szCs w:val="22"/>
        </w:rPr>
      </w:pPr>
    </w:p>
    <w:p w14:paraId="1DF36801" w14:textId="77777777" w:rsidR="00CA71A4" w:rsidRDefault="00CA71A4">
      <w:pPr>
        <w:spacing w:after="160" w:line="259" w:lineRule="auto"/>
        <w:rPr>
          <w:rFonts w:ascii="Calibri" w:eastAsia="Calibri" w:hAnsi="Calibri" w:cs="Calibri"/>
          <w:sz w:val="22"/>
          <w:szCs w:val="22"/>
        </w:rPr>
      </w:pPr>
    </w:p>
    <w:p w14:paraId="1DE9AF54" w14:textId="77777777" w:rsidR="00CA71A4" w:rsidRDefault="00CA71A4">
      <w:pPr>
        <w:spacing w:after="160" w:line="259" w:lineRule="auto"/>
        <w:rPr>
          <w:rFonts w:ascii="Calibri" w:eastAsia="Calibri" w:hAnsi="Calibri" w:cs="Calibri"/>
          <w:sz w:val="22"/>
          <w:szCs w:val="22"/>
        </w:rPr>
      </w:pPr>
    </w:p>
    <w:p w14:paraId="28F7EF80" w14:textId="2A688D76" w:rsidR="00CA71A4" w:rsidRDefault="00CA71A4">
      <w:pPr>
        <w:spacing w:after="160" w:line="259" w:lineRule="auto"/>
        <w:rPr>
          <w:rFonts w:ascii="Calibri" w:eastAsia="Calibri" w:hAnsi="Calibri" w:cs="Calibri"/>
          <w:sz w:val="22"/>
          <w:szCs w:val="22"/>
        </w:rPr>
      </w:pPr>
    </w:p>
    <w:p w14:paraId="0807A995" w14:textId="77777777" w:rsidR="0097443E" w:rsidRDefault="0097443E">
      <w:pPr>
        <w:spacing w:after="160" w:line="259" w:lineRule="auto"/>
        <w:rPr>
          <w:rFonts w:ascii="Calibri" w:eastAsia="Calibri" w:hAnsi="Calibri" w:cs="Calibri"/>
          <w:sz w:val="22"/>
          <w:szCs w:val="22"/>
        </w:rPr>
      </w:pPr>
    </w:p>
    <w:p w14:paraId="0C310DB3" w14:textId="77777777" w:rsidR="0097443E" w:rsidRDefault="0097443E" w:rsidP="0097443E">
      <w:pPr>
        <w:keepNext/>
        <w:keepLines/>
        <w:pBdr>
          <w:top w:val="nil"/>
          <w:left w:val="nil"/>
          <w:bottom w:val="nil"/>
          <w:right w:val="nil"/>
          <w:between w:val="nil"/>
        </w:pBdr>
        <w:spacing w:before="280" w:after="80"/>
        <w:ind w:left="1320"/>
        <w:rPr>
          <w:b/>
          <w:color w:val="000000"/>
          <w:sz w:val="28"/>
          <w:szCs w:val="28"/>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539"/>
        <w:gridCol w:w="2126"/>
        <w:gridCol w:w="3119"/>
      </w:tblGrid>
      <w:tr w:rsidR="0097443E" w14:paraId="7CEAC49C"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C05748E" w14:textId="35FE6B91" w:rsidR="0097443E" w:rsidRPr="00CD414D" w:rsidRDefault="0097443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H1</w:t>
            </w:r>
          </w:p>
          <w:p w14:paraId="28555948" w14:textId="1EA5EBB8" w:rsidR="0097443E" w:rsidRPr="00CD414D" w:rsidRDefault="0097443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6D4EF5FF"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940257C" w14:textId="73715210" w:rsidR="0097443E" w:rsidRPr="002B1A62" w:rsidRDefault="0097443E" w:rsidP="00B80A2E">
            <w:pPr>
              <w:rPr>
                <w:b/>
                <w:sz w:val="22"/>
                <w:szCs w:val="22"/>
              </w:rPr>
            </w:pPr>
            <w:r w:rsidRPr="0097443E">
              <w:rPr>
                <w:b/>
                <w:sz w:val="22"/>
                <w:szCs w:val="22"/>
              </w:rPr>
              <w:t>PROGRAMAR CLASE</w:t>
            </w:r>
          </w:p>
        </w:tc>
      </w:tr>
      <w:tr w:rsidR="0097443E" w14:paraId="41E405A4" w14:textId="77777777" w:rsidTr="0097443E">
        <w:trPr>
          <w:trHeight w:val="662"/>
        </w:trPr>
        <w:tc>
          <w:tcPr>
            <w:tcW w:w="3539" w:type="dxa"/>
          </w:tcPr>
          <w:p w14:paraId="55858836"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EC75D0D" w14:textId="59ABA15D" w:rsidR="0097443E" w:rsidRPr="00CD414D" w:rsidRDefault="0097443E" w:rsidP="00B80A2E">
            <w:pPr>
              <w:rPr>
                <w:rFonts w:ascii="Calibri" w:eastAsia="Calibri" w:hAnsi="Calibri" w:cs="Calibri"/>
                <w:bCs/>
                <w:sz w:val="22"/>
                <w:szCs w:val="22"/>
              </w:rPr>
            </w:pPr>
            <w:r>
              <w:rPr>
                <w:rFonts w:ascii="Calibri" w:eastAsia="Calibri" w:hAnsi="Calibri" w:cs="Calibri"/>
                <w:bCs/>
                <w:sz w:val="22"/>
                <w:szCs w:val="22"/>
              </w:rPr>
              <w:t>personal administrativo, como coordinador, gestor de línea e involucrados.</w:t>
            </w:r>
          </w:p>
        </w:tc>
        <w:tc>
          <w:tcPr>
            <w:tcW w:w="5245" w:type="dxa"/>
            <w:gridSpan w:val="2"/>
          </w:tcPr>
          <w:p w14:paraId="4149A8F8"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Requerimiento que lo utiliza o especializa: N/A</w:t>
            </w:r>
          </w:p>
        </w:tc>
      </w:tr>
      <w:tr w:rsidR="0097443E" w14:paraId="60229120" w14:textId="77777777" w:rsidTr="0097443E">
        <w:trPr>
          <w:cnfStyle w:val="000000100000" w:firstRow="0" w:lastRow="0" w:firstColumn="0" w:lastColumn="0" w:oddVBand="0" w:evenVBand="0" w:oddHBand="1" w:evenHBand="0" w:firstRowFirstColumn="0" w:firstRowLastColumn="0" w:lastRowFirstColumn="0" w:lastRowLastColumn="0"/>
          <w:trHeight w:val="700"/>
        </w:trPr>
        <w:tc>
          <w:tcPr>
            <w:tcW w:w="3539" w:type="dxa"/>
          </w:tcPr>
          <w:p w14:paraId="63B92C5C"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1E79FB6" w14:textId="3118FA57" w:rsidR="0097443E" w:rsidRPr="00CD414D" w:rsidRDefault="0097443E" w:rsidP="00B80A2E">
            <w:pPr>
              <w:rPr>
                <w:rFonts w:ascii="Calibri" w:eastAsia="Calibri" w:hAnsi="Calibri" w:cs="Calibri"/>
                <w:bCs/>
                <w:sz w:val="22"/>
                <w:szCs w:val="22"/>
              </w:rPr>
            </w:pPr>
            <w:r>
              <w:rPr>
                <w:rFonts w:ascii="Calibri" w:eastAsia="Calibri" w:hAnsi="Calibri" w:cs="Calibri"/>
                <w:bCs/>
                <w:sz w:val="22"/>
                <w:szCs w:val="22"/>
              </w:rPr>
              <w:t>Alta</w:t>
            </w:r>
          </w:p>
        </w:tc>
        <w:tc>
          <w:tcPr>
            <w:tcW w:w="5245" w:type="dxa"/>
            <w:gridSpan w:val="2"/>
          </w:tcPr>
          <w:p w14:paraId="3DE6DE3C"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5CE88AD2" w14:textId="3A621A2C"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 xml:space="preserve"> </w:t>
            </w:r>
            <w:r>
              <w:t xml:space="preserve"> </w:t>
            </w:r>
            <w:r w:rsidRPr="0097443E">
              <w:rPr>
                <w:rFonts w:ascii="Calibri" w:eastAsia="Calibri" w:hAnsi="Calibri" w:cs="Calibri"/>
                <w:bCs/>
                <w:sz w:val="22"/>
                <w:szCs w:val="22"/>
              </w:rPr>
              <w:t>Interfaz de gestión de horarios</w:t>
            </w:r>
          </w:p>
        </w:tc>
      </w:tr>
      <w:tr w:rsidR="0097443E" w14:paraId="6C8ED858" w14:textId="77777777" w:rsidTr="0097443E">
        <w:trPr>
          <w:trHeight w:val="597"/>
        </w:trPr>
        <w:tc>
          <w:tcPr>
            <w:tcW w:w="3539" w:type="dxa"/>
          </w:tcPr>
          <w:p w14:paraId="2926559D"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3EAF2B79" w14:textId="0C8FEABC"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Detalles de la competencia</w:t>
            </w:r>
            <w:r>
              <w:rPr>
                <w:rFonts w:ascii="Calibri" w:eastAsia="Calibri" w:hAnsi="Calibri" w:cs="Calibri"/>
                <w:bCs/>
                <w:sz w:val="22"/>
                <w:szCs w:val="22"/>
              </w:rPr>
              <w:t xml:space="preserve"> </w:t>
            </w:r>
            <w:r w:rsidRPr="0097443E">
              <w:rPr>
                <w:rFonts w:ascii="Calibri" w:eastAsia="Calibri" w:hAnsi="Calibri" w:cs="Calibri"/>
                <w:bCs/>
                <w:sz w:val="22"/>
                <w:szCs w:val="22"/>
              </w:rPr>
              <w:t>(competencia, instructor, ambiente, fecha, hora)</w:t>
            </w:r>
          </w:p>
        </w:tc>
        <w:tc>
          <w:tcPr>
            <w:tcW w:w="5245" w:type="dxa"/>
            <w:gridSpan w:val="2"/>
          </w:tcPr>
          <w:p w14:paraId="612386B7"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2AF3F871" w14:textId="2270ED98"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Confirmación de programación de competencia</w:t>
            </w:r>
          </w:p>
        </w:tc>
      </w:tr>
      <w:tr w:rsidR="0097443E" w14:paraId="289A08F1"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3F0EAB3E"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30CC4C5B" w14:textId="4CEDD458" w:rsidR="0097443E" w:rsidRPr="00CD414D" w:rsidRDefault="0097443E" w:rsidP="00B80A2E">
            <w:pPr>
              <w:ind w:left="360"/>
              <w:rPr>
                <w:rFonts w:ascii="Calibri" w:eastAsia="Calibri" w:hAnsi="Calibri" w:cs="Calibri"/>
                <w:bCs/>
                <w:sz w:val="22"/>
                <w:szCs w:val="22"/>
              </w:rPr>
            </w:pPr>
            <w:r w:rsidRPr="0097443E">
              <w:rPr>
                <w:rFonts w:ascii="Calibri" w:eastAsia="Calibri" w:hAnsi="Calibri" w:cs="Calibri"/>
                <w:bCs/>
                <w:sz w:val="22"/>
                <w:szCs w:val="22"/>
              </w:rPr>
              <w:t>Permitir a</w:t>
            </w:r>
            <w:r>
              <w:rPr>
                <w:rFonts w:ascii="Calibri" w:eastAsia="Calibri" w:hAnsi="Calibri" w:cs="Calibri"/>
                <w:bCs/>
                <w:sz w:val="22"/>
                <w:szCs w:val="22"/>
              </w:rPr>
              <w:t>l personal administrativo, como coordinador, gestor de línea e involucrados</w:t>
            </w:r>
            <w:r w:rsidRPr="0097443E">
              <w:rPr>
                <w:rFonts w:ascii="Calibri" w:eastAsia="Calibri" w:hAnsi="Calibri" w:cs="Calibri"/>
                <w:bCs/>
                <w:sz w:val="22"/>
                <w:szCs w:val="22"/>
              </w:rPr>
              <w:t xml:space="preserve"> programar clases asignando </w:t>
            </w:r>
            <w:r>
              <w:rPr>
                <w:rFonts w:ascii="Calibri" w:eastAsia="Calibri" w:hAnsi="Calibri" w:cs="Calibri"/>
                <w:bCs/>
                <w:sz w:val="22"/>
                <w:szCs w:val="22"/>
              </w:rPr>
              <w:t>competencias</w:t>
            </w:r>
            <w:r w:rsidRPr="0097443E">
              <w:rPr>
                <w:rFonts w:ascii="Calibri" w:eastAsia="Calibri" w:hAnsi="Calibri" w:cs="Calibri"/>
                <w:bCs/>
                <w:sz w:val="22"/>
                <w:szCs w:val="22"/>
              </w:rPr>
              <w:t xml:space="preserve">, </w:t>
            </w:r>
            <w:r>
              <w:rPr>
                <w:rFonts w:ascii="Calibri" w:eastAsia="Calibri" w:hAnsi="Calibri" w:cs="Calibri"/>
                <w:bCs/>
                <w:sz w:val="22"/>
                <w:szCs w:val="22"/>
              </w:rPr>
              <w:t>instructores</w:t>
            </w:r>
            <w:r w:rsidRPr="0097443E">
              <w:rPr>
                <w:rFonts w:ascii="Calibri" w:eastAsia="Calibri" w:hAnsi="Calibri" w:cs="Calibri"/>
                <w:bCs/>
                <w:sz w:val="22"/>
                <w:szCs w:val="22"/>
              </w:rPr>
              <w:t xml:space="preserve">, </w:t>
            </w:r>
            <w:r>
              <w:rPr>
                <w:rFonts w:ascii="Calibri" w:eastAsia="Calibri" w:hAnsi="Calibri" w:cs="Calibri"/>
                <w:bCs/>
                <w:sz w:val="22"/>
                <w:szCs w:val="22"/>
              </w:rPr>
              <w:t>ambiente</w:t>
            </w:r>
            <w:r w:rsidRPr="0097443E">
              <w:rPr>
                <w:rFonts w:ascii="Calibri" w:eastAsia="Calibri" w:hAnsi="Calibri" w:cs="Calibri"/>
                <w:bCs/>
                <w:sz w:val="22"/>
                <w:szCs w:val="22"/>
              </w:rPr>
              <w:t xml:space="preserve"> y horarios específicos.</w:t>
            </w:r>
          </w:p>
        </w:tc>
      </w:tr>
      <w:tr w:rsidR="0097443E" w14:paraId="13B6ACE8" w14:textId="77777777" w:rsidTr="00B80A2E">
        <w:trPr>
          <w:trHeight w:val="683"/>
        </w:trPr>
        <w:tc>
          <w:tcPr>
            <w:tcW w:w="8784" w:type="dxa"/>
            <w:gridSpan w:val="3"/>
          </w:tcPr>
          <w:p w14:paraId="3855BCC6"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4C37CCC0" w14:textId="1F629368" w:rsidR="0097443E" w:rsidRPr="00CD414D" w:rsidRDefault="0097443E" w:rsidP="00B80A2E">
            <w:pPr>
              <w:spacing w:after="160" w:line="259" w:lineRule="auto"/>
              <w:ind w:left="720"/>
              <w:rPr>
                <w:rFonts w:ascii="Calibri" w:eastAsia="Calibri" w:hAnsi="Calibri" w:cs="Calibri"/>
                <w:bCs/>
                <w:sz w:val="22"/>
                <w:szCs w:val="22"/>
              </w:rPr>
            </w:pPr>
            <w:r w:rsidRPr="0097443E">
              <w:rPr>
                <w:rFonts w:ascii="Calibri" w:eastAsia="Calibri" w:hAnsi="Calibri" w:cs="Calibri"/>
                <w:bCs/>
                <w:sz w:val="22"/>
                <w:szCs w:val="22"/>
              </w:rPr>
              <w:t>Si el ambiente o el instructor seleccionado no están disponibles en el horario especificado, mostrar un mensaje de error.</w:t>
            </w:r>
          </w:p>
        </w:tc>
      </w:tr>
      <w:tr w:rsidR="0097443E" w14:paraId="265475CF"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6213FAE0" w14:textId="77777777" w:rsidR="0097443E" w:rsidRDefault="0097443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38C3EDD" w14:textId="54CDDFC8"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La competencia se programa con éxito y se refleja en el horario correspondiente.</w:t>
            </w:r>
          </w:p>
        </w:tc>
      </w:tr>
    </w:tbl>
    <w:p w14:paraId="4AABCE00" w14:textId="77777777" w:rsidR="00CA71A4" w:rsidRDefault="00CA71A4">
      <w:pPr>
        <w:spacing w:after="160" w:line="259" w:lineRule="auto"/>
        <w:rPr>
          <w:rFonts w:ascii="Calibri" w:eastAsia="Calibri" w:hAnsi="Calibri" w:cs="Calibri"/>
          <w:sz w:val="22"/>
          <w:szCs w:val="22"/>
        </w:rPr>
      </w:pPr>
    </w:p>
    <w:p w14:paraId="3C0AC14C" w14:textId="77777777" w:rsidR="00CA71A4" w:rsidRDefault="00CA71A4">
      <w:pPr>
        <w:spacing w:after="160" w:line="259" w:lineRule="auto"/>
        <w:rPr>
          <w:rFonts w:ascii="Calibri" w:eastAsia="Calibri" w:hAnsi="Calibri" w:cs="Calibri"/>
          <w:sz w:val="22"/>
          <w:szCs w:val="22"/>
        </w:rPr>
      </w:pPr>
    </w:p>
    <w:p w14:paraId="03A65EA6"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539"/>
        <w:gridCol w:w="2126"/>
        <w:gridCol w:w="3119"/>
      </w:tblGrid>
      <w:tr w:rsidR="0097443E" w14:paraId="51510B47"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AC50951" w14:textId="19CC715A" w:rsidR="0097443E" w:rsidRPr="00CD414D" w:rsidRDefault="0097443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H2</w:t>
            </w:r>
          </w:p>
          <w:p w14:paraId="64032065" w14:textId="77777777" w:rsidR="0097443E" w:rsidRPr="00CD414D" w:rsidRDefault="0097443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66FEB6D4"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54B8D1AF" w14:textId="044C3C6A" w:rsidR="0097443E" w:rsidRPr="002B1A62" w:rsidRDefault="0097443E" w:rsidP="00B80A2E">
            <w:pPr>
              <w:rPr>
                <w:b/>
                <w:sz w:val="22"/>
                <w:szCs w:val="22"/>
              </w:rPr>
            </w:pPr>
            <w:r w:rsidRPr="0097443E">
              <w:rPr>
                <w:b/>
                <w:sz w:val="22"/>
                <w:szCs w:val="22"/>
              </w:rPr>
              <w:t>VISUALIZAR HORARIO ASIGNADO</w:t>
            </w:r>
          </w:p>
        </w:tc>
      </w:tr>
      <w:tr w:rsidR="0097443E" w14:paraId="0DFA47BF" w14:textId="77777777" w:rsidTr="00B80A2E">
        <w:trPr>
          <w:trHeight w:val="662"/>
        </w:trPr>
        <w:tc>
          <w:tcPr>
            <w:tcW w:w="3539" w:type="dxa"/>
          </w:tcPr>
          <w:p w14:paraId="2D2A816E"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52B41C3F" w14:textId="6FCBB06A"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Aprendiz</w:t>
            </w:r>
          </w:p>
        </w:tc>
        <w:tc>
          <w:tcPr>
            <w:tcW w:w="5245" w:type="dxa"/>
            <w:gridSpan w:val="2"/>
          </w:tcPr>
          <w:p w14:paraId="62AC7B12" w14:textId="743BC1EC"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97443E" w14:paraId="3877495E"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539" w:type="dxa"/>
          </w:tcPr>
          <w:p w14:paraId="559F1492"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2E508FE" w14:textId="7D88D6B8"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Media</w:t>
            </w:r>
          </w:p>
        </w:tc>
        <w:tc>
          <w:tcPr>
            <w:tcW w:w="5245" w:type="dxa"/>
            <w:gridSpan w:val="2"/>
          </w:tcPr>
          <w:p w14:paraId="3796DDF4"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31CD9FC6" w14:textId="41953340"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Interfaz de visualización de horarios</w:t>
            </w:r>
          </w:p>
        </w:tc>
      </w:tr>
      <w:tr w:rsidR="0097443E" w14:paraId="7B5316B5" w14:textId="77777777" w:rsidTr="00B80A2E">
        <w:trPr>
          <w:trHeight w:val="597"/>
        </w:trPr>
        <w:tc>
          <w:tcPr>
            <w:tcW w:w="3539" w:type="dxa"/>
          </w:tcPr>
          <w:p w14:paraId="53467E34"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lastRenderedPageBreak/>
              <w:t>Entrada:</w:t>
            </w:r>
          </w:p>
          <w:p w14:paraId="52646FAD" w14:textId="377595D2"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Identificación del aprendiz</w:t>
            </w:r>
          </w:p>
        </w:tc>
        <w:tc>
          <w:tcPr>
            <w:tcW w:w="5245" w:type="dxa"/>
            <w:gridSpan w:val="2"/>
          </w:tcPr>
          <w:p w14:paraId="721D1111"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6024B57B" w14:textId="603B7A52"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Horario asignado del aprendiz</w:t>
            </w:r>
          </w:p>
        </w:tc>
      </w:tr>
      <w:tr w:rsidR="0097443E" w14:paraId="042BFEA6"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3D9B1497"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0171C1FF" w14:textId="51592B88" w:rsidR="0097443E" w:rsidRPr="00CD414D" w:rsidRDefault="0097443E" w:rsidP="00B80A2E">
            <w:pPr>
              <w:ind w:left="360"/>
              <w:rPr>
                <w:rFonts w:ascii="Calibri" w:eastAsia="Calibri" w:hAnsi="Calibri" w:cs="Calibri"/>
                <w:bCs/>
                <w:sz w:val="22"/>
                <w:szCs w:val="22"/>
              </w:rPr>
            </w:pPr>
            <w:r w:rsidRPr="0097443E">
              <w:rPr>
                <w:rFonts w:ascii="Calibri" w:eastAsia="Calibri" w:hAnsi="Calibri" w:cs="Calibri"/>
                <w:bCs/>
                <w:sz w:val="22"/>
                <w:szCs w:val="22"/>
              </w:rPr>
              <w:t>Permitir a los aprendices ver su horario asignado de competencias y actividades.</w:t>
            </w:r>
          </w:p>
        </w:tc>
      </w:tr>
      <w:tr w:rsidR="0097443E" w14:paraId="1688AE66" w14:textId="77777777" w:rsidTr="00B80A2E">
        <w:trPr>
          <w:trHeight w:val="683"/>
        </w:trPr>
        <w:tc>
          <w:tcPr>
            <w:tcW w:w="8784" w:type="dxa"/>
            <w:gridSpan w:val="3"/>
          </w:tcPr>
          <w:p w14:paraId="26D4E3D3"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5034D97F" w14:textId="18641580" w:rsidR="0097443E" w:rsidRPr="00CD414D" w:rsidRDefault="0097443E" w:rsidP="00B80A2E">
            <w:pPr>
              <w:spacing w:after="160" w:line="259" w:lineRule="auto"/>
              <w:ind w:left="720"/>
              <w:rPr>
                <w:rFonts w:ascii="Calibri" w:eastAsia="Calibri" w:hAnsi="Calibri" w:cs="Calibri"/>
                <w:bCs/>
                <w:sz w:val="22"/>
                <w:szCs w:val="22"/>
              </w:rPr>
            </w:pPr>
            <w:r w:rsidRPr="0097443E">
              <w:rPr>
                <w:rFonts w:ascii="Calibri" w:eastAsia="Calibri" w:hAnsi="Calibri" w:cs="Calibri"/>
                <w:bCs/>
                <w:sz w:val="22"/>
                <w:szCs w:val="22"/>
              </w:rPr>
              <w:t>Si el aprendiz no tiene competencias asignadas, mostrar un mensaje indicando que el horario está vacío.</w:t>
            </w:r>
          </w:p>
        </w:tc>
      </w:tr>
      <w:tr w:rsidR="0097443E" w14:paraId="1B5B743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14974557" w14:textId="77777777" w:rsidR="0097443E" w:rsidRDefault="0097443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A4BDC9F" w14:textId="69E6E028"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El aprendiz puede ver su horario asignado con todas las competencias programadas.</w:t>
            </w:r>
          </w:p>
        </w:tc>
      </w:tr>
    </w:tbl>
    <w:p w14:paraId="3E34E229"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97443E" w14:paraId="528BB8E8"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53F9910" w14:textId="059B35B7" w:rsidR="0097443E" w:rsidRPr="00CD414D" w:rsidRDefault="0097443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H3</w:t>
            </w:r>
          </w:p>
          <w:p w14:paraId="03DFEB95" w14:textId="77777777" w:rsidR="0097443E" w:rsidRPr="00CD414D" w:rsidRDefault="0097443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405D74C4"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5C556189" w14:textId="299AAC2E" w:rsidR="0097443E" w:rsidRPr="002B1A62" w:rsidRDefault="00F1367B" w:rsidP="00B80A2E">
            <w:pPr>
              <w:rPr>
                <w:b/>
                <w:sz w:val="22"/>
                <w:szCs w:val="22"/>
              </w:rPr>
            </w:pPr>
            <w:r w:rsidRPr="0097443E">
              <w:rPr>
                <w:b/>
                <w:sz w:val="22"/>
                <w:szCs w:val="22"/>
              </w:rPr>
              <w:t>GESTIONAR PERÍODOS ACADÉMICOS</w:t>
            </w:r>
          </w:p>
        </w:tc>
      </w:tr>
      <w:tr w:rsidR="00F1367B" w14:paraId="0928DA94" w14:textId="77777777" w:rsidTr="00F1367B">
        <w:trPr>
          <w:trHeight w:val="662"/>
        </w:trPr>
        <w:tc>
          <w:tcPr>
            <w:tcW w:w="3681" w:type="dxa"/>
          </w:tcPr>
          <w:p w14:paraId="55418AF3"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4E7C70FB" w14:textId="0556AB81"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Administrador del sistema</w:t>
            </w:r>
          </w:p>
        </w:tc>
        <w:tc>
          <w:tcPr>
            <w:tcW w:w="5103" w:type="dxa"/>
            <w:gridSpan w:val="2"/>
          </w:tcPr>
          <w:p w14:paraId="17072BD2"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97443E" w14:paraId="0E88C1B8" w14:textId="77777777" w:rsidTr="00F1367B">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7F561795"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4D3BBB2" w14:textId="08DFB93A"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Alta</w:t>
            </w:r>
          </w:p>
        </w:tc>
        <w:tc>
          <w:tcPr>
            <w:tcW w:w="5103" w:type="dxa"/>
            <w:gridSpan w:val="2"/>
          </w:tcPr>
          <w:p w14:paraId="69D46C36"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5483793" w14:textId="05F98575"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Interfaz de administración de períodos académicos</w:t>
            </w:r>
          </w:p>
        </w:tc>
      </w:tr>
      <w:tr w:rsidR="0097443E" w14:paraId="2688DD86" w14:textId="77777777" w:rsidTr="00F1367B">
        <w:trPr>
          <w:trHeight w:val="597"/>
        </w:trPr>
        <w:tc>
          <w:tcPr>
            <w:tcW w:w="3681" w:type="dxa"/>
          </w:tcPr>
          <w:p w14:paraId="2F7C75FA"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54C6D242" w14:textId="07BD6320"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Detalles del período académico (nombre, fecha de inicio, fecha de fin)</w:t>
            </w:r>
          </w:p>
        </w:tc>
        <w:tc>
          <w:tcPr>
            <w:tcW w:w="5103" w:type="dxa"/>
            <w:gridSpan w:val="2"/>
          </w:tcPr>
          <w:p w14:paraId="6A7D1108"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B033EB0" w14:textId="2E1B9CC5"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Confirmación de creación/modificación de período académico</w:t>
            </w:r>
          </w:p>
        </w:tc>
      </w:tr>
      <w:tr w:rsidR="0097443E" w14:paraId="6F09D322"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6BA7339F"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087441B8" w14:textId="0A675FC4" w:rsidR="0097443E" w:rsidRPr="00CD414D" w:rsidRDefault="00F1367B" w:rsidP="00B80A2E">
            <w:pPr>
              <w:ind w:left="360"/>
              <w:rPr>
                <w:rFonts w:ascii="Calibri" w:eastAsia="Calibri" w:hAnsi="Calibri" w:cs="Calibri"/>
                <w:bCs/>
                <w:sz w:val="22"/>
                <w:szCs w:val="22"/>
              </w:rPr>
            </w:pPr>
            <w:r w:rsidRPr="00F1367B">
              <w:rPr>
                <w:rFonts w:ascii="Calibri" w:eastAsia="Calibri" w:hAnsi="Calibri" w:cs="Calibri"/>
                <w:bCs/>
                <w:sz w:val="22"/>
                <w:szCs w:val="22"/>
              </w:rPr>
              <w:t>Permitir a los administradores del sistema crear y gestionar períodos académicos para organizar el calendario escolar.</w:t>
            </w:r>
          </w:p>
        </w:tc>
      </w:tr>
      <w:tr w:rsidR="0097443E" w14:paraId="272ED026" w14:textId="77777777" w:rsidTr="00B80A2E">
        <w:trPr>
          <w:trHeight w:val="683"/>
        </w:trPr>
        <w:tc>
          <w:tcPr>
            <w:tcW w:w="8784" w:type="dxa"/>
            <w:gridSpan w:val="3"/>
          </w:tcPr>
          <w:p w14:paraId="66F5AE65"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A303A05" w14:textId="0A1AE177" w:rsidR="0097443E" w:rsidRPr="00CD414D" w:rsidRDefault="00F1367B" w:rsidP="00B80A2E">
            <w:pPr>
              <w:spacing w:after="160" w:line="259" w:lineRule="auto"/>
              <w:ind w:left="720"/>
              <w:rPr>
                <w:rFonts w:ascii="Calibri" w:eastAsia="Calibri" w:hAnsi="Calibri" w:cs="Calibri"/>
                <w:bCs/>
                <w:sz w:val="22"/>
                <w:szCs w:val="22"/>
              </w:rPr>
            </w:pPr>
            <w:r w:rsidRPr="00F1367B">
              <w:rPr>
                <w:rFonts w:ascii="Calibri" w:eastAsia="Calibri" w:hAnsi="Calibri" w:cs="Calibri"/>
                <w:bCs/>
                <w:sz w:val="22"/>
                <w:szCs w:val="22"/>
              </w:rPr>
              <w:t>Si el período académico entra en conflicto con períodos existentes o tiene fechas inválidas, mostrar un mensaje de error.</w:t>
            </w:r>
          </w:p>
        </w:tc>
      </w:tr>
      <w:tr w:rsidR="0097443E" w14:paraId="0E633C6A"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9F3FEDF" w14:textId="77777777" w:rsidR="0097443E" w:rsidRDefault="0097443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0858C47" w14:textId="3116FA05"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El período académico se crea/modifica con éxito y se muestra en la lista de períodos.</w:t>
            </w:r>
          </w:p>
        </w:tc>
      </w:tr>
    </w:tbl>
    <w:p w14:paraId="0DD51571" w14:textId="77777777" w:rsidR="00CA71A4" w:rsidRDefault="00CA71A4">
      <w:pPr>
        <w:spacing w:after="160" w:line="259" w:lineRule="auto"/>
        <w:rPr>
          <w:rFonts w:ascii="Calibri" w:eastAsia="Calibri" w:hAnsi="Calibri" w:cs="Calibri"/>
          <w:sz w:val="22"/>
          <w:szCs w:val="22"/>
        </w:rPr>
      </w:pPr>
    </w:p>
    <w:p w14:paraId="42A43BA9"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F1367B" w14:paraId="7F156379"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3BDADE1" w14:textId="53526D6C" w:rsidR="00F1367B" w:rsidRPr="00CD414D" w:rsidRDefault="00F1367B"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H4</w:t>
            </w:r>
          </w:p>
          <w:p w14:paraId="0EC459F2" w14:textId="77777777" w:rsidR="00F1367B" w:rsidRPr="00CD414D" w:rsidRDefault="00F1367B"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1DBB5E26"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3817AB5A" w14:textId="2BEBE3FE" w:rsidR="00F1367B" w:rsidRPr="002B1A62" w:rsidRDefault="00F1367B" w:rsidP="00B80A2E">
            <w:pPr>
              <w:rPr>
                <w:b/>
                <w:sz w:val="22"/>
                <w:szCs w:val="22"/>
              </w:rPr>
            </w:pPr>
            <w:r w:rsidRPr="00F1367B">
              <w:rPr>
                <w:b/>
                <w:sz w:val="22"/>
                <w:szCs w:val="22"/>
              </w:rPr>
              <w:t>VISUALIZAR CALENDARIO ACADÉMICO</w:t>
            </w:r>
          </w:p>
        </w:tc>
      </w:tr>
      <w:tr w:rsidR="00F1367B" w14:paraId="01A1EC62" w14:textId="77777777" w:rsidTr="00B80A2E">
        <w:trPr>
          <w:trHeight w:val="662"/>
        </w:trPr>
        <w:tc>
          <w:tcPr>
            <w:tcW w:w="3681" w:type="dxa"/>
          </w:tcPr>
          <w:p w14:paraId="7296199B"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03614ADF" w14:textId="27B89ADC"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lastRenderedPageBreak/>
              <w:t>Aprendiz, Instructor, Administrador del sistema</w:t>
            </w:r>
          </w:p>
        </w:tc>
        <w:tc>
          <w:tcPr>
            <w:tcW w:w="5103" w:type="dxa"/>
            <w:gridSpan w:val="2"/>
          </w:tcPr>
          <w:p w14:paraId="4681EE5B"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lastRenderedPageBreak/>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F1367B" w14:paraId="1A590817"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3BF61E7A"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BFC14F9" w14:textId="2625B6DA"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Media</w:t>
            </w:r>
          </w:p>
        </w:tc>
        <w:tc>
          <w:tcPr>
            <w:tcW w:w="5103" w:type="dxa"/>
            <w:gridSpan w:val="2"/>
          </w:tcPr>
          <w:p w14:paraId="40BD73EA"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3F14C1BB" w14:textId="787799A1"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Calendario en la interfaz de usuario</w:t>
            </w:r>
          </w:p>
        </w:tc>
      </w:tr>
      <w:tr w:rsidR="00F1367B" w14:paraId="6444D754" w14:textId="77777777" w:rsidTr="00B80A2E">
        <w:trPr>
          <w:trHeight w:val="597"/>
        </w:trPr>
        <w:tc>
          <w:tcPr>
            <w:tcW w:w="3681" w:type="dxa"/>
          </w:tcPr>
          <w:p w14:paraId="64981612"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3993A7D3" w14:textId="0E5A8E1E"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Selección de fecha o período académico</w:t>
            </w:r>
          </w:p>
        </w:tc>
        <w:tc>
          <w:tcPr>
            <w:tcW w:w="5103" w:type="dxa"/>
            <w:gridSpan w:val="2"/>
          </w:tcPr>
          <w:p w14:paraId="709A2A15"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654D5F10" w14:textId="3B675915"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Calendario con eventos académicos (competencias, vacaciones, etc.)</w:t>
            </w:r>
          </w:p>
        </w:tc>
      </w:tr>
      <w:tr w:rsidR="00F1367B" w14:paraId="5582F8D3"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4005AEA5"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3509D6D2" w14:textId="6AD5BE9A" w:rsidR="00F1367B" w:rsidRPr="00CD414D" w:rsidRDefault="00F1367B" w:rsidP="00B80A2E">
            <w:pPr>
              <w:ind w:left="360"/>
              <w:rPr>
                <w:rFonts w:ascii="Calibri" w:eastAsia="Calibri" w:hAnsi="Calibri" w:cs="Calibri"/>
                <w:bCs/>
                <w:sz w:val="22"/>
                <w:szCs w:val="22"/>
              </w:rPr>
            </w:pPr>
            <w:r w:rsidRPr="00F1367B">
              <w:rPr>
                <w:rFonts w:ascii="Calibri" w:eastAsia="Calibri" w:hAnsi="Calibri" w:cs="Calibri"/>
                <w:bCs/>
                <w:sz w:val="22"/>
                <w:szCs w:val="22"/>
              </w:rPr>
              <w:t>Proporcionar a los usuarios una vista de calendario para visualizar eventos académicos relevantes.</w:t>
            </w:r>
          </w:p>
        </w:tc>
      </w:tr>
      <w:tr w:rsidR="00F1367B" w14:paraId="3BD3E52F" w14:textId="77777777" w:rsidTr="00B80A2E">
        <w:trPr>
          <w:trHeight w:val="683"/>
        </w:trPr>
        <w:tc>
          <w:tcPr>
            <w:tcW w:w="8784" w:type="dxa"/>
            <w:gridSpan w:val="3"/>
          </w:tcPr>
          <w:p w14:paraId="1C909BE2"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2B8EFC9" w14:textId="28079024" w:rsidR="00F1367B" w:rsidRPr="00CD414D" w:rsidRDefault="00F1367B" w:rsidP="00B80A2E">
            <w:pPr>
              <w:spacing w:after="160" w:line="259" w:lineRule="auto"/>
              <w:ind w:left="720"/>
              <w:rPr>
                <w:rFonts w:ascii="Calibri" w:eastAsia="Calibri" w:hAnsi="Calibri" w:cs="Calibri"/>
                <w:bCs/>
                <w:sz w:val="22"/>
                <w:szCs w:val="22"/>
              </w:rPr>
            </w:pPr>
            <w:r w:rsidRPr="00F1367B">
              <w:rPr>
                <w:rFonts w:ascii="Calibri" w:eastAsia="Calibri" w:hAnsi="Calibri" w:cs="Calibri"/>
                <w:bCs/>
                <w:sz w:val="22"/>
                <w:szCs w:val="22"/>
              </w:rPr>
              <w:t>Si no hay eventos programados para el período seleccionado, mostrar un mensaje indicando que el calendario está vacío.</w:t>
            </w:r>
          </w:p>
        </w:tc>
      </w:tr>
      <w:tr w:rsidR="00F1367B" w14:paraId="17F06553"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B0C1CF5" w14:textId="77777777" w:rsidR="00F1367B" w:rsidRDefault="00F1367B"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2ABFB786" w14:textId="7C766BDD"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El usuario puede ver el calendario con todos los eventos académicos programados.</w:t>
            </w:r>
          </w:p>
        </w:tc>
      </w:tr>
    </w:tbl>
    <w:p w14:paraId="116E8963" w14:textId="77777777" w:rsidR="00CA71A4" w:rsidRDefault="00CA71A4">
      <w:pPr>
        <w:spacing w:after="160" w:line="259" w:lineRule="auto"/>
        <w:rPr>
          <w:rFonts w:ascii="Calibri" w:eastAsia="Calibri" w:hAnsi="Calibri" w:cs="Calibri"/>
          <w:sz w:val="22"/>
          <w:szCs w:val="22"/>
        </w:rPr>
      </w:pPr>
    </w:p>
    <w:p w14:paraId="589942C0"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F1367B" w14:paraId="681BA390"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CECD902" w14:textId="1670A60E" w:rsidR="00F1367B" w:rsidRPr="00CD414D" w:rsidRDefault="00F1367B"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H5</w:t>
            </w:r>
          </w:p>
          <w:p w14:paraId="254E17BE" w14:textId="77777777" w:rsidR="00F1367B" w:rsidRPr="00CD414D" w:rsidRDefault="00F1367B"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3FF18ACC"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3066857C" w14:textId="1B4FC126" w:rsidR="00F1367B" w:rsidRPr="002B1A62" w:rsidRDefault="00F1367B" w:rsidP="00B80A2E">
            <w:pPr>
              <w:rPr>
                <w:b/>
                <w:sz w:val="22"/>
                <w:szCs w:val="22"/>
              </w:rPr>
            </w:pPr>
            <w:r w:rsidRPr="00F1367B">
              <w:rPr>
                <w:b/>
                <w:sz w:val="22"/>
                <w:szCs w:val="22"/>
              </w:rPr>
              <w:t>GESTIONAR COMPETENCIAS</w:t>
            </w:r>
          </w:p>
        </w:tc>
      </w:tr>
      <w:tr w:rsidR="00F1367B" w14:paraId="35924A8B" w14:textId="77777777" w:rsidTr="00B80A2E">
        <w:trPr>
          <w:trHeight w:val="662"/>
        </w:trPr>
        <w:tc>
          <w:tcPr>
            <w:tcW w:w="3681" w:type="dxa"/>
          </w:tcPr>
          <w:p w14:paraId="075EAA07"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55AD726F" w14:textId="0907C8CE"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Coordinador académico</w:t>
            </w:r>
          </w:p>
        </w:tc>
        <w:tc>
          <w:tcPr>
            <w:tcW w:w="5103" w:type="dxa"/>
            <w:gridSpan w:val="2"/>
          </w:tcPr>
          <w:p w14:paraId="7A0BE663"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F1367B" w14:paraId="45AFBA2E"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48428399"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3ABF5AE6" w14:textId="77777777"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Media</w:t>
            </w:r>
          </w:p>
        </w:tc>
        <w:tc>
          <w:tcPr>
            <w:tcW w:w="5103" w:type="dxa"/>
            <w:gridSpan w:val="2"/>
          </w:tcPr>
          <w:p w14:paraId="5A0F0CFC"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0E71FAD0" w14:textId="65AB1CE8"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Interfaz de administración de competencias</w:t>
            </w:r>
          </w:p>
        </w:tc>
      </w:tr>
      <w:tr w:rsidR="00F1367B" w14:paraId="48475209" w14:textId="77777777" w:rsidTr="00B80A2E">
        <w:trPr>
          <w:trHeight w:val="597"/>
        </w:trPr>
        <w:tc>
          <w:tcPr>
            <w:tcW w:w="3681" w:type="dxa"/>
          </w:tcPr>
          <w:p w14:paraId="01864E88"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187F6664" w14:textId="7A0D4179"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Detalles de la competencia (nombre, descripción</w:t>
            </w:r>
            <w:r>
              <w:rPr>
                <w:rFonts w:ascii="Calibri" w:eastAsia="Calibri" w:hAnsi="Calibri" w:cs="Calibri"/>
                <w:bCs/>
                <w:sz w:val="22"/>
                <w:szCs w:val="22"/>
              </w:rPr>
              <w:t>, etc.)</w:t>
            </w:r>
          </w:p>
        </w:tc>
        <w:tc>
          <w:tcPr>
            <w:tcW w:w="5103" w:type="dxa"/>
            <w:gridSpan w:val="2"/>
          </w:tcPr>
          <w:p w14:paraId="6A87B988"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73E58C61" w14:textId="1E823F1E"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Confirmación de creación/modificación de competencia</w:t>
            </w:r>
          </w:p>
        </w:tc>
      </w:tr>
      <w:tr w:rsidR="00F1367B" w14:paraId="18C05A71" w14:textId="77777777" w:rsidTr="00F1367B">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7322F337"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1ED97DEB" w14:textId="7D127B1D" w:rsidR="00F1367B" w:rsidRPr="00CD414D" w:rsidRDefault="00F1367B" w:rsidP="00F1367B">
            <w:pPr>
              <w:ind w:left="360"/>
              <w:rPr>
                <w:rFonts w:ascii="Calibri" w:eastAsia="Calibri" w:hAnsi="Calibri" w:cs="Calibri"/>
                <w:bCs/>
                <w:sz w:val="22"/>
                <w:szCs w:val="22"/>
              </w:rPr>
            </w:pPr>
            <w:r w:rsidRPr="00F1367B">
              <w:rPr>
                <w:rFonts w:ascii="Calibri" w:eastAsia="Calibri" w:hAnsi="Calibri" w:cs="Calibri"/>
                <w:bCs/>
                <w:sz w:val="22"/>
                <w:szCs w:val="22"/>
              </w:rPr>
              <w:t>Permitir a los coordinadores académicos gestionar las competencias disponibles en el sistema.</w:t>
            </w:r>
          </w:p>
        </w:tc>
      </w:tr>
      <w:tr w:rsidR="00F1367B" w14:paraId="7D86F8AE" w14:textId="77777777" w:rsidTr="00B80A2E">
        <w:trPr>
          <w:trHeight w:val="683"/>
        </w:trPr>
        <w:tc>
          <w:tcPr>
            <w:tcW w:w="8784" w:type="dxa"/>
            <w:gridSpan w:val="3"/>
          </w:tcPr>
          <w:p w14:paraId="265A7220"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6D8FDA1" w14:textId="5D0EC2EB" w:rsidR="00F1367B" w:rsidRPr="00CD414D" w:rsidRDefault="00F1367B" w:rsidP="00B80A2E">
            <w:pPr>
              <w:spacing w:after="160" w:line="259" w:lineRule="auto"/>
              <w:ind w:left="720"/>
              <w:rPr>
                <w:rFonts w:ascii="Calibri" w:eastAsia="Calibri" w:hAnsi="Calibri" w:cs="Calibri"/>
                <w:bCs/>
                <w:sz w:val="22"/>
                <w:szCs w:val="22"/>
              </w:rPr>
            </w:pPr>
            <w:r w:rsidRPr="00F1367B">
              <w:rPr>
                <w:rFonts w:ascii="Calibri" w:eastAsia="Calibri" w:hAnsi="Calibri" w:cs="Calibri"/>
                <w:bCs/>
                <w:sz w:val="22"/>
                <w:szCs w:val="22"/>
              </w:rPr>
              <w:t>Si la competencia ya existe en el sistema, mostrar un mensaje de error.</w:t>
            </w:r>
          </w:p>
        </w:tc>
      </w:tr>
      <w:tr w:rsidR="00F1367B" w14:paraId="259D75E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3DFF1A54" w14:textId="77777777" w:rsidR="00F1367B" w:rsidRDefault="00F1367B"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7EA1F0BD" w14:textId="4975E3C8"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 xml:space="preserve">La competencia se crea/modifica con éxito y se muestra en la lista de competencias. </w:t>
            </w:r>
          </w:p>
        </w:tc>
      </w:tr>
    </w:tbl>
    <w:p w14:paraId="0AA2AAE7" w14:textId="77777777" w:rsidR="00CA71A4" w:rsidRDefault="00CA71A4">
      <w:pPr>
        <w:spacing w:after="160" w:line="259" w:lineRule="auto"/>
        <w:rPr>
          <w:rFonts w:ascii="Calibri" w:eastAsia="Calibri" w:hAnsi="Calibri" w:cs="Calibri"/>
          <w:sz w:val="22"/>
          <w:szCs w:val="22"/>
        </w:rPr>
      </w:pPr>
    </w:p>
    <w:p w14:paraId="1D8309A8" w14:textId="77777777" w:rsidR="00CA71A4" w:rsidRDefault="00CA71A4">
      <w:pPr>
        <w:spacing w:after="160" w:line="259" w:lineRule="auto"/>
        <w:rPr>
          <w:rFonts w:ascii="Calibri" w:eastAsia="Calibri" w:hAnsi="Calibri" w:cs="Calibri"/>
          <w:sz w:val="22"/>
          <w:szCs w:val="22"/>
        </w:rPr>
      </w:pPr>
    </w:p>
    <w:p w14:paraId="47162C2D" w14:textId="77777777" w:rsidR="00CA71A4" w:rsidRDefault="00CA71A4">
      <w:pPr>
        <w:spacing w:after="160" w:line="259" w:lineRule="auto"/>
        <w:rPr>
          <w:rFonts w:ascii="Calibri" w:eastAsia="Calibri" w:hAnsi="Calibri" w:cs="Calibri"/>
          <w:sz w:val="22"/>
          <w:szCs w:val="22"/>
        </w:rPr>
      </w:pPr>
    </w:p>
    <w:p w14:paraId="6DDA992B" w14:textId="77777777" w:rsidR="00CA71A4" w:rsidRDefault="00CA71A4">
      <w:pPr>
        <w:spacing w:after="160" w:line="259" w:lineRule="auto"/>
        <w:rPr>
          <w:rFonts w:ascii="Calibri" w:eastAsia="Calibri" w:hAnsi="Calibri" w:cs="Calibri"/>
          <w:sz w:val="22"/>
          <w:szCs w:val="22"/>
        </w:rPr>
      </w:pPr>
    </w:p>
    <w:p w14:paraId="641CCCA4" w14:textId="0CB6375A" w:rsidR="00AC59FD" w:rsidRDefault="00AC59FD" w:rsidP="002577D5">
      <w:pPr>
        <w:pStyle w:val="Heading3"/>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AC59FD" w14:paraId="19724D91"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4A5E0104" w14:textId="7A9B2837" w:rsidR="00AC59FD" w:rsidRPr="00CD414D" w:rsidRDefault="00AC59FD"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P1</w:t>
            </w:r>
          </w:p>
          <w:p w14:paraId="1359CD86" w14:textId="2B1AAE51" w:rsidR="00AC59FD" w:rsidRPr="00CD414D" w:rsidRDefault="00AC59FD"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de </w:t>
            </w:r>
            <w:r w:rsidR="0083158D">
              <w:rPr>
                <w:rFonts w:ascii="Calibri" w:eastAsia="Calibri" w:hAnsi="Calibri" w:cs="Calibri"/>
                <w:bCs/>
                <w:sz w:val="22"/>
                <w:szCs w:val="22"/>
              </w:rPr>
              <w:t xml:space="preserve">parametrización </w:t>
            </w:r>
          </w:p>
        </w:tc>
        <w:tc>
          <w:tcPr>
            <w:tcW w:w="3119" w:type="dxa"/>
          </w:tcPr>
          <w:p w14:paraId="772E43B3" w14:textId="0224896B" w:rsidR="00AC59F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44E828CE" w14:textId="199CEA1C" w:rsidR="00AC59FD" w:rsidRPr="002B1A62" w:rsidRDefault="0083158D" w:rsidP="00B80A2E">
            <w:pPr>
              <w:rPr>
                <w:b/>
                <w:sz w:val="22"/>
                <w:szCs w:val="22"/>
              </w:rPr>
            </w:pPr>
            <w:r w:rsidRPr="0083158D">
              <w:rPr>
                <w:b/>
                <w:sz w:val="22"/>
                <w:szCs w:val="22"/>
              </w:rPr>
              <w:t>CREAR PARÁMETRO</w:t>
            </w:r>
          </w:p>
        </w:tc>
      </w:tr>
      <w:tr w:rsidR="00AC59FD" w14:paraId="76D16A66" w14:textId="77777777" w:rsidTr="00B80A2E">
        <w:trPr>
          <w:trHeight w:val="662"/>
        </w:trPr>
        <w:tc>
          <w:tcPr>
            <w:tcW w:w="3681" w:type="dxa"/>
          </w:tcPr>
          <w:p w14:paraId="51166846"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63AB32E6" w14:textId="3A70246A"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39CC89DB"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AC59FD" w14:paraId="5DC3A353"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5AEBD512"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45A03DC" w14:textId="3E0FD910"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Alta</w:t>
            </w:r>
          </w:p>
        </w:tc>
        <w:tc>
          <w:tcPr>
            <w:tcW w:w="5103" w:type="dxa"/>
            <w:gridSpan w:val="2"/>
          </w:tcPr>
          <w:p w14:paraId="2C52CD1D"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7F93A23B" w14:textId="087E5BC8"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Interfaz de administración de parámetros</w:t>
            </w:r>
          </w:p>
        </w:tc>
      </w:tr>
      <w:tr w:rsidR="00AC59FD" w14:paraId="7D7931C6" w14:textId="77777777" w:rsidTr="00B80A2E">
        <w:trPr>
          <w:trHeight w:val="597"/>
        </w:trPr>
        <w:tc>
          <w:tcPr>
            <w:tcW w:w="3681" w:type="dxa"/>
          </w:tcPr>
          <w:p w14:paraId="355D8497"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5FB45BBC" w14:textId="4FC520EA"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Detalles del parámetro (nombre, valor, descripción)</w:t>
            </w:r>
          </w:p>
        </w:tc>
        <w:tc>
          <w:tcPr>
            <w:tcW w:w="5103" w:type="dxa"/>
            <w:gridSpan w:val="2"/>
          </w:tcPr>
          <w:p w14:paraId="2530350F"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45703A4B" w14:textId="4C141700"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Confirmación de creación de parámetro</w:t>
            </w:r>
          </w:p>
        </w:tc>
      </w:tr>
      <w:tr w:rsidR="00AC59FD" w14:paraId="5560504B"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2D7773AA"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5A9D089D" w14:textId="215E939C" w:rsidR="00AC59FD" w:rsidRPr="00CD414D" w:rsidRDefault="00AC59FD" w:rsidP="00B80A2E">
            <w:pPr>
              <w:ind w:left="360"/>
              <w:rPr>
                <w:rFonts w:ascii="Calibri" w:eastAsia="Calibri" w:hAnsi="Calibri" w:cs="Calibri"/>
                <w:bCs/>
                <w:sz w:val="22"/>
                <w:szCs w:val="22"/>
              </w:rPr>
            </w:pPr>
            <w:r w:rsidRPr="00AC59FD">
              <w:rPr>
                <w:rFonts w:ascii="Calibri" w:eastAsia="Calibri" w:hAnsi="Calibri" w:cs="Calibri"/>
                <w:bCs/>
                <w:sz w:val="22"/>
                <w:szCs w:val="22"/>
              </w:rPr>
              <w:t>Permitir a los administradores del sistema crear nuevos parámetros para la configuración del sistema</w:t>
            </w:r>
            <w:r>
              <w:rPr>
                <w:rFonts w:ascii="Calibri" w:eastAsia="Calibri" w:hAnsi="Calibri" w:cs="Calibri"/>
                <w:bCs/>
                <w:sz w:val="22"/>
                <w:szCs w:val="22"/>
              </w:rPr>
              <w:t>.</w:t>
            </w:r>
          </w:p>
        </w:tc>
      </w:tr>
      <w:tr w:rsidR="00AC59FD" w14:paraId="1120AC0D" w14:textId="77777777" w:rsidTr="00B80A2E">
        <w:trPr>
          <w:trHeight w:val="683"/>
        </w:trPr>
        <w:tc>
          <w:tcPr>
            <w:tcW w:w="8784" w:type="dxa"/>
            <w:gridSpan w:val="3"/>
          </w:tcPr>
          <w:p w14:paraId="6AF51E3E"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589617EC" w14:textId="6C2C53A8" w:rsidR="00AC59FD" w:rsidRPr="00CD414D" w:rsidRDefault="0083158D" w:rsidP="00B80A2E">
            <w:pPr>
              <w:spacing w:after="160" w:line="259" w:lineRule="auto"/>
              <w:ind w:left="720"/>
              <w:rPr>
                <w:rFonts w:ascii="Calibri" w:eastAsia="Calibri" w:hAnsi="Calibri" w:cs="Calibri"/>
                <w:bCs/>
                <w:sz w:val="22"/>
                <w:szCs w:val="22"/>
              </w:rPr>
            </w:pPr>
            <w:r w:rsidRPr="0083158D">
              <w:rPr>
                <w:rFonts w:ascii="Calibri" w:eastAsia="Calibri" w:hAnsi="Calibri" w:cs="Calibri"/>
                <w:bCs/>
                <w:sz w:val="22"/>
                <w:szCs w:val="22"/>
              </w:rPr>
              <w:t>Si el parámetro ya existe en el sistema, mostrar un mensaje de error.</w:t>
            </w:r>
          </w:p>
        </w:tc>
      </w:tr>
      <w:tr w:rsidR="00AC59FD" w14:paraId="32D6756A"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D75371B" w14:textId="77777777" w:rsidR="00AC59FD" w:rsidRDefault="00AC59FD"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4CFCC1F" w14:textId="241E5523" w:rsidR="00AC59F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El parámetro se crea con éxito y se muestra en la lista de parámetros disponibles</w:t>
            </w:r>
            <w:r w:rsidR="00AC59FD" w:rsidRPr="00F1367B">
              <w:rPr>
                <w:rFonts w:ascii="Calibri" w:eastAsia="Calibri" w:hAnsi="Calibri" w:cs="Calibri"/>
                <w:bCs/>
                <w:sz w:val="22"/>
                <w:szCs w:val="22"/>
              </w:rPr>
              <w:t xml:space="preserve">. </w:t>
            </w:r>
          </w:p>
        </w:tc>
      </w:tr>
    </w:tbl>
    <w:p w14:paraId="1DA213A5" w14:textId="77777777" w:rsidR="00AC59FD" w:rsidRDefault="00AC59FD" w:rsidP="00AC59FD">
      <w:pPr>
        <w:keepNext/>
        <w:keepLines/>
        <w:pBdr>
          <w:top w:val="nil"/>
          <w:left w:val="nil"/>
          <w:bottom w:val="nil"/>
          <w:right w:val="nil"/>
          <w:between w:val="nil"/>
        </w:pBdr>
        <w:spacing w:before="280" w:after="80"/>
        <w:ind w:left="1320"/>
        <w:rPr>
          <w:b/>
          <w:color w:val="000000"/>
          <w:sz w:val="28"/>
          <w:szCs w:val="28"/>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83158D" w14:paraId="09867973"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962D1C4" w14:textId="001BEA4A" w:rsidR="0083158D" w:rsidRPr="00CD414D" w:rsidRDefault="0083158D"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P2</w:t>
            </w:r>
          </w:p>
          <w:p w14:paraId="1F161137" w14:textId="63CF59C7" w:rsidR="0083158D" w:rsidRPr="00CD414D" w:rsidRDefault="00CD02DF"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w:t>
            </w:r>
            <w:r w:rsidR="0083158D" w:rsidRPr="0097443E">
              <w:rPr>
                <w:rFonts w:ascii="Calibri" w:eastAsia="Calibri" w:hAnsi="Calibri" w:cs="Calibri"/>
                <w:bCs/>
                <w:sz w:val="22"/>
                <w:szCs w:val="22"/>
              </w:rPr>
              <w:t xml:space="preserve"> </w:t>
            </w:r>
            <w:r w:rsidR="0083158D">
              <w:rPr>
                <w:rFonts w:ascii="Calibri" w:eastAsia="Calibri" w:hAnsi="Calibri" w:cs="Calibri"/>
                <w:bCs/>
                <w:sz w:val="22"/>
                <w:szCs w:val="22"/>
              </w:rPr>
              <w:t>parametrización</w:t>
            </w:r>
          </w:p>
        </w:tc>
        <w:tc>
          <w:tcPr>
            <w:tcW w:w="3119" w:type="dxa"/>
          </w:tcPr>
          <w:p w14:paraId="2C9F299F" w14:textId="586BB0A4"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10C8CE7" w14:textId="22B79B60" w:rsidR="0083158D" w:rsidRPr="002B1A62" w:rsidRDefault="0083158D" w:rsidP="00B80A2E">
            <w:pPr>
              <w:rPr>
                <w:b/>
                <w:sz w:val="22"/>
                <w:szCs w:val="22"/>
              </w:rPr>
            </w:pPr>
            <w:r w:rsidRPr="0083158D">
              <w:rPr>
                <w:b/>
                <w:sz w:val="22"/>
                <w:szCs w:val="22"/>
              </w:rPr>
              <w:t>MODIFICAR CONFIGURACIÓN</w:t>
            </w:r>
          </w:p>
        </w:tc>
      </w:tr>
      <w:tr w:rsidR="0083158D" w14:paraId="0891892B" w14:textId="77777777" w:rsidTr="00B80A2E">
        <w:trPr>
          <w:trHeight w:val="662"/>
        </w:trPr>
        <w:tc>
          <w:tcPr>
            <w:tcW w:w="3681" w:type="dxa"/>
          </w:tcPr>
          <w:p w14:paraId="06EDEA40"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04058F0" w14:textId="77777777" w:rsidR="0083158D" w:rsidRPr="00CD414D" w:rsidRDefault="0083158D"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6FA0D829"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3158D" w14:paraId="27E6138E"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5247FC3B"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EA43375" w14:textId="2666327E"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Media</w:t>
            </w:r>
          </w:p>
        </w:tc>
        <w:tc>
          <w:tcPr>
            <w:tcW w:w="5103" w:type="dxa"/>
            <w:gridSpan w:val="2"/>
          </w:tcPr>
          <w:p w14:paraId="6C56E90A"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5D372728" w14:textId="3231DD37"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Interfaz de administración de configuración</w:t>
            </w:r>
          </w:p>
        </w:tc>
      </w:tr>
      <w:tr w:rsidR="0083158D" w14:paraId="37A14BBF" w14:textId="77777777" w:rsidTr="00B80A2E">
        <w:trPr>
          <w:trHeight w:val="597"/>
        </w:trPr>
        <w:tc>
          <w:tcPr>
            <w:tcW w:w="3681" w:type="dxa"/>
          </w:tcPr>
          <w:p w14:paraId="40890940"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434ADD8" w14:textId="65D2FE48"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Selección de parámetro y nuevo valor</w:t>
            </w:r>
          </w:p>
        </w:tc>
        <w:tc>
          <w:tcPr>
            <w:tcW w:w="5103" w:type="dxa"/>
            <w:gridSpan w:val="2"/>
          </w:tcPr>
          <w:p w14:paraId="53FE3041"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98DFFF5" w14:textId="0B6B322D"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Confirmación de modificación de configuración</w:t>
            </w:r>
          </w:p>
        </w:tc>
      </w:tr>
      <w:tr w:rsidR="0083158D" w14:paraId="53F3EF80"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41E3ADE3"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5692AC97" w14:textId="09BEC26B" w:rsidR="0083158D" w:rsidRPr="00CD414D" w:rsidRDefault="0083158D" w:rsidP="00B80A2E">
            <w:pPr>
              <w:ind w:left="360"/>
              <w:rPr>
                <w:rFonts w:ascii="Calibri" w:eastAsia="Calibri" w:hAnsi="Calibri" w:cs="Calibri"/>
                <w:bCs/>
                <w:sz w:val="22"/>
                <w:szCs w:val="22"/>
              </w:rPr>
            </w:pPr>
            <w:r w:rsidRPr="0083158D">
              <w:rPr>
                <w:rFonts w:ascii="Calibri" w:eastAsia="Calibri" w:hAnsi="Calibri" w:cs="Calibri"/>
                <w:bCs/>
                <w:sz w:val="22"/>
                <w:szCs w:val="22"/>
              </w:rPr>
              <w:t>Permitir a los administradores modificar la configuración del sistema mediante la actualización de parámetros existentes.</w:t>
            </w:r>
          </w:p>
        </w:tc>
      </w:tr>
      <w:tr w:rsidR="0083158D" w14:paraId="02C4099D" w14:textId="77777777" w:rsidTr="00B80A2E">
        <w:trPr>
          <w:trHeight w:val="683"/>
        </w:trPr>
        <w:tc>
          <w:tcPr>
            <w:tcW w:w="8784" w:type="dxa"/>
            <w:gridSpan w:val="3"/>
          </w:tcPr>
          <w:p w14:paraId="5037E8C0"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0BE8F322" w14:textId="6AA04E7B" w:rsidR="0083158D" w:rsidRPr="00CD414D" w:rsidRDefault="0083158D" w:rsidP="00B80A2E">
            <w:pPr>
              <w:spacing w:after="160" w:line="259" w:lineRule="auto"/>
              <w:ind w:left="720"/>
              <w:rPr>
                <w:rFonts w:ascii="Calibri" w:eastAsia="Calibri" w:hAnsi="Calibri" w:cs="Calibri"/>
                <w:bCs/>
                <w:sz w:val="22"/>
                <w:szCs w:val="22"/>
              </w:rPr>
            </w:pPr>
            <w:r w:rsidRPr="0083158D">
              <w:rPr>
                <w:rFonts w:ascii="Calibri" w:eastAsia="Calibri" w:hAnsi="Calibri" w:cs="Calibri"/>
                <w:bCs/>
                <w:sz w:val="22"/>
                <w:szCs w:val="22"/>
              </w:rPr>
              <w:t>Si el parámetro seleccionado no existe o el nuevo valor no es válido, mostrar un mensaje de error.</w:t>
            </w:r>
          </w:p>
        </w:tc>
      </w:tr>
      <w:tr w:rsidR="0083158D" w14:paraId="71C8C7CD"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35B19098" w14:textId="77777777" w:rsidR="0083158D" w:rsidRDefault="0083158D" w:rsidP="00B80A2E">
            <w:pPr>
              <w:rPr>
                <w:rFonts w:ascii="Calibri" w:eastAsia="Calibri" w:hAnsi="Calibri" w:cs="Calibri"/>
                <w:bCs/>
                <w:sz w:val="22"/>
                <w:szCs w:val="22"/>
              </w:rPr>
            </w:pPr>
            <w:r w:rsidRPr="00CD414D">
              <w:rPr>
                <w:rFonts w:ascii="Calibri" w:eastAsia="Calibri" w:hAnsi="Calibri" w:cs="Calibri"/>
                <w:bCs/>
                <w:sz w:val="22"/>
                <w:szCs w:val="22"/>
              </w:rPr>
              <w:lastRenderedPageBreak/>
              <w:t>Criterios de aceptación:</w:t>
            </w:r>
          </w:p>
          <w:p w14:paraId="7804F8C6" w14:textId="2B06ABF1"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La configuración se actualiza correctamente con el nuevo valor especificado.</w:t>
            </w:r>
          </w:p>
        </w:tc>
      </w:tr>
    </w:tbl>
    <w:p w14:paraId="7632F49D" w14:textId="77777777" w:rsidR="00CA71A4" w:rsidRDefault="00CA71A4">
      <w:pPr>
        <w:spacing w:after="160" w:line="259" w:lineRule="auto"/>
        <w:rPr>
          <w:rFonts w:ascii="Calibri" w:eastAsia="Calibri" w:hAnsi="Calibri" w:cs="Calibri"/>
          <w:sz w:val="22"/>
          <w:szCs w:val="22"/>
        </w:rPr>
      </w:pPr>
    </w:p>
    <w:p w14:paraId="1BDF1DC1"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83158D" w14:paraId="344E6CD5"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F75940D" w14:textId="3F64BEEA" w:rsidR="0083158D" w:rsidRPr="00CD414D" w:rsidRDefault="0083158D"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P3</w:t>
            </w:r>
          </w:p>
          <w:p w14:paraId="0CBDB20F" w14:textId="638213EA" w:rsidR="0083158D" w:rsidRPr="00CD414D" w:rsidRDefault="00CD02DF"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w:t>
            </w:r>
            <w:r w:rsidR="0083158D" w:rsidRPr="0097443E">
              <w:rPr>
                <w:rFonts w:ascii="Calibri" w:eastAsia="Calibri" w:hAnsi="Calibri" w:cs="Calibri"/>
                <w:bCs/>
                <w:sz w:val="22"/>
                <w:szCs w:val="22"/>
              </w:rPr>
              <w:t xml:space="preserve"> </w:t>
            </w:r>
            <w:r w:rsidR="0083158D">
              <w:rPr>
                <w:rFonts w:ascii="Calibri" w:eastAsia="Calibri" w:hAnsi="Calibri" w:cs="Calibri"/>
                <w:bCs/>
                <w:sz w:val="22"/>
                <w:szCs w:val="22"/>
              </w:rPr>
              <w:t>parametrización</w:t>
            </w:r>
          </w:p>
        </w:tc>
        <w:tc>
          <w:tcPr>
            <w:tcW w:w="3119" w:type="dxa"/>
          </w:tcPr>
          <w:p w14:paraId="64649C53"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2CE02CF" w14:textId="1BF22281" w:rsidR="0083158D" w:rsidRPr="002B1A62" w:rsidRDefault="0083158D" w:rsidP="00B80A2E">
            <w:pPr>
              <w:rPr>
                <w:b/>
                <w:sz w:val="22"/>
                <w:szCs w:val="22"/>
              </w:rPr>
            </w:pPr>
            <w:r w:rsidRPr="0083158D">
              <w:rPr>
                <w:b/>
                <w:sz w:val="22"/>
                <w:szCs w:val="22"/>
              </w:rPr>
              <w:t>ADMINISTRAR PLANTILLAS DE CORREO ELECTRÓNICO</w:t>
            </w:r>
          </w:p>
        </w:tc>
      </w:tr>
      <w:tr w:rsidR="0083158D" w14:paraId="0212E698" w14:textId="77777777" w:rsidTr="00B80A2E">
        <w:trPr>
          <w:trHeight w:val="662"/>
        </w:trPr>
        <w:tc>
          <w:tcPr>
            <w:tcW w:w="3681" w:type="dxa"/>
          </w:tcPr>
          <w:p w14:paraId="3FB1F29C"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28B5233D" w14:textId="77777777" w:rsidR="0083158D" w:rsidRPr="00CD414D" w:rsidRDefault="0083158D"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4815A976"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3158D" w14:paraId="15F719E5"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A24F6B7"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7198560" w14:textId="77777777"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Media</w:t>
            </w:r>
          </w:p>
        </w:tc>
        <w:tc>
          <w:tcPr>
            <w:tcW w:w="5103" w:type="dxa"/>
            <w:gridSpan w:val="2"/>
          </w:tcPr>
          <w:p w14:paraId="591E9BE0"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064EBEB7" w14:textId="48148736" w:rsidR="0083158D"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Interfaz de administración de plantillas de correo electrónico</w:t>
            </w:r>
          </w:p>
        </w:tc>
      </w:tr>
      <w:tr w:rsidR="0083158D" w14:paraId="2C3FF0E3" w14:textId="77777777" w:rsidTr="00B80A2E">
        <w:trPr>
          <w:trHeight w:val="597"/>
        </w:trPr>
        <w:tc>
          <w:tcPr>
            <w:tcW w:w="3681" w:type="dxa"/>
          </w:tcPr>
          <w:p w14:paraId="43A92E7F"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4C69A2D7" w14:textId="0096C68E" w:rsidR="0083158D"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Detalles de la plantilla (asunto, cuerpo, adjuntos)</w:t>
            </w:r>
          </w:p>
        </w:tc>
        <w:tc>
          <w:tcPr>
            <w:tcW w:w="5103" w:type="dxa"/>
            <w:gridSpan w:val="2"/>
          </w:tcPr>
          <w:p w14:paraId="0B98F0BE"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05586C50" w14:textId="569DC36B" w:rsidR="0083158D"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Confirmación de creación/modificación de plantilla</w:t>
            </w:r>
          </w:p>
        </w:tc>
      </w:tr>
      <w:tr w:rsidR="0083158D" w14:paraId="5140D60E"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2C08F44E" w14:textId="4C30438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Descripción:</w:t>
            </w:r>
            <w:r w:rsidR="00CD02DF" w:rsidRPr="00CD02DF">
              <w:rPr>
                <w:rFonts w:ascii="Calibri" w:eastAsia="Calibri" w:hAnsi="Calibri" w:cs="Calibri"/>
                <w:bCs/>
                <w:sz w:val="22"/>
                <w:szCs w:val="22"/>
              </w:rPr>
              <w:t xml:space="preserve"> Permitir a los usuarios administrar plantillas de correo electrónico para su uso en notificaciones automáticas del sistema</w:t>
            </w:r>
            <w:r w:rsidR="00CD02DF">
              <w:rPr>
                <w:rFonts w:ascii="Calibri" w:eastAsia="Calibri" w:hAnsi="Calibri" w:cs="Calibri"/>
                <w:bCs/>
                <w:sz w:val="22"/>
                <w:szCs w:val="22"/>
              </w:rPr>
              <w:t>.</w:t>
            </w:r>
          </w:p>
          <w:p w14:paraId="6E9124E2" w14:textId="789EFB6E" w:rsidR="0083158D" w:rsidRPr="00CD414D" w:rsidRDefault="0083158D" w:rsidP="00B80A2E">
            <w:pPr>
              <w:ind w:left="360"/>
              <w:rPr>
                <w:rFonts w:ascii="Calibri" w:eastAsia="Calibri" w:hAnsi="Calibri" w:cs="Calibri"/>
                <w:bCs/>
                <w:sz w:val="22"/>
                <w:szCs w:val="22"/>
              </w:rPr>
            </w:pPr>
          </w:p>
        </w:tc>
      </w:tr>
      <w:tr w:rsidR="0083158D" w14:paraId="09339E77" w14:textId="77777777" w:rsidTr="00B80A2E">
        <w:trPr>
          <w:trHeight w:val="683"/>
        </w:trPr>
        <w:tc>
          <w:tcPr>
            <w:tcW w:w="8784" w:type="dxa"/>
            <w:gridSpan w:val="3"/>
          </w:tcPr>
          <w:p w14:paraId="3F60BCEA"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D3C3113" w14:textId="2C0316A6" w:rsidR="0083158D" w:rsidRPr="00CD414D" w:rsidRDefault="00CD02DF" w:rsidP="00B80A2E">
            <w:pPr>
              <w:spacing w:after="160" w:line="259" w:lineRule="auto"/>
              <w:ind w:left="720"/>
              <w:rPr>
                <w:rFonts w:ascii="Calibri" w:eastAsia="Calibri" w:hAnsi="Calibri" w:cs="Calibri"/>
                <w:bCs/>
                <w:sz w:val="22"/>
                <w:szCs w:val="22"/>
              </w:rPr>
            </w:pPr>
            <w:r w:rsidRPr="00CD02DF">
              <w:rPr>
                <w:rFonts w:ascii="Calibri" w:eastAsia="Calibri" w:hAnsi="Calibri" w:cs="Calibri"/>
                <w:bCs/>
                <w:sz w:val="22"/>
                <w:szCs w:val="22"/>
              </w:rPr>
              <w:t>Si la plantilla ya existe en el sistema o los datos proporcionados son inválidos, mostrar un mensaje de error.</w:t>
            </w:r>
          </w:p>
        </w:tc>
      </w:tr>
      <w:tr w:rsidR="0083158D" w14:paraId="28140756"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1C52F8C0" w14:textId="77777777" w:rsidR="0083158D" w:rsidRDefault="0083158D"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61D9619" w14:textId="6F2270B6" w:rsidR="0083158D"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La plantilla se crea/modifica con éxito y se puede utilizar para enviar correos electrónicos.</w:t>
            </w:r>
          </w:p>
        </w:tc>
      </w:tr>
    </w:tbl>
    <w:p w14:paraId="6F625717" w14:textId="77777777" w:rsidR="00CA71A4" w:rsidRDefault="00CA71A4">
      <w:pPr>
        <w:spacing w:after="160" w:line="259" w:lineRule="auto"/>
        <w:rPr>
          <w:rFonts w:ascii="Calibri" w:eastAsia="Calibri" w:hAnsi="Calibri" w:cs="Calibri"/>
          <w:sz w:val="22"/>
          <w:szCs w:val="22"/>
        </w:rPr>
      </w:pPr>
    </w:p>
    <w:p w14:paraId="2AB3F881"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CD02DF" w14:paraId="2EA3B443"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787FF9E" w14:textId="529F6AD0" w:rsidR="00CD02DF" w:rsidRPr="00CD414D" w:rsidRDefault="00CD02DF"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P4</w:t>
            </w:r>
          </w:p>
          <w:p w14:paraId="376654F3" w14:textId="77777777" w:rsidR="00CD02DF" w:rsidRPr="00CD414D" w:rsidRDefault="00CD02DF"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de </w:t>
            </w:r>
            <w:r>
              <w:rPr>
                <w:rFonts w:ascii="Calibri" w:eastAsia="Calibri" w:hAnsi="Calibri" w:cs="Calibri"/>
                <w:bCs/>
                <w:sz w:val="22"/>
                <w:szCs w:val="22"/>
              </w:rPr>
              <w:t>parametrización</w:t>
            </w:r>
          </w:p>
        </w:tc>
        <w:tc>
          <w:tcPr>
            <w:tcW w:w="3119" w:type="dxa"/>
          </w:tcPr>
          <w:p w14:paraId="6BD5AE30"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F886550" w14:textId="64F790F4" w:rsidR="00CD02DF" w:rsidRPr="002B1A62" w:rsidRDefault="00CD02DF" w:rsidP="00B80A2E">
            <w:pPr>
              <w:rPr>
                <w:b/>
                <w:sz w:val="22"/>
                <w:szCs w:val="22"/>
              </w:rPr>
            </w:pPr>
            <w:r w:rsidRPr="00CD02DF">
              <w:rPr>
                <w:b/>
                <w:sz w:val="22"/>
                <w:szCs w:val="22"/>
              </w:rPr>
              <w:t>ADMINISTRAR PLANTILLAS DE DOCUMENTO</w:t>
            </w:r>
          </w:p>
        </w:tc>
      </w:tr>
      <w:tr w:rsidR="00CD02DF" w14:paraId="6F228DEF" w14:textId="77777777" w:rsidTr="00B80A2E">
        <w:trPr>
          <w:trHeight w:val="662"/>
        </w:trPr>
        <w:tc>
          <w:tcPr>
            <w:tcW w:w="3681" w:type="dxa"/>
          </w:tcPr>
          <w:p w14:paraId="59472E1A"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1AC08B64" w14:textId="77777777" w:rsidR="00CD02DF" w:rsidRPr="00CD414D" w:rsidRDefault="00CD02DF"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67B03D0A"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CD02DF" w14:paraId="47C7E7EA"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1BABF9D8"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F9C9C3A" w14:textId="77777777" w:rsidR="00CD02DF" w:rsidRPr="00CD414D" w:rsidRDefault="00CD02DF" w:rsidP="00B80A2E">
            <w:pPr>
              <w:rPr>
                <w:rFonts w:ascii="Calibri" w:eastAsia="Calibri" w:hAnsi="Calibri" w:cs="Calibri"/>
                <w:bCs/>
                <w:sz w:val="22"/>
                <w:szCs w:val="22"/>
              </w:rPr>
            </w:pPr>
            <w:r w:rsidRPr="0083158D">
              <w:rPr>
                <w:rFonts w:ascii="Calibri" w:eastAsia="Calibri" w:hAnsi="Calibri" w:cs="Calibri"/>
                <w:bCs/>
                <w:sz w:val="22"/>
                <w:szCs w:val="22"/>
              </w:rPr>
              <w:t>Media</w:t>
            </w:r>
          </w:p>
        </w:tc>
        <w:tc>
          <w:tcPr>
            <w:tcW w:w="5103" w:type="dxa"/>
            <w:gridSpan w:val="2"/>
          </w:tcPr>
          <w:p w14:paraId="26221EDC"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0606A3D5" w14:textId="4A116D15"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Interfaz de administración de plantillas de documentos</w:t>
            </w:r>
          </w:p>
        </w:tc>
      </w:tr>
      <w:tr w:rsidR="00CD02DF" w14:paraId="3088C134" w14:textId="77777777" w:rsidTr="00B80A2E">
        <w:trPr>
          <w:trHeight w:val="597"/>
        </w:trPr>
        <w:tc>
          <w:tcPr>
            <w:tcW w:w="3681" w:type="dxa"/>
          </w:tcPr>
          <w:p w14:paraId="5B18C510"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04CD479" w14:textId="6398D241"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Detalles de la plantilla (nombre, formato, contenido)</w:t>
            </w:r>
          </w:p>
        </w:tc>
        <w:tc>
          <w:tcPr>
            <w:tcW w:w="5103" w:type="dxa"/>
            <w:gridSpan w:val="2"/>
          </w:tcPr>
          <w:p w14:paraId="7E8001BE"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0FCFC36C" w14:textId="09429487"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Confirmación de creación/modificación de plantilla</w:t>
            </w:r>
          </w:p>
        </w:tc>
      </w:tr>
      <w:tr w:rsidR="00CD02DF" w14:paraId="7CC0606E"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0968BFDC" w14:textId="57B24371"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lastRenderedPageBreak/>
              <w:t>Descripción:</w:t>
            </w:r>
            <w:r w:rsidRPr="00CD02DF">
              <w:rPr>
                <w:rFonts w:ascii="Calibri" w:eastAsia="Calibri" w:hAnsi="Calibri" w:cs="Calibri"/>
                <w:bCs/>
                <w:sz w:val="22"/>
                <w:szCs w:val="22"/>
              </w:rPr>
              <w:t xml:space="preserve"> Permitir a los usuarios administrar plantillas de documentos para su uso en la generación de informes y otros documentos del sistema</w:t>
            </w:r>
            <w:r>
              <w:rPr>
                <w:rFonts w:ascii="Calibri" w:eastAsia="Calibri" w:hAnsi="Calibri" w:cs="Calibri"/>
                <w:bCs/>
                <w:sz w:val="22"/>
                <w:szCs w:val="22"/>
              </w:rPr>
              <w:t>.</w:t>
            </w:r>
          </w:p>
          <w:p w14:paraId="129517D7" w14:textId="77777777" w:rsidR="00CD02DF" w:rsidRPr="00CD414D" w:rsidRDefault="00CD02DF" w:rsidP="00B80A2E">
            <w:pPr>
              <w:ind w:left="360"/>
              <w:rPr>
                <w:rFonts w:ascii="Calibri" w:eastAsia="Calibri" w:hAnsi="Calibri" w:cs="Calibri"/>
                <w:bCs/>
                <w:sz w:val="22"/>
                <w:szCs w:val="22"/>
              </w:rPr>
            </w:pPr>
          </w:p>
        </w:tc>
      </w:tr>
      <w:tr w:rsidR="00CD02DF" w14:paraId="17BCFA6A" w14:textId="77777777" w:rsidTr="00B80A2E">
        <w:trPr>
          <w:trHeight w:val="683"/>
        </w:trPr>
        <w:tc>
          <w:tcPr>
            <w:tcW w:w="8784" w:type="dxa"/>
            <w:gridSpan w:val="3"/>
          </w:tcPr>
          <w:p w14:paraId="7B40472E"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6BF7AD37" w14:textId="7BF58312" w:rsidR="00CD02DF" w:rsidRPr="00CD414D" w:rsidRDefault="00CD02DF" w:rsidP="00B80A2E">
            <w:pPr>
              <w:spacing w:after="160" w:line="259" w:lineRule="auto"/>
              <w:ind w:left="720"/>
              <w:rPr>
                <w:rFonts w:ascii="Calibri" w:eastAsia="Calibri" w:hAnsi="Calibri" w:cs="Calibri"/>
                <w:bCs/>
                <w:sz w:val="22"/>
                <w:szCs w:val="22"/>
              </w:rPr>
            </w:pPr>
            <w:r w:rsidRPr="00CD02DF">
              <w:rPr>
                <w:rFonts w:ascii="Calibri" w:eastAsia="Calibri" w:hAnsi="Calibri" w:cs="Calibri"/>
                <w:bCs/>
                <w:sz w:val="22"/>
                <w:szCs w:val="22"/>
              </w:rPr>
              <w:t>Si la plantilla ya existe en el sistema o los datos proporcionados son inválidos, mostrar un mensaje de error.</w:t>
            </w:r>
          </w:p>
        </w:tc>
      </w:tr>
      <w:tr w:rsidR="00CD02DF" w14:paraId="5286838C"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7DF697B" w14:textId="77777777" w:rsidR="00CD02DF" w:rsidRDefault="00CD02DF"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60DE7DA1" w14:textId="1956F793"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La plantilla se crea/modifica con éxito y se puede utilizar para generar documentos en el sistema.</w:t>
            </w:r>
          </w:p>
        </w:tc>
      </w:tr>
    </w:tbl>
    <w:p w14:paraId="55513D1C" w14:textId="77777777" w:rsidR="00CA71A4" w:rsidRDefault="00CA71A4">
      <w:pPr>
        <w:spacing w:after="160" w:line="259" w:lineRule="auto"/>
        <w:rPr>
          <w:rFonts w:ascii="Calibri" w:eastAsia="Calibri" w:hAnsi="Calibri" w:cs="Calibri"/>
          <w:sz w:val="22"/>
          <w:szCs w:val="22"/>
        </w:rPr>
      </w:pPr>
    </w:p>
    <w:p w14:paraId="28A2499E"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CD02DF" w14:paraId="15D88234"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15E3D12" w14:textId="27F4F160" w:rsidR="00CD02DF" w:rsidRPr="00CD414D" w:rsidRDefault="00CD02DF"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P5</w:t>
            </w:r>
          </w:p>
          <w:p w14:paraId="67598772" w14:textId="77777777" w:rsidR="00CD02DF" w:rsidRPr="00CD414D" w:rsidRDefault="00CD02DF"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de </w:t>
            </w:r>
            <w:r>
              <w:rPr>
                <w:rFonts w:ascii="Calibri" w:eastAsia="Calibri" w:hAnsi="Calibri" w:cs="Calibri"/>
                <w:bCs/>
                <w:sz w:val="22"/>
                <w:szCs w:val="22"/>
              </w:rPr>
              <w:t>parametrización</w:t>
            </w:r>
          </w:p>
        </w:tc>
        <w:tc>
          <w:tcPr>
            <w:tcW w:w="3119" w:type="dxa"/>
          </w:tcPr>
          <w:p w14:paraId="70AE0B2F"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5FF0040E" w14:textId="6F8F7C6C" w:rsidR="00CD02DF" w:rsidRPr="002B1A62" w:rsidRDefault="00CD02DF" w:rsidP="00B80A2E">
            <w:pPr>
              <w:rPr>
                <w:b/>
                <w:sz w:val="22"/>
                <w:szCs w:val="22"/>
              </w:rPr>
            </w:pPr>
            <w:r w:rsidRPr="00CD02DF">
              <w:rPr>
                <w:b/>
                <w:sz w:val="22"/>
                <w:szCs w:val="22"/>
              </w:rPr>
              <w:t>GESTIONAR CATÁLOGOS</w:t>
            </w:r>
          </w:p>
        </w:tc>
      </w:tr>
      <w:tr w:rsidR="00CD02DF" w14:paraId="003BEB81" w14:textId="77777777" w:rsidTr="00B80A2E">
        <w:trPr>
          <w:trHeight w:val="662"/>
        </w:trPr>
        <w:tc>
          <w:tcPr>
            <w:tcW w:w="3681" w:type="dxa"/>
          </w:tcPr>
          <w:p w14:paraId="2E07B4B2"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8ABE627" w14:textId="77777777" w:rsidR="00CD02DF" w:rsidRPr="00CD414D" w:rsidRDefault="00CD02DF"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75A97008"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CD02DF" w14:paraId="553A6B52"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15C66C70"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783ABD7B" w14:textId="7DFF9B2F"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Alta</w:t>
            </w:r>
          </w:p>
        </w:tc>
        <w:tc>
          <w:tcPr>
            <w:tcW w:w="5103" w:type="dxa"/>
            <w:gridSpan w:val="2"/>
          </w:tcPr>
          <w:p w14:paraId="0A486AFC"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6EAB54E" w14:textId="4B984AE8" w:rsidR="00CD02DF" w:rsidRPr="00CD414D" w:rsidRDefault="00B00092" w:rsidP="00B80A2E">
            <w:pPr>
              <w:rPr>
                <w:rFonts w:ascii="Calibri" w:eastAsia="Calibri" w:hAnsi="Calibri" w:cs="Calibri"/>
                <w:bCs/>
                <w:sz w:val="22"/>
                <w:szCs w:val="22"/>
              </w:rPr>
            </w:pPr>
            <w:r w:rsidRPr="00B00092">
              <w:rPr>
                <w:rFonts w:ascii="Calibri" w:eastAsia="Calibri" w:hAnsi="Calibri" w:cs="Calibri"/>
                <w:bCs/>
                <w:sz w:val="22"/>
                <w:szCs w:val="22"/>
              </w:rPr>
              <w:t>Interfaz de administración de catálogos</w:t>
            </w:r>
          </w:p>
        </w:tc>
      </w:tr>
      <w:tr w:rsidR="00CD02DF" w14:paraId="629D6FFB" w14:textId="77777777" w:rsidTr="00B80A2E">
        <w:trPr>
          <w:trHeight w:val="597"/>
        </w:trPr>
        <w:tc>
          <w:tcPr>
            <w:tcW w:w="3681" w:type="dxa"/>
          </w:tcPr>
          <w:p w14:paraId="3D340301"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0F640B84" w14:textId="64D6FE4D" w:rsidR="00CD02DF" w:rsidRPr="00CD414D" w:rsidRDefault="00B00092" w:rsidP="00B80A2E">
            <w:pPr>
              <w:rPr>
                <w:rFonts w:ascii="Calibri" w:eastAsia="Calibri" w:hAnsi="Calibri" w:cs="Calibri"/>
                <w:bCs/>
                <w:sz w:val="22"/>
                <w:szCs w:val="22"/>
              </w:rPr>
            </w:pPr>
            <w:r w:rsidRPr="00B00092">
              <w:rPr>
                <w:rFonts w:ascii="Calibri" w:eastAsia="Calibri" w:hAnsi="Calibri" w:cs="Calibri"/>
                <w:bCs/>
                <w:sz w:val="22"/>
                <w:szCs w:val="22"/>
              </w:rPr>
              <w:t>Detalles del catálogo (nombre, descripción) y elementos del catálogo</w:t>
            </w:r>
          </w:p>
        </w:tc>
        <w:tc>
          <w:tcPr>
            <w:tcW w:w="5103" w:type="dxa"/>
            <w:gridSpan w:val="2"/>
          </w:tcPr>
          <w:p w14:paraId="0C1A8BBE"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716FA1C1" w14:textId="57521908" w:rsidR="00CD02DF" w:rsidRPr="00CD414D" w:rsidRDefault="00B00092" w:rsidP="00B80A2E">
            <w:pPr>
              <w:rPr>
                <w:rFonts w:ascii="Calibri" w:eastAsia="Calibri" w:hAnsi="Calibri" w:cs="Calibri"/>
                <w:bCs/>
                <w:sz w:val="22"/>
                <w:szCs w:val="22"/>
              </w:rPr>
            </w:pPr>
            <w:r w:rsidRPr="00B00092">
              <w:rPr>
                <w:rFonts w:ascii="Calibri" w:eastAsia="Calibri" w:hAnsi="Calibri" w:cs="Calibri"/>
                <w:bCs/>
                <w:sz w:val="22"/>
                <w:szCs w:val="22"/>
              </w:rPr>
              <w:t>Confirmación de creación de catálogo</w:t>
            </w:r>
          </w:p>
        </w:tc>
      </w:tr>
      <w:tr w:rsidR="00CD02DF" w14:paraId="7CD2743A"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4CDDEE96" w14:textId="1EB8B479"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CD02DF">
              <w:rPr>
                <w:rFonts w:ascii="Calibri" w:eastAsia="Calibri" w:hAnsi="Calibri" w:cs="Calibri"/>
                <w:bCs/>
                <w:sz w:val="22"/>
                <w:szCs w:val="22"/>
              </w:rPr>
              <w:t>Permitir a los administradores crear y mantener catálogos de elementos para la parametrización del sistema.</w:t>
            </w:r>
            <w:r w:rsidR="00B00092">
              <w:rPr>
                <w:rFonts w:ascii="Calibri" w:eastAsia="Calibri" w:hAnsi="Calibri" w:cs="Calibri"/>
                <w:bCs/>
                <w:sz w:val="22"/>
                <w:szCs w:val="22"/>
              </w:rPr>
              <w:t xml:space="preserve"> (</w:t>
            </w:r>
            <w:r w:rsidR="00544569" w:rsidRPr="00544569">
              <w:rPr>
                <w:rFonts w:ascii="Calibri" w:eastAsia="Calibri" w:hAnsi="Calibri" w:cs="Calibri"/>
                <w:bCs/>
                <w:sz w:val="22"/>
                <w:szCs w:val="22"/>
              </w:rPr>
              <w:t>Tipos de Aula</w:t>
            </w:r>
            <w:r w:rsidR="00544569">
              <w:rPr>
                <w:rFonts w:ascii="Calibri" w:eastAsia="Calibri" w:hAnsi="Calibri" w:cs="Calibri"/>
                <w:bCs/>
                <w:sz w:val="22"/>
                <w:szCs w:val="22"/>
              </w:rPr>
              <w:t xml:space="preserve">, </w:t>
            </w:r>
            <w:r w:rsidR="00544569" w:rsidRPr="00544569">
              <w:rPr>
                <w:rFonts w:ascii="Calibri" w:eastAsia="Calibri" w:hAnsi="Calibri" w:cs="Calibri"/>
                <w:bCs/>
                <w:sz w:val="22"/>
                <w:szCs w:val="22"/>
              </w:rPr>
              <w:t>Días de la Semana</w:t>
            </w:r>
            <w:r w:rsidR="00544569">
              <w:rPr>
                <w:rFonts w:ascii="Calibri" w:eastAsia="Calibri" w:hAnsi="Calibri" w:cs="Calibri"/>
                <w:bCs/>
                <w:sz w:val="22"/>
                <w:szCs w:val="22"/>
              </w:rPr>
              <w:t xml:space="preserve">, </w:t>
            </w:r>
            <w:r w:rsidR="00544569" w:rsidRPr="00544569">
              <w:rPr>
                <w:rFonts w:ascii="Calibri" w:eastAsia="Calibri" w:hAnsi="Calibri" w:cs="Calibri"/>
                <w:bCs/>
                <w:sz w:val="22"/>
                <w:szCs w:val="22"/>
              </w:rPr>
              <w:t>Tipos de Clase</w:t>
            </w:r>
            <w:r w:rsidR="00544569">
              <w:rPr>
                <w:rFonts w:ascii="Calibri" w:eastAsia="Calibri" w:hAnsi="Calibri" w:cs="Calibri"/>
                <w:bCs/>
                <w:sz w:val="22"/>
                <w:szCs w:val="22"/>
              </w:rPr>
              <w:t xml:space="preserve">, </w:t>
            </w:r>
            <w:r w:rsidR="00544569" w:rsidRPr="00544569">
              <w:rPr>
                <w:rFonts w:ascii="Calibri" w:eastAsia="Calibri" w:hAnsi="Calibri" w:cs="Calibri"/>
                <w:bCs/>
                <w:sz w:val="22"/>
                <w:szCs w:val="22"/>
              </w:rPr>
              <w:t>Períodos Académicos</w:t>
            </w:r>
            <w:r w:rsidR="00544569">
              <w:rPr>
                <w:rFonts w:ascii="Calibri" w:eastAsia="Calibri" w:hAnsi="Calibri" w:cs="Calibri"/>
                <w:bCs/>
                <w:sz w:val="22"/>
                <w:szCs w:val="22"/>
              </w:rPr>
              <w:t xml:space="preserve">, </w:t>
            </w:r>
            <w:r w:rsidR="00544569" w:rsidRPr="00544569">
              <w:rPr>
                <w:rFonts w:ascii="Calibri" w:eastAsia="Calibri" w:hAnsi="Calibri" w:cs="Calibri"/>
                <w:bCs/>
                <w:sz w:val="22"/>
                <w:szCs w:val="22"/>
              </w:rPr>
              <w:t>Restricciones Horarias</w:t>
            </w:r>
            <w:r w:rsidR="00544569">
              <w:rPr>
                <w:rFonts w:ascii="Calibri" w:eastAsia="Calibri" w:hAnsi="Calibri" w:cs="Calibri"/>
                <w:bCs/>
                <w:sz w:val="22"/>
                <w:szCs w:val="22"/>
              </w:rPr>
              <w:t xml:space="preserve">. </w:t>
            </w:r>
          </w:p>
          <w:p w14:paraId="7916DABD" w14:textId="77777777" w:rsidR="00CD02DF" w:rsidRPr="00CD414D" w:rsidRDefault="00CD02DF" w:rsidP="00B80A2E">
            <w:pPr>
              <w:ind w:left="360"/>
              <w:rPr>
                <w:rFonts w:ascii="Calibri" w:eastAsia="Calibri" w:hAnsi="Calibri" w:cs="Calibri"/>
                <w:bCs/>
                <w:sz w:val="22"/>
                <w:szCs w:val="22"/>
              </w:rPr>
            </w:pPr>
          </w:p>
        </w:tc>
      </w:tr>
      <w:tr w:rsidR="00CD02DF" w14:paraId="2E5938AA" w14:textId="77777777" w:rsidTr="00B80A2E">
        <w:trPr>
          <w:trHeight w:val="683"/>
        </w:trPr>
        <w:tc>
          <w:tcPr>
            <w:tcW w:w="8784" w:type="dxa"/>
            <w:gridSpan w:val="3"/>
          </w:tcPr>
          <w:p w14:paraId="30C1C0BE"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40C139D" w14:textId="13B4985F" w:rsidR="00CD02DF" w:rsidRPr="00CD414D" w:rsidRDefault="00B00092" w:rsidP="00B80A2E">
            <w:pPr>
              <w:spacing w:after="160" w:line="259" w:lineRule="auto"/>
              <w:ind w:left="720"/>
              <w:rPr>
                <w:rFonts w:ascii="Calibri" w:eastAsia="Calibri" w:hAnsi="Calibri" w:cs="Calibri"/>
                <w:bCs/>
                <w:sz w:val="22"/>
                <w:szCs w:val="22"/>
              </w:rPr>
            </w:pPr>
            <w:r w:rsidRPr="00B00092">
              <w:rPr>
                <w:rFonts w:ascii="Calibri" w:eastAsia="Calibri" w:hAnsi="Calibri" w:cs="Calibri"/>
                <w:bCs/>
                <w:sz w:val="22"/>
                <w:szCs w:val="22"/>
              </w:rPr>
              <w:t>Si el catálogo ya existe en el sistema o los elementos proporcionados son inválidos, mostrar un mensaje de error.</w:t>
            </w:r>
          </w:p>
        </w:tc>
      </w:tr>
      <w:tr w:rsidR="00CD02DF" w14:paraId="1E2F09D1"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FDFA84D" w14:textId="77777777" w:rsidR="00CD02DF" w:rsidRDefault="00CD02DF"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24863F2" w14:textId="3336313D" w:rsidR="00CD02DF" w:rsidRPr="00CD414D" w:rsidRDefault="00B00092" w:rsidP="00B80A2E">
            <w:pPr>
              <w:rPr>
                <w:rFonts w:ascii="Calibri" w:eastAsia="Calibri" w:hAnsi="Calibri" w:cs="Calibri"/>
                <w:bCs/>
                <w:sz w:val="22"/>
                <w:szCs w:val="22"/>
              </w:rPr>
            </w:pPr>
            <w:r w:rsidRPr="00B00092">
              <w:rPr>
                <w:rFonts w:ascii="Calibri" w:eastAsia="Calibri" w:hAnsi="Calibri" w:cs="Calibri"/>
                <w:bCs/>
                <w:sz w:val="22"/>
                <w:szCs w:val="22"/>
              </w:rPr>
              <w:t>El catálogo se crea con éxito y se pueden agregar elementos al mismo.</w:t>
            </w:r>
          </w:p>
        </w:tc>
      </w:tr>
    </w:tbl>
    <w:p w14:paraId="74EF0232" w14:textId="77777777" w:rsidR="00CA71A4" w:rsidRDefault="00CA71A4">
      <w:pPr>
        <w:spacing w:after="160" w:line="259" w:lineRule="auto"/>
        <w:rPr>
          <w:rFonts w:ascii="Calibri" w:eastAsia="Calibri" w:hAnsi="Calibri" w:cs="Calibri"/>
          <w:sz w:val="22"/>
          <w:szCs w:val="22"/>
        </w:rPr>
      </w:pPr>
    </w:p>
    <w:p w14:paraId="1034232A" w14:textId="77777777" w:rsidR="00CA71A4" w:rsidRDefault="00CA71A4">
      <w:pPr>
        <w:spacing w:after="160" w:line="259" w:lineRule="auto"/>
        <w:rPr>
          <w:rFonts w:ascii="Calibri" w:eastAsia="Calibri" w:hAnsi="Calibri" w:cs="Calibri"/>
          <w:sz w:val="22"/>
          <w:szCs w:val="22"/>
        </w:rPr>
      </w:pPr>
    </w:p>
    <w:p w14:paraId="3B35C46C" w14:textId="77777777" w:rsidR="00CA71A4" w:rsidRDefault="00CA71A4">
      <w:pPr>
        <w:spacing w:after="160" w:line="259" w:lineRule="auto"/>
        <w:rPr>
          <w:rFonts w:ascii="Calibri" w:eastAsia="Calibri" w:hAnsi="Calibri" w:cs="Calibri"/>
          <w:sz w:val="22"/>
          <w:szCs w:val="22"/>
        </w:rPr>
      </w:pPr>
    </w:p>
    <w:p w14:paraId="18BD25A0" w14:textId="77777777" w:rsidR="00CA71A4" w:rsidRDefault="00CA71A4">
      <w:pPr>
        <w:spacing w:after="160" w:line="259" w:lineRule="auto"/>
        <w:rPr>
          <w:rFonts w:ascii="Calibri" w:eastAsia="Calibri" w:hAnsi="Calibri" w:cs="Calibri"/>
          <w:sz w:val="22"/>
          <w:szCs w:val="22"/>
        </w:rPr>
      </w:pPr>
    </w:p>
    <w:p w14:paraId="2B591C0E" w14:textId="77777777" w:rsidR="00CA71A4" w:rsidRDefault="00CA71A4">
      <w:pPr>
        <w:spacing w:after="160" w:line="259" w:lineRule="auto"/>
        <w:rPr>
          <w:rFonts w:ascii="Calibri" w:eastAsia="Calibri" w:hAnsi="Calibri" w:cs="Calibri"/>
          <w:sz w:val="22"/>
          <w:szCs w:val="22"/>
        </w:rPr>
      </w:pPr>
    </w:p>
    <w:p w14:paraId="14961004" w14:textId="77777777" w:rsidR="00CA71A4" w:rsidRDefault="00CA71A4">
      <w:pPr>
        <w:spacing w:after="160" w:line="259" w:lineRule="auto"/>
        <w:rPr>
          <w:rFonts w:ascii="Calibri" w:eastAsia="Calibri" w:hAnsi="Calibri" w:cs="Calibri"/>
          <w:sz w:val="22"/>
          <w:szCs w:val="22"/>
        </w:rPr>
      </w:pPr>
    </w:p>
    <w:p w14:paraId="5BF13581" w14:textId="77777777" w:rsidR="00CA71A4" w:rsidRDefault="00CA71A4">
      <w:pPr>
        <w:spacing w:after="160" w:line="259" w:lineRule="auto"/>
        <w:rPr>
          <w:rFonts w:ascii="Calibri" w:eastAsia="Calibri" w:hAnsi="Calibri" w:cs="Calibri"/>
          <w:sz w:val="22"/>
          <w:szCs w:val="22"/>
        </w:rPr>
      </w:pPr>
    </w:p>
    <w:p w14:paraId="1156F210" w14:textId="77777777" w:rsidR="00544569" w:rsidRDefault="00544569" w:rsidP="00544569">
      <w:pPr>
        <w:keepNext/>
        <w:keepLines/>
        <w:pBdr>
          <w:top w:val="nil"/>
          <w:left w:val="nil"/>
          <w:bottom w:val="nil"/>
          <w:right w:val="nil"/>
          <w:between w:val="nil"/>
        </w:pBdr>
        <w:spacing w:before="280" w:after="80"/>
        <w:ind w:left="1320"/>
        <w:rPr>
          <w:b/>
          <w:color w:val="000000"/>
          <w:sz w:val="28"/>
          <w:szCs w:val="28"/>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544569" w14:paraId="2B527621"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B1246FA" w14:textId="64EC7B7F" w:rsidR="00544569" w:rsidRPr="00CD414D" w:rsidRDefault="00544569"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R1</w:t>
            </w:r>
          </w:p>
          <w:p w14:paraId="3739C94D" w14:textId="2937A885" w:rsidR="00544569" w:rsidRPr="00CD414D" w:rsidRDefault="00544569"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3EEC6FB5"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F863957" w14:textId="4F2CC1B9" w:rsidR="00544569" w:rsidRPr="002B1A62" w:rsidRDefault="00544569" w:rsidP="00B80A2E">
            <w:pPr>
              <w:rPr>
                <w:b/>
                <w:sz w:val="22"/>
                <w:szCs w:val="22"/>
              </w:rPr>
            </w:pPr>
            <w:r w:rsidRPr="00544569">
              <w:rPr>
                <w:b/>
                <w:sz w:val="22"/>
                <w:szCs w:val="22"/>
              </w:rPr>
              <w:t>VISUALIZAR REPORTE</w:t>
            </w:r>
          </w:p>
        </w:tc>
      </w:tr>
      <w:tr w:rsidR="00544569" w14:paraId="559752C5" w14:textId="77777777" w:rsidTr="00B80A2E">
        <w:trPr>
          <w:trHeight w:val="662"/>
        </w:trPr>
        <w:tc>
          <w:tcPr>
            <w:tcW w:w="3681" w:type="dxa"/>
          </w:tcPr>
          <w:p w14:paraId="158A9A52"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014EF676" w14:textId="73C96332"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Usuario con permisos de visualización de informes</w:t>
            </w:r>
            <w:r>
              <w:rPr>
                <w:rFonts w:ascii="Calibri" w:eastAsia="Calibri" w:hAnsi="Calibri" w:cs="Calibri"/>
                <w:bCs/>
                <w:sz w:val="22"/>
                <w:szCs w:val="22"/>
              </w:rPr>
              <w:t>.</w:t>
            </w:r>
          </w:p>
        </w:tc>
        <w:tc>
          <w:tcPr>
            <w:tcW w:w="5103" w:type="dxa"/>
            <w:gridSpan w:val="2"/>
          </w:tcPr>
          <w:p w14:paraId="4D51C8F6"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544569" w14:paraId="0DA7A3BE"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94F26DC"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C9290D9" w14:textId="2EECF699"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Media</w:t>
            </w:r>
          </w:p>
        </w:tc>
        <w:tc>
          <w:tcPr>
            <w:tcW w:w="5103" w:type="dxa"/>
            <w:gridSpan w:val="2"/>
          </w:tcPr>
          <w:p w14:paraId="173CEB2A"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7DCBC73E" w14:textId="34BC4000"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Interfaz de visualización de informes</w:t>
            </w:r>
          </w:p>
        </w:tc>
      </w:tr>
      <w:tr w:rsidR="00544569" w14:paraId="5E638C5F" w14:textId="77777777" w:rsidTr="00B80A2E">
        <w:trPr>
          <w:trHeight w:val="597"/>
        </w:trPr>
        <w:tc>
          <w:tcPr>
            <w:tcW w:w="3681" w:type="dxa"/>
          </w:tcPr>
          <w:p w14:paraId="73415A35"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2D2E8736" w14:textId="0095E851"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Selección del informe deseado</w:t>
            </w:r>
          </w:p>
        </w:tc>
        <w:tc>
          <w:tcPr>
            <w:tcW w:w="5103" w:type="dxa"/>
            <w:gridSpan w:val="2"/>
          </w:tcPr>
          <w:p w14:paraId="6D05E214"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15BF13B4" w14:textId="590597F4"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Visualización del informe en pantalla</w:t>
            </w:r>
          </w:p>
        </w:tc>
      </w:tr>
      <w:tr w:rsidR="00544569" w14:paraId="77CF3AA8" w14:textId="77777777" w:rsidTr="00544569">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2C0D0A41" w14:textId="0D59BE78"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544569">
              <w:rPr>
                <w:rFonts w:ascii="Calibri" w:eastAsia="Calibri" w:hAnsi="Calibri" w:cs="Calibri"/>
                <w:bCs/>
                <w:sz w:val="22"/>
                <w:szCs w:val="22"/>
              </w:rPr>
              <w:t>Permitir a los usuarios ver los informes generados previamente.</w:t>
            </w:r>
          </w:p>
          <w:p w14:paraId="0B4F2F1E" w14:textId="77777777" w:rsidR="00544569" w:rsidRPr="00CD414D" w:rsidRDefault="00544569" w:rsidP="00B80A2E">
            <w:pPr>
              <w:ind w:left="360"/>
              <w:rPr>
                <w:rFonts w:ascii="Calibri" w:eastAsia="Calibri" w:hAnsi="Calibri" w:cs="Calibri"/>
                <w:bCs/>
                <w:sz w:val="22"/>
                <w:szCs w:val="22"/>
              </w:rPr>
            </w:pPr>
          </w:p>
        </w:tc>
      </w:tr>
      <w:tr w:rsidR="00544569" w14:paraId="71EEA959" w14:textId="77777777" w:rsidTr="00B80A2E">
        <w:trPr>
          <w:trHeight w:val="683"/>
        </w:trPr>
        <w:tc>
          <w:tcPr>
            <w:tcW w:w="8784" w:type="dxa"/>
            <w:gridSpan w:val="3"/>
          </w:tcPr>
          <w:p w14:paraId="640A380A"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714BEF5" w14:textId="6586FA56" w:rsidR="00544569" w:rsidRPr="00CD414D" w:rsidRDefault="00D566AE" w:rsidP="00B80A2E">
            <w:pPr>
              <w:spacing w:after="160" w:line="259" w:lineRule="auto"/>
              <w:ind w:left="720"/>
              <w:rPr>
                <w:rFonts w:ascii="Calibri" w:eastAsia="Calibri" w:hAnsi="Calibri" w:cs="Calibri"/>
                <w:bCs/>
                <w:sz w:val="22"/>
                <w:szCs w:val="22"/>
              </w:rPr>
            </w:pPr>
            <w:r w:rsidRPr="00D566AE">
              <w:rPr>
                <w:rFonts w:ascii="Calibri" w:eastAsia="Calibri" w:hAnsi="Calibri" w:cs="Calibri"/>
                <w:bCs/>
                <w:sz w:val="22"/>
                <w:szCs w:val="22"/>
              </w:rPr>
              <w:t xml:space="preserve">Si el informe seleccionado no existe o no hay datos disponibles, mostrar un mensaje de </w:t>
            </w:r>
            <w:r>
              <w:rPr>
                <w:rFonts w:ascii="Calibri" w:eastAsia="Calibri" w:hAnsi="Calibri" w:cs="Calibri"/>
                <w:bCs/>
                <w:sz w:val="22"/>
                <w:szCs w:val="22"/>
              </w:rPr>
              <w:t>alerta.</w:t>
            </w:r>
          </w:p>
        </w:tc>
      </w:tr>
      <w:tr w:rsidR="00544569" w14:paraId="74E803A0"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6BE3AE58" w14:textId="77777777" w:rsidR="00544569" w:rsidRDefault="00544569"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18A45F48" w14:textId="06A61959"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El usuario puede ver el informe seleccionado con todos los datos relevantes.</w:t>
            </w:r>
          </w:p>
        </w:tc>
      </w:tr>
    </w:tbl>
    <w:p w14:paraId="4F9E7DB7" w14:textId="77777777" w:rsidR="00CA71A4" w:rsidRDefault="00CA71A4">
      <w:pPr>
        <w:spacing w:after="160" w:line="259" w:lineRule="auto"/>
        <w:rPr>
          <w:rFonts w:ascii="Calibri" w:eastAsia="Calibri" w:hAnsi="Calibri" w:cs="Calibri"/>
          <w:sz w:val="22"/>
          <w:szCs w:val="22"/>
        </w:rPr>
      </w:pPr>
    </w:p>
    <w:p w14:paraId="0E49A5E2"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544569" w14:paraId="7105572E"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1749873" w14:textId="2C0EE741" w:rsidR="00544569" w:rsidRPr="00CD414D" w:rsidRDefault="00544569"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w:t>
            </w:r>
            <w:r w:rsidR="00D566AE">
              <w:rPr>
                <w:rFonts w:ascii="Calibri" w:eastAsia="Calibri" w:hAnsi="Calibri" w:cs="Calibri"/>
                <w:b/>
                <w:sz w:val="22"/>
                <w:szCs w:val="22"/>
              </w:rPr>
              <w:t>2</w:t>
            </w:r>
          </w:p>
          <w:p w14:paraId="2109588F" w14:textId="77777777" w:rsidR="00544569" w:rsidRPr="00CD414D" w:rsidRDefault="00544569"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7E972543"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77D67D7" w14:textId="77777777" w:rsidR="00544569" w:rsidRPr="002B1A62" w:rsidRDefault="00544569" w:rsidP="00B80A2E">
            <w:pPr>
              <w:rPr>
                <w:b/>
                <w:sz w:val="22"/>
                <w:szCs w:val="22"/>
              </w:rPr>
            </w:pPr>
            <w:r w:rsidRPr="00544569">
              <w:rPr>
                <w:b/>
                <w:sz w:val="22"/>
                <w:szCs w:val="22"/>
              </w:rPr>
              <w:t>CREAR REPORTE</w:t>
            </w:r>
          </w:p>
        </w:tc>
      </w:tr>
      <w:tr w:rsidR="00544569" w14:paraId="323C6006" w14:textId="77777777" w:rsidTr="00B80A2E">
        <w:trPr>
          <w:trHeight w:val="662"/>
        </w:trPr>
        <w:tc>
          <w:tcPr>
            <w:tcW w:w="3681" w:type="dxa"/>
          </w:tcPr>
          <w:p w14:paraId="74EE62C3"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84FD822"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Usuario con permisos de generación de informes</w:t>
            </w:r>
            <w:r>
              <w:rPr>
                <w:rFonts w:ascii="Calibri" w:eastAsia="Calibri" w:hAnsi="Calibri" w:cs="Calibri"/>
                <w:bCs/>
                <w:sz w:val="22"/>
                <w:szCs w:val="22"/>
              </w:rPr>
              <w:t xml:space="preserve"> </w:t>
            </w:r>
          </w:p>
        </w:tc>
        <w:tc>
          <w:tcPr>
            <w:tcW w:w="5103" w:type="dxa"/>
            <w:gridSpan w:val="2"/>
          </w:tcPr>
          <w:p w14:paraId="2A2395F3"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544569" w14:paraId="3058B919"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513C8A5D"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1A94F6DE" w14:textId="77777777" w:rsidR="00544569" w:rsidRPr="00CD414D" w:rsidRDefault="00544569" w:rsidP="00B80A2E">
            <w:pPr>
              <w:rPr>
                <w:rFonts w:ascii="Calibri" w:eastAsia="Calibri" w:hAnsi="Calibri" w:cs="Calibri"/>
                <w:bCs/>
                <w:sz w:val="22"/>
                <w:szCs w:val="22"/>
              </w:rPr>
            </w:pPr>
            <w:r w:rsidRPr="00CD02DF">
              <w:rPr>
                <w:rFonts w:ascii="Calibri" w:eastAsia="Calibri" w:hAnsi="Calibri" w:cs="Calibri"/>
                <w:bCs/>
                <w:sz w:val="22"/>
                <w:szCs w:val="22"/>
              </w:rPr>
              <w:t>Alta</w:t>
            </w:r>
          </w:p>
        </w:tc>
        <w:tc>
          <w:tcPr>
            <w:tcW w:w="5103" w:type="dxa"/>
            <w:gridSpan w:val="2"/>
          </w:tcPr>
          <w:p w14:paraId="171664C8"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5FCF5765"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Interfaz de creación de informes</w:t>
            </w:r>
          </w:p>
        </w:tc>
      </w:tr>
      <w:tr w:rsidR="00544569" w14:paraId="680D33FF" w14:textId="77777777" w:rsidTr="00B80A2E">
        <w:trPr>
          <w:trHeight w:val="597"/>
        </w:trPr>
        <w:tc>
          <w:tcPr>
            <w:tcW w:w="3681" w:type="dxa"/>
          </w:tcPr>
          <w:p w14:paraId="56C1D424"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4F43DAC"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Selección del tipo de informe, configuración de parámetros de informe</w:t>
            </w:r>
            <w:r>
              <w:rPr>
                <w:rFonts w:ascii="Calibri" w:eastAsia="Calibri" w:hAnsi="Calibri" w:cs="Calibri"/>
                <w:bCs/>
                <w:sz w:val="22"/>
                <w:szCs w:val="22"/>
              </w:rPr>
              <w:t>.</w:t>
            </w:r>
          </w:p>
        </w:tc>
        <w:tc>
          <w:tcPr>
            <w:tcW w:w="5103" w:type="dxa"/>
            <w:gridSpan w:val="2"/>
          </w:tcPr>
          <w:p w14:paraId="08EECC19"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4C18A20A"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Informe generado en el formato especificado</w:t>
            </w:r>
          </w:p>
        </w:tc>
      </w:tr>
      <w:tr w:rsidR="00544569" w14:paraId="5E76F662"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5D9099B9" w14:textId="07F22D81"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544569">
              <w:rPr>
                <w:rFonts w:ascii="Calibri" w:eastAsia="Calibri" w:hAnsi="Calibri" w:cs="Calibri"/>
                <w:bCs/>
                <w:sz w:val="22"/>
                <w:szCs w:val="22"/>
              </w:rPr>
              <w:t>Permitir a los usuarios generar nuevos informes según sus necesidades específicas.</w:t>
            </w:r>
          </w:p>
          <w:p w14:paraId="0F66311E" w14:textId="77777777" w:rsidR="00544569" w:rsidRPr="00CD414D" w:rsidRDefault="00544569" w:rsidP="00B80A2E">
            <w:pPr>
              <w:ind w:left="360"/>
              <w:rPr>
                <w:rFonts w:ascii="Calibri" w:eastAsia="Calibri" w:hAnsi="Calibri" w:cs="Calibri"/>
                <w:bCs/>
                <w:sz w:val="22"/>
                <w:szCs w:val="22"/>
              </w:rPr>
            </w:pPr>
          </w:p>
        </w:tc>
      </w:tr>
      <w:tr w:rsidR="00544569" w14:paraId="165DA025" w14:textId="77777777" w:rsidTr="00B80A2E">
        <w:trPr>
          <w:trHeight w:val="683"/>
        </w:trPr>
        <w:tc>
          <w:tcPr>
            <w:tcW w:w="8784" w:type="dxa"/>
            <w:gridSpan w:val="3"/>
          </w:tcPr>
          <w:p w14:paraId="14D6E712"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36B4C5F" w14:textId="77777777" w:rsidR="00544569" w:rsidRPr="00CD414D" w:rsidRDefault="00544569" w:rsidP="00B80A2E">
            <w:pPr>
              <w:spacing w:after="160" w:line="259" w:lineRule="auto"/>
              <w:ind w:left="720"/>
              <w:rPr>
                <w:rFonts w:ascii="Calibri" w:eastAsia="Calibri" w:hAnsi="Calibri" w:cs="Calibri"/>
                <w:bCs/>
                <w:sz w:val="22"/>
                <w:szCs w:val="22"/>
              </w:rPr>
            </w:pPr>
            <w:r w:rsidRPr="00544569">
              <w:rPr>
                <w:rFonts w:ascii="Calibri" w:eastAsia="Calibri" w:hAnsi="Calibri" w:cs="Calibri"/>
                <w:bCs/>
                <w:sz w:val="22"/>
                <w:szCs w:val="22"/>
              </w:rPr>
              <w:t>Si los parámetros de informe no son válidos o no hay datos disponibles, mostrar un mensaje de error.</w:t>
            </w:r>
          </w:p>
        </w:tc>
      </w:tr>
      <w:tr w:rsidR="00544569" w14:paraId="1015E61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0D577CC" w14:textId="77777777" w:rsidR="00544569" w:rsidRDefault="00544569" w:rsidP="00B80A2E">
            <w:pPr>
              <w:rPr>
                <w:rFonts w:ascii="Calibri" w:eastAsia="Calibri" w:hAnsi="Calibri" w:cs="Calibri"/>
                <w:bCs/>
                <w:sz w:val="22"/>
                <w:szCs w:val="22"/>
              </w:rPr>
            </w:pPr>
            <w:r w:rsidRPr="00CD414D">
              <w:rPr>
                <w:rFonts w:ascii="Calibri" w:eastAsia="Calibri" w:hAnsi="Calibri" w:cs="Calibri"/>
                <w:bCs/>
                <w:sz w:val="22"/>
                <w:szCs w:val="22"/>
              </w:rPr>
              <w:lastRenderedPageBreak/>
              <w:t>Criterios de aceptación:</w:t>
            </w:r>
          </w:p>
          <w:p w14:paraId="3861841C"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El informe se genera correctamente y muestra la información requerida</w:t>
            </w:r>
            <w:r w:rsidRPr="00B00092">
              <w:rPr>
                <w:rFonts w:ascii="Calibri" w:eastAsia="Calibri" w:hAnsi="Calibri" w:cs="Calibri"/>
                <w:bCs/>
                <w:sz w:val="22"/>
                <w:szCs w:val="22"/>
              </w:rPr>
              <w:t>.</w:t>
            </w:r>
          </w:p>
        </w:tc>
      </w:tr>
    </w:tbl>
    <w:p w14:paraId="3A6D7EC2"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D566AE" w14:paraId="290D9A85"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4594559" w14:textId="37B89129" w:rsidR="00D566AE" w:rsidRPr="00CD414D" w:rsidRDefault="00D566A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R3</w:t>
            </w:r>
          </w:p>
          <w:p w14:paraId="3FC6168A" w14:textId="77777777" w:rsidR="00D566AE" w:rsidRPr="00CD414D" w:rsidRDefault="00D566A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2D5B873F"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2B6050EF" w14:textId="727FD9E8" w:rsidR="00D566AE" w:rsidRPr="002B1A62" w:rsidRDefault="00D566AE" w:rsidP="00B80A2E">
            <w:pPr>
              <w:rPr>
                <w:b/>
                <w:sz w:val="22"/>
                <w:szCs w:val="22"/>
              </w:rPr>
            </w:pPr>
            <w:r w:rsidRPr="00D566AE">
              <w:rPr>
                <w:b/>
                <w:sz w:val="22"/>
                <w:szCs w:val="22"/>
              </w:rPr>
              <w:t>PROGRAMAR GENERACIÓN DE REPORTE</w:t>
            </w:r>
          </w:p>
        </w:tc>
      </w:tr>
      <w:tr w:rsidR="00D566AE" w14:paraId="295B3044" w14:textId="77777777" w:rsidTr="00B80A2E">
        <w:trPr>
          <w:trHeight w:val="662"/>
        </w:trPr>
        <w:tc>
          <w:tcPr>
            <w:tcW w:w="3681" w:type="dxa"/>
          </w:tcPr>
          <w:p w14:paraId="09EDB4EA"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F422B41" w14:textId="3AA7392B"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Usuario con permisos de administración de informes</w:t>
            </w:r>
          </w:p>
        </w:tc>
        <w:tc>
          <w:tcPr>
            <w:tcW w:w="5103" w:type="dxa"/>
            <w:gridSpan w:val="2"/>
          </w:tcPr>
          <w:p w14:paraId="288249EF"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D566AE" w14:paraId="033A5971"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A575D66"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74A6CA79" w14:textId="77777777" w:rsidR="00D566AE" w:rsidRPr="00CD414D" w:rsidRDefault="00D566AE" w:rsidP="00B80A2E">
            <w:pPr>
              <w:rPr>
                <w:rFonts w:ascii="Calibri" w:eastAsia="Calibri" w:hAnsi="Calibri" w:cs="Calibri"/>
                <w:bCs/>
                <w:sz w:val="22"/>
                <w:szCs w:val="22"/>
              </w:rPr>
            </w:pPr>
            <w:r w:rsidRPr="00CD02DF">
              <w:rPr>
                <w:rFonts w:ascii="Calibri" w:eastAsia="Calibri" w:hAnsi="Calibri" w:cs="Calibri"/>
                <w:bCs/>
                <w:sz w:val="22"/>
                <w:szCs w:val="22"/>
              </w:rPr>
              <w:t>Alta</w:t>
            </w:r>
          </w:p>
        </w:tc>
        <w:tc>
          <w:tcPr>
            <w:tcW w:w="5103" w:type="dxa"/>
            <w:gridSpan w:val="2"/>
          </w:tcPr>
          <w:p w14:paraId="5124FAD0"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3DB27B8B" w14:textId="58550CA6"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Interfaz de programación de informes automáticos</w:t>
            </w:r>
          </w:p>
        </w:tc>
      </w:tr>
      <w:tr w:rsidR="00D566AE" w14:paraId="070EEAED" w14:textId="77777777" w:rsidTr="00B80A2E">
        <w:trPr>
          <w:trHeight w:val="597"/>
        </w:trPr>
        <w:tc>
          <w:tcPr>
            <w:tcW w:w="3681" w:type="dxa"/>
          </w:tcPr>
          <w:p w14:paraId="708604A3"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06CD115" w14:textId="5E06D9B2"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Selección del informe, configuración de la frecuencia y horario de generación</w:t>
            </w:r>
          </w:p>
        </w:tc>
        <w:tc>
          <w:tcPr>
            <w:tcW w:w="5103" w:type="dxa"/>
            <w:gridSpan w:val="2"/>
          </w:tcPr>
          <w:p w14:paraId="499E0ABD"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4F0ED504" w14:textId="69242E5F"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Confirmación de programación de informe automático</w:t>
            </w:r>
          </w:p>
        </w:tc>
      </w:tr>
      <w:tr w:rsidR="00D566AE" w14:paraId="7129964C"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62572BDC" w14:textId="64017BCC"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D566AE">
              <w:rPr>
                <w:rFonts w:ascii="Calibri" w:eastAsia="Calibri" w:hAnsi="Calibri" w:cs="Calibri"/>
                <w:bCs/>
                <w:sz w:val="22"/>
                <w:szCs w:val="22"/>
              </w:rPr>
              <w:t>Permitir la programación automática de la generación de informes en intervalos regulares.</w:t>
            </w:r>
          </w:p>
          <w:p w14:paraId="453A85BE" w14:textId="77777777" w:rsidR="00D566AE" w:rsidRPr="00CD414D" w:rsidRDefault="00D566AE" w:rsidP="00B80A2E">
            <w:pPr>
              <w:ind w:left="360"/>
              <w:rPr>
                <w:rFonts w:ascii="Calibri" w:eastAsia="Calibri" w:hAnsi="Calibri" w:cs="Calibri"/>
                <w:bCs/>
                <w:sz w:val="22"/>
                <w:szCs w:val="22"/>
              </w:rPr>
            </w:pPr>
          </w:p>
        </w:tc>
      </w:tr>
      <w:tr w:rsidR="00D566AE" w14:paraId="2A374217" w14:textId="77777777" w:rsidTr="00B80A2E">
        <w:trPr>
          <w:trHeight w:val="683"/>
        </w:trPr>
        <w:tc>
          <w:tcPr>
            <w:tcW w:w="8784" w:type="dxa"/>
            <w:gridSpan w:val="3"/>
          </w:tcPr>
          <w:p w14:paraId="6377DE5D"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089A8043" w14:textId="20A14561" w:rsidR="00D566AE" w:rsidRPr="00CD414D" w:rsidRDefault="00D566AE" w:rsidP="00B80A2E">
            <w:pPr>
              <w:spacing w:after="160" w:line="259" w:lineRule="auto"/>
              <w:ind w:left="720"/>
              <w:rPr>
                <w:rFonts w:ascii="Calibri" w:eastAsia="Calibri" w:hAnsi="Calibri" w:cs="Calibri"/>
                <w:bCs/>
                <w:sz w:val="22"/>
                <w:szCs w:val="22"/>
              </w:rPr>
            </w:pPr>
            <w:r w:rsidRPr="00D566AE">
              <w:rPr>
                <w:rFonts w:ascii="Calibri" w:eastAsia="Calibri" w:hAnsi="Calibri" w:cs="Calibri"/>
                <w:bCs/>
                <w:sz w:val="22"/>
                <w:szCs w:val="22"/>
              </w:rPr>
              <w:t>Si la programación del informe falla debido a conflictos de horario u otros errores, enviar una notificación al usuario responsable.</w:t>
            </w:r>
          </w:p>
        </w:tc>
      </w:tr>
      <w:tr w:rsidR="00D566AE" w14:paraId="4CCD943D"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4EF253A" w14:textId="77777777" w:rsidR="00D566AE" w:rsidRDefault="00D566A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573F6BE" w14:textId="74BFA806"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El informe se programa correctamente y se genera automáticamente según la frecuencia especificada.</w:t>
            </w:r>
          </w:p>
        </w:tc>
      </w:tr>
    </w:tbl>
    <w:p w14:paraId="35DCD189" w14:textId="77777777" w:rsidR="00CA71A4" w:rsidRDefault="00CA71A4">
      <w:pPr>
        <w:spacing w:after="160" w:line="259" w:lineRule="auto"/>
        <w:rPr>
          <w:rFonts w:ascii="Calibri" w:eastAsia="Calibri" w:hAnsi="Calibri" w:cs="Calibri"/>
          <w:sz w:val="22"/>
          <w:szCs w:val="22"/>
        </w:rPr>
      </w:pPr>
    </w:p>
    <w:p w14:paraId="735F3953"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D566AE" w14:paraId="72250905"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473AA40" w14:textId="30F5EB25" w:rsidR="00D566AE" w:rsidRPr="00CD414D" w:rsidRDefault="00D566A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R4</w:t>
            </w:r>
          </w:p>
          <w:p w14:paraId="445752DC" w14:textId="77777777" w:rsidR="00D566AE" w:rsidRPr="00CD414D" w:rsidRDefault="00D566A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65129431"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14CC0694" w14:textId="2A616021" w:rsidR="00D566AE" w:rsidRPr="002B1A62" w:rsidRDefault="00D566AE" w:rsidP="00B80A2E">
            <w:pPr>
              <w:rPr>
                <w:b/>
                <w:sz w:val="22"/>
                <w:szCs w:val="22"/>
              </w:rPr>
            </w:pPr>
            <w:r w:rsidRPr="00D566AE">
              <w:rPr>
                <w:b/>
                <w:sz w:val="22"/>
                <w:szCs w:val="22"/>
              </w:rPr>
              <w:t>EXPORTAR INFORME</w:t>
            </w:r>
          </w:p>
        </w:tc>
      </w:tr>
      <w:tr w:rsidR="00D566AE" w14:paraId="58984894" w14:textId="77777777" w:rsidTr="00B80A2E">
        <w:trPr>
          <w:trHeight w:val="662"/>
        </w:trPr>
        <w:tc>
          <w:tcPr>
            <w:tcW w:w="3681" w:type="dxa"/>
          </w:tcPr>
          <w:p w14:paraId="11D7F9EF"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259BF5B5" w14:textId="7FA19759"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Usuario con permisos de exportación de informes</w:t>
            </w:r>
            <w:r>
              <w:rPr>
                <w:rFonts w:ascii="Calibri" w:eastAsia="Calibri" w:hAnsi="Calibri" w:cs="Calibri"/>
                <w:bCs/>
                <w:sz w:val="22"/>
                <w:szCs w:val="22"/>
              </w:rPr>
              <w:t>.</w:t>
            </w:r>
          </w:p>
        </w:tc>
        <w:tc>
          <w:tcPr>
            <w:tcW w:w="5103" w:type="dxa"/>
            <w:gridSpan w:val="2"/>
          </w:tcPr>
          <w:p w14:paraId="6B2DD6DA"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D566AE" w14:paraId="6306398D"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65253872"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FF34FB8" w14:textId="14137B14"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Media</w:t>
            </w:r>
          </w:p>
        </w:tc>
        <w:tc>
          <w:tcPr>
            <w:tcW w:w="5103" w:type="dxa"/>
            <w:gridSpan w:val="2"/>
          </w:tcPr>
          <w:p w14:paraId="12B6D335"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4462BAD" w14:textId="033FD2C1"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Interfaz de exportación de informes</w:t>
            </w:r>
          </w:p>
        </w:tc>
      </w:tr>
      <w:tr w:rsidR="00D566AE" w14:paraId="79053542" w14:textId="77777777" w:rsidTr="00B80A2E">
        <w:trPr>
          <w:trHeight w:val="597"/>
        </w:trPr>
        <w:tc>
          <w:tcPr>
            <w:tcW w:w="3681" w:type="dxa"/>
          </w:tcPr>
          <w:p w14:paraId="00DACEC9"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53BB275" w14:textId="3C01607A"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Selección del informe a exportar y formato de exportación</w:t>
            </w:r>
          </w:p>
        </w:tc>
        <w:tc>
          <w:tcPr>
            <w:tcW w:w="5103" w:type="dxa"/>
            <w:gridSpan w:val="2"/>
          </w:tcPr>
          <w:p w14:paraId="3E3A309C"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967AA82" w14:textId="77777777"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Confirmación de programación de informe automático</w:t>
            </w:r>
          </w:p>
        </w:tc>
      </w:tr>
      <w:tr w:rsidR="00D566AE" w14:paraId="2D741885"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57D924BA" w14:textId="49B74432"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D566AE">
              <w:rPr>
                <w:rFonts w:ascii="Calibri" w:eastAsia="Calibri" w:hAnsi="Calibri" w:cs="Calibri"/>
                <w:bCs/>
                <w:sz w:val="22"/>
                <w:szCs w:val="22"/>
              </w:rPr>
              <w:t>Permitir a los usuarios exportar los informes generados en diferentes formatos (PDF, Excel, etc.).</w:t>
            </w:r>
          </w:p>
          <w:p w14:paraId="4062E83C" w14:textId="77777777" w:rsidR="00D566AE" w:rsidRPr="00CD414D" w:rsidRDefault="00D566AE" w:rsidP="00B80A2E">
            <w:pPr>
              <w:ind w:left="360"/>
              <w:rPr>
                <w:rFonts w:ascii="Calibri" w:eastAsia="Calibri" w:hAnsi="Calibri" w:cs="Calibri"/>
                <w:bCs/>
                <w:sz w:val="22"/>
                <w:szCs w:val="22"/>
              </w:rPr>
            </w:pPr>
          </w:p>
        </w:tc>
      </w:tr>
      <w:tr w:rsidR="00D566AE" w14:paraId="70306E85" w14:textId="77777777" w:rsidTr="00B80A2E">
        <w:trPr>
          <w:trHeight w:val="683"/>
        </w:trPr>
        <w:tc>
          <w:tcPr>
            <w:tcW w:w="8784" w:type="dxa"/>
            <w:gridSpan w:val="3"/>
          </w:tcPr>
          <w:p w14:paraId="59DD6E2C"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lastRenderedPageBreak/>
              <w:t>Manejo de situaciones anormales:</w:t>
            </w:r>
          </w:p>
          <w:p w14:paraId="1ED86F3E" w14:textId="402DD78D" w:rsidR="00D566AE" w:rsidRPr="00CD414D" w:rsidRDefault="00D566AE" w:rsidP="00B80A2E">
            <w:pPr>
              <w:spacing w:after="160" w:line="259" w:lineRule="auto"/>
              <w:ind w:left="720"/>
              <w:rPr>
                <w:rFonts w:ascii="Calibri" w:eastAsia="Calibri" w:hAnsi="Calibri" w:cs="Calibri"/>
                <w:bCs/>
                <w:sz w:val="22"/>
                <w:szCs w:val="22"/>
              </w:rPr>
            </w:pPr>
            <w:r w:rsidRPr="00D566AE">
              <w:rPr>
                <w:rFonts w:ascii="Calibri" w:eastAsia="Calibri" w:hAnsi="Calibri" w:cs="Calibri"/>
                <w:bCs/>
                <w:sz w:val="22"/>
                <w:szCs w:val="22"/>
              </w:rPr>
              <w:t>Si la exportación del informe falla debido a problemas de formato o de permisos, mostrar un mensaje de error</w:t>
            </w:r>
            <w:r>
              <w:rPr>
                <w:rFonts w:ascii="Calibri" w:eastAsia="Calibri" w:hAnsi="Calibri" w:cs="Calibri"/>
                <w:bCs/>
                <w:sz w:val="22"/>
                <w:szCs w:val="22"/>
              </w:rPr>
              <w:t>.</w:t>
            </w:r>
          </w:p>
        </w:tc>
      </w:tr>
      <w:tr w:rsidR="00D566AE" w14:paraId="1CDA407E"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0D0CCBB9" w14:textId="77777777" w:rsidR="00D566AE" w:rsidRDefault="00D566A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EF01ECC" w14:textId="21B837A6"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El usuario puede descargar el informe en el formato seleccionado sin problemas.</w:t>
            </w:r>
          </w:p>
        </w:tc>
      </w:tr>
    </w:tbl>
    <w:p w14:paraId="27272D13"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D566AE" w14:paraId="472BB8A4"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2504443" w14:textId="4759188D" w:rsidR="00D566AE" w:rsidRPr="00CD414D" w:rsidRDefault="00D566A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R5</w:t>
            </w:r>
          </w:p>
          <w:p w14:paraId="0C57BF72" w14:textId="77777777" w:rsidR="00D566AE" w:rsidRPr="00CD414D" w:rsidRDefault="00D566A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1D582AB2"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5A6A9D91" w14:textId="3B55D316" w:rsidR="00D566AE" w:rsidRPr="002B1A62" w:rsidRDefault="00D566AE" w:rsidP="00B80A2E">
            <w:pPr>
              <w:rPr>
                <w:b/>
                <w:sz w:val="22"/>
                <w:szCs w:val="22"/>
              </w:rPr>
            </w:pPr>
            <w:r w:rsidRPr="00D566AE">
              <w:rPr>
                <w:b/>
                <w:sz w:val="22"/>
                <w:szCs w:val="22"/>
              </w:rPr>
              <w:t>VISUALIZAR DETALLE DE REPORTE</w:t>
            </w:r>
          </w:p>
        </w:tc>
      </w:tr>
      <w:tr w:rsidR="00D566AE" w14:paraId="79436EFB" w14:textId="77777777" w:rsidTr="00B80A2E">
        <w:trPr>
          <w:trHeight w:val="662"/>
        </w:trPr>
        <w:tc>
          <w:tcPr>
            <w:tcW w:w="3681" w:type="dxa"/>
          </w:tcPr>
          <w:p w14:paraId="735733CE"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36B69EF" w14:textId="608B2DDE"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Usuario con permisos de visualización de informes</w:t>
            </w:r>
          </w:p>
        </w:tc>
        <w:tc>
          <w:tcPr>
            <w:tcW w:w="5103" w:type="dxa"/>
            <w:gridSpan w:val="2"/>
          </w:tcPr>
          <w:p w14:paraId="7ACBD8A7"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D566AE" w14:paraId="703AFB9F"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B059E2D"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1191FC18" w14:textId="69C6C14D"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Baja</w:t>
            </w:r>
          </w:p>
        </w:tc>
        <w:tc>
          <w:tcPr>
            <w:tcW w:w="5103" w:type="dxa"/>
            <w:gridSpan w:val="2"/>
          </w:tcPr>
          <w:p w14:paraId="0AD16356"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2880CCBB" w14:textId="49DA2DDB"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Interfaz de visualización de detalles de informes</w:t>
            </w:r>
          </w:p>
        </w:tc>
      </w:tr>
      <w:tr w:rsidR="00D566AE" w14:paraId="6AA3ED7F" w14:textId="77777777" w:rsidTr="00B80A2E">
        <w:trPr>
          <w:trHeight w:val="597"/>
        </w:trPr>
        <w:tc>
          <w:tcPr>
            <w:tcW w:w="3681" w:type="dxa"/>
          </w:tcPr>
          <w:p w14:paraId="21D3ECDD"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5A32958D" w14:textId="4CF41D16"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Selección del informe y campo de interés</w:t>
            </w:r>
            <w:r>
              <w:rPr>
                <w:rFonts w:ascii="Calibri" w:eastAsia="Calibri" w:hAnsi="Calibri" w:cs="Calibri"/>
                <w:bCs/>
                <w:sz w:val="22"/>
                <w:szCs w:val="22"/>
              </w:rPr>
              <w:t>.</w:t>
            </w:r>
          </w:p>
        </w:tc>
        <w:tc>
          <w:tcPr>
            <w:tcW w:w="5103" w:type="dxa"/>
            <w:gridSpan w:val="2"/>
          </w:tcPr>
          <w:p w14:paraId="61A0360F"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A46D69B" w14:textId="457B90B1" w:rsidR="00D566AE" w:rsidRPr="00CD414D" w:rsidRDefault="003E5E8E" w:rsidP="00B80A2E">
            <w:pPr>
              <w:rPr>
                <w:rFonts w:ascii="Calibri" w:eastAsia="Calibri" w:hAnsi="Calibri" w:cs="Calibri"/>
                <w:bCs/>
                <w:sz w:val="22"/>
                <w:szCs w:val="22"/>
              </w:rPr>
            </w:pPr>
            <w:r w:rsidRPr="003E5E8E">
              <w:rPr>
                <w:rFonts w:ascii="Calibri" w:eastAsia="Calibri" w:hAnsi="Calibri" w:cs="Calibri"/>
                <w:bCs/>
                <w:sz w:val="22"/>
                <w:szCs w:val="22"/>
              </w:rPr>
              <w:t>Detalles adicionales del informe seleccionado</w:t>
            </w:r>
          </w:p>
        </w:tc>
      </w:tr>
      <w:tr w:rsidR="00D566AE" w14:paraId="18AE605B"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2DDAFE46" w14:textId="4EAFD1DC"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D566AE">
              <w:rPr>
                <w:rFonts w:ascii="Calibri" w:eastAsia="Calibri" w:hAnsi="Calibri" w:cs="Calibri"/>
                <w:bCs/>
                <w:sz w:val="22"/>
                <w:szCs w:val="22"/>
              </w:rPr>
              <w:t>Permitir a los usuarios ver detalles específicos de los informes generados, como campos adicionales o información detallada.</w:t>
            </w:r>
          </w:p>
          <w:p w14:paraId="455994CD" w14:textId="77777777" w:rsidR="00D566AE" w:rsidRPr="00CD414D" w:rsidRDefault="00D566AE" w:rsidP="00B80A2E">
            <w:pPr>
              <w:ind w:left="360"/>
              <w:rPr>
                <w:rFonts w:ascii="Calibri" w:eastAsia="Calibri" w:hAnsi="Calibri" w:cs="Calibri"/>
                <w:bCs/>
                <w:sz w:val="22"/>
                <w:szCs w:val="22"/>
              </w:rPr>
            </w:pPr>
          </w:p>
        </w:tc>
      </w:tr>
      <w:tr w:rsidR="00D566AE" w14:paraId="22E56669" w14:textId="77777777" w:rsidTr="00B80A2E">
        <w:trPr>
          <w:trHeight w:val="683"/>
        </w:trPr>
        <w:tc>
          <w:tcPr>
            <w:tcW w:w="8784" w:type="dxa"/>
            <w:gridSpan w:val="3"/>
          </w:tcPr>
          <w:p w14:paraId="74B33B67"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AFACF0A" w14:textId="3C94E1DE" w:rsidR="00D566AE" w:rsidRPr="00CD414D" w:rsidRDefault="003E5E8E" w:rsidP="00B80A2E">
            <w:pPr>
              <w:spacing w:after="160" w:line="259" w:lineRule="auto"/>
              <w:ind w:left="720"/>
              <w:rPr>
                <w:rFonts w:ascii="Calibri" w:eastAsia="Calibri" w:hAnsi="Calibri" w:cs="Calibri"/>
                <w:bCs/>
                <w:sz w:val="22"/>
                <w:szCs w:val="22"/>
              </w:rPr>
            </w:pPr>
            <w:r w:rsidRPr="003E5E8E">
              <w:rPr>
                <w:rFonts w:ascii="Calibri" w:eastAsia="Calibri" w:hAnsi="Calibri" w:cs="Calibri"/>
                <w:bCs/>
                <w:sz w:val="22"/>
                <w:szCs w:val="22"/>
              </w:rPr>
              <w:t>Si no hay detalles disponibles para el informe seleccionado, mostrar un mensaje indicando que no hay información adicional.</w:t>
            </w:r>
          </w:p>
        </w:tc>
      </w:tr>
      <w:tr w:rsidR="00D566AE" w14:paraId="42B35AF5"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55969153" w14:textId="77777777" w:rsidR="00D566AE" w:rsidRDefault="00D566A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C520C6D" w14:textId="690F5650" w:rsidR="00D566AE" w:rsidRPr="00CD414D" w:rsidRDefault="003E5E8E" w:rsidP="00B80A2E">
            <w:pPr>
              <w:rPr>
                <w:rFonts w:ascii="Calibri" w:eastAsia="Calibri" w:hAnsi="Calibri" w:cs="Calibri"/>
                <w:bCs/>
                <w:sz w:val="22"/>
                <w:szCs w:val="22"/>
              </w:rPr>
            </w:pPr>
            <w:r w:rsidRPr="003E5E8E">
              <w:rPr>
                <w:rFonts w:ascii="Calibri" w:eastAsia="Calibri" w:hAnsi="Calibri" w:cs="Calibri"/>
                <w:bCs/>
                <w:sz w:val="22"/>
                <w:szCs w:val="22"/>
              </w:rPr>
              <w:t>El usuario puede ver detalles específicos del informe que le proporcionan información adicional y útil.</w:t>
            </w:r>
          </w:p>
        </w:tc>
      </w:tr>
    </w:tbl>
    <w:p w14:paraId="24F8F890" w14:textId="77777777" w:rsidR="00CA71A4" w:rsidRDefault="00CA71A4">
      <w:pPr>
        <w:spacing w:after="160" w:line="259" w:lineRule="auto"/>
        <w:rPr>
          <w:rFonts w:ascii="Calibri" w:eastAsia="Calibri" w:hAnsi="Calibri" w:cs="Calibri"/>
          <w:sz w:val="22"/>
          <w:szCs w:val="22"/>
        </w:rPr>
      </w:pPr>
    </w:p>
    <w:p w14:paraId="7E646ACD" w14:textId="0C6F1B46" w:rsidR="00CA71A4" w:rsidRDefault="00CA71A4">
      <w:pPr>
        <w:spacing w:after="160" w:line="259" w:lineRule="auto"/>
        <w:rPr>
          <w:rFonts w:ascii="Calibri" w:eastAsia="Calibri" w:hAnsi="Calibri" w:cs="Calibri"/>
          <w:sz w:val="22"/>
          <w:szCs w:val="22"/>
        </w:rPr>
      </w:pPr>
    </w:p>
    <w:p w14:paraId="1D760899" w14:textId="77777777" w:rsidR="003E5E8E" w:rsidRDefault="003E5E8E">
      <w:pPr>
        <w:spacing w:after="160" w:line="259" w:lineRule="auto"/>
        <w:rPr>
          <w:rFonts w:ascii="Calibri" w:eastAsia="Calibri" w:hAnsi="Calibri" w:cs="Calibri"/>
          <w:sz w:val="22"/>
          <w:szCs w:val="22"/>
        </w:rPr>
      </w:pPr>
    </w:p>
    <w:p w14:paraId="6D62270B"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3E5E8E" w14:paraId="3F1ADB44"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9E50B5F" w14:textId="6B0E735D" w:rsidR="003E5E8E" w:rsidRPr="00CD414D" w:rsidRDefault="003E5E8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sidR="00EA4E61">
              <w:rPr>
                <w:rFonts w:ascii="Calibri" w:eastAsia="Calibri" w:hAnsi="Calibri" w:cs="Calibri"/>
                <w:b/>
                <w:sz w:val="22"/>
                <w:szCs w:val="22"/>
              </w:rPr>
              <w:t>1</w:t>
            </w:r>
          </w:p>
          <w:p w14:paraId="62F2393D" w14:textId="20125EBD" w:rsidR="003E5E8E" w:rsidRPr="00CD414D" w:rsidRDefault="003E5E8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018AD193"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4596A3E8" w14:textId="36F1AAFB" w:rsidR="003E5E8E" w:rsidRPr="002B1A62" w:rsidRDefault="003E5E8E" w:rsidP="00B80A2E">
            <w:pPr>
              <w:rPr>
                <w:b/>
                <w:sz w:val="22"/>
                <w:szCs w:val="22"/>
              </w:rPr>
            </w:pPr>
            <w:r w:rsidRPr="003E5E8E">
              <w:rPr>
                <w:b/>
                <w:sz w:val="22"/>
                <w:szCs w:val="22"/>
              </w:rPr>
              <w:t>ENVIAR NOTIFICACIÓN</w:t>
            </w:r>
          </w:p>
        </w:tc>
      </w:tr>
      <w:tr w:rsidR="003E5E8E" w14:paraId="247CB14A" w14:textId="77777777" w:rsidTr="00B80A2E">
        <w:trPr>
          <w:trHeight w:val="662"/>
        </w:trPr>
        <w:tc>
          <w:tcPr>
            <w:tcW w:w="3681" w:type="dxa"/>
          </w:tcPr>
          <w:p w14:paraId="045A98CC"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22A47C77" w14:textId="6889D353" w:rsidR="003E5E8E" w:rsidRPr="00CD414D" w:rsidRDefault="003E5E8E" w:rsidP="00B80A2E">
            <w:pPr>
              <w:rPr>
                <w:rFonts w:ascii="Calibri" w:eastAsia="Calibri" w:hAnsi="Calibri" w:cs="Calibri"/>
                <w:bCs/>
                <w:sz w:val="22"/>
                <w:szCs w:val="22"/>
              </w:rPr>
            </w:pPr>
            <w:r w:rsidRPr="003E5E8E">
              <w:rPr>
                <w:rFonts w:ascii="Calibri" w:eastAsia="Calibri" w:hAnsi="Calibri" w:cs="Calibri"/>
                <w:bCs/>
                <w:sz w:val="22"/>
                <w:szCs w:val="22"/>
              </w:rPr>
              <w:t>Sistema</w:t>
            </w:r>
          </w:p>
        </w:tc>
        <w:tc>
          <w:tcPr>
            <w:tcW w:w="5103" w:type="dxa"/>
            <w:gridSpan w:val="2"/>
          </w:tcPr>
          <w:p w14:paraId="1B47971B"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3E5E8E" w14:paraId="44A3E994"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5EAA2C7D"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lastRenderedPageBreak/>
              <w:t>Prioridad de desarrollo</w:t>
            </w:r>
          </w:p>
          <w:p w14:paraId="417991A0" w14:textId="6D00A300"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Alta</w:t>
            </w:r>
          </w:p>
        </w:tc>
        <w:tc>
          <w:tcPr>
            <w:tcW w:w="5103" w:type="dxa"/>
            <w:gridSpan w:val="2"/>
          </w:tcPr>
          <w:p w14:paraId="1DDC8DDF"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FD47546" w14:textId="75277998"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Función de envío de notificaciones</w:t>
            </w:r>
          </w:p>
        </w:tc>
      </w:tr>
      <w:tr w:rsidR="003E5E8E" w14:paraId="214BE703" w14:textId="77777777" w:rsidTr="00B80A2E">
        <w:trPr>
          <w:trHeight w:val="597"/>
        </w:trPr>
        <w:tc>
          <w:tcPr>
            <w:tcW w:w="3681" w:type="dxa"/>
          </w:tcPr>
          <w:p w14:paraId="5F44A303"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72E9888" w14:textId="7DDF1E82"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Destinatario, contenido de la notificación, tipo de notificación</w:t>
            </w:r>
          </w:p>
        </w:tc>
        <w:tc>
          <w:tcPr>
            <w:tcW w:w="5103" w:type="dxa"/>
            <w:gridSpan w:val="2"/>
          </w:tcPr>
          <w:p w14:paraId="019E8F93"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3AF698AD" w14:textId="2A0E564A"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Confirmación de envío de notificación</w:t>
            </w:r>
          </w:p>
        </w:tc>
      </w:tr>
      <w:tr w:rsidR="003E5E8E" w14:paraId="5C94FE62"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77EA2BF0" w14:textId="696D46D6"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3E5E8E">
              <w:rPr>
                <w:rFonts w:ascii="Calibri" w:eastAsia="Calibri" w:hAnsi="Calibri" w:cs="Calibri"/>
                <w:bCs/>
                <w:sz w:val="22"/>
                <w:szCs w:val="22"/>
              </w:rPr>
              <w:t>Permitir al sistema enviar notificaciones a los usuarios destinados en función de eventos específicos.</w:t>
            </w:r>
          </w:p>
          <w:p w14:paraId="6DA48BD3" w14:textId="77777777" w:rsidR="003E5E8E" w:rsidRPr="00CD414D" w:rsidRDefault="003E5E8E" w:rsidP="00B80A2E">
            <w:pPr>
              <w:ind w:left="360"/>
              <w:rPr>
                <w:rFonts w:ascii="Calibri" w:eastAsia="Calibri" w:hAnsi="Calibri" w:cs="Calibri"/>
                <w:bCs/>
                <w:sz w:val="22"/>
                <w:szCs w:val="22"/>
              </w:rPr>
            </w:pPr>
          </w:p>
        </w:tc>
      </w:tr>
      <w:tr w:rsidR="003E5E8E" w14:paraId="08FDBD9C" w14:textId="77777777" w:rsidTr="00B80A2E">
        <w:trPr>
          <w:trHeight w:val="683"/>
        </w:trPr>
        <w:tc>
          <w:tcPr>
            <w:tcW w:w="8784" w:type="dxa"/>
            <w:gridSpan w:val="3"/>
          </w:tcPr>
          <w:p w14:paraId="5AEFE29F"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3FD5D29E" w14:textId="00A9FCE2" w:rsidR="003E5E8E" w:rsidRPr="00CD414D" w:rsidRDefault="00EA4E61" w:rsidP="00B80A2E">
            <w:pPr>
              <w:spacing w:after="160" w:line="259" w:lineRule="auto"/>
              <w:ind w:left="720"/>
              <w:rPr>
                <w:rFonts w:ascii="Calibri" w:eastAsia="Calibri" w:hAnsi="Calibri" w:cs="Calibri"/>
                <w:bCs/>
                <w:sz w:val="22"/>
                <w:szCs w:val="22"/>
              </w:rPr>
            </w:pPr>
            <w:r w:rsidRPr="00EA4E61">
              <w:rPr>
                <w:rFonts w:ascii="Calibri" w:eastAsia="Calibri" w:hAnsi="Calibri" w:cs="Calibri"/>
                <w:bCs/>
                <w:sz w:val="22"/>
                <w:szCs w:val="22"/>
              </w:rPr>
              <w:t>Si la notificación no se puede enviar debido a problemas de conexión o datos incorrectos, registrar el error y reintentar más tarde.</w:t>
            </w:r>
          </w:p>
        </w:tc>
      </w:tr>
      <w:tr w:rsidR="003E5E8E" w14:paraId="3FC6E4AB"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095FC4B8" w14:textId="77777777" w:rsidR="003E5E8E" w:rsidRDefault="003E5E8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A0A7F6A" w14:textId="77FE90F7"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La notificación se envía correctamente al destinatario especificado</w:t>
            </w:r>
          </w:p>
        </w:tc>
      </w:tr>
    </w:tbl>
    <w:p w14:paraId="6980B27A"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6299"/>
        <w:tblW w:w="8784" w:type="dxa"/>
        <w:tblLayout w:type="fixed"/>
        <w:tblLook w:val="0400" w:firstRow="0" w:lastRow="0" w:firstColumn="0" w:lastColumn="0" w:noHBand="0" w:noVBand="1"/>
      </w:tblPr>
      <w:tblGrid>
        <w:gridCol w:w="3681"/>
        <w:gridCol w:w="1984"/>
        <w:gridCol w:w="3119"/>
      </w:tblGrid>
      <w:tr w:rsidR="00EA4E61" w14:paraId="3296E36C" w14:textId="77777777" w:rsidTr="002577D5">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029A2F4" w14:textId="59DFCBED" w:rsidR="00EA4E61" w:rsidRPr="00CD414D" w:rsidRDefault="00EA4E61" w:rsidP="002577D5">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Pr>
                <w:rFonts w:ascii="Calibri" w:eastAsia="Calibri" w:hAnsi="Calibri" w:cs="Calibri"/>
                <w:b/>
                <w:sz w:val="22"/>
                <w:szCs w:val="22"/>
              </w:rPr>
              <w:t>2</w:t>
            </w:r>
          </w:p>
          <w:p w14:paraId="285D247D" w14:textId="77777777" w:rsidR="00EA4E61" w:rsidRPr="00CD414D" w:rsidRDefault="00EA4E61" w:rsidP="002577D5">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184D8B95" w14:textId="41EB4555"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1F08122" w14:textId="2CB0030C" w:rsidR="00EA4E61" w:rsidRPr="002B1A62" w:rsidRDefault="00EA4E61" w:rsidP="002577D5">
            <w:pPr>
              <w:rPr>
                <w:b/>
                <w:sz w:val="22"/>
                <w:szCs w:val="22"/>
              </w:rPr>
            </w:pPr>
            <w:r w:rsidRPr="00EA4E61">
              <w:rPr>
                <w:b/>
                <w:sz w:val="22"/>
                <w:szCs w:val="22"/>
              </w:rPr>
              <w:t>VISUALIZAR NOTIFICACIONES</w:t>
            </w:r>
          </w:p>
        </w:tc>
      </w:tr>
      <w:tr w:rsidR="00EA4E61" w14:paraId="325FA289" w14:textId="77777777" w:rsidTr="002577D5">
        <w:trPr>
          <w:trHeight w:val="662"/>
        </w:trPr>
        <w:tc>
          <w:tcPr>
            <w:tcW w:w="3681" w:type="dxa"/>
          </w:tcPr>
          <w:p w14:paraId="619F79A1"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3E09F5B2" w14:textId="20371079"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lastRenderedPageBreak/>
              <w:t>Usuario destinatario de las notificaciones</w:t>
            </w:r>
          </w:p>
        </w:tc>
        <w:tc>
          <w:tcPr>
            <w:tcW w:w="5103" w:type="dxa"/>
            <w:gridSpan w:val="2"/>
          </w:tcPr>
          <w:p w14:paraId="1F239032"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lastRenderedPageBreak/>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EA4E61" w14:paraId="71C774A6" w14:textId="77777777" w:rsidTr="002577D5">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19EB297B"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DA300A3" w14:textId="384569A5"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t>Media</w:t>
            </w:r>
          </w:p>
        </w:tc>
        <w:tc>
          <w:tcPr>
            <w:tcW w:w="5103" w:type="dxa"/>
            <w:gridSpan w:val="2"/>
          </w:tcPr>
          <w:p w14:paraId="313B5D42" w14:textId="77777777" w:rsidR="008F7E59" w:rsidRPr="00CD414D" w:rsidRDefault="008F7E59" w:rsidP="002577D5">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215C6CD2" w14:textId="49AAB7F2"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t>Interfaz de visualización de notificaciones</w:t>
            </w:r>
          </w:p>
        </w:tc>
      </w:tr>
      <w:tr w:rsidR="00EA4E61" w14:paraId="19B089C6" w14:textId="77777777" w:rsidTr="002577D5">
        <w:trPr>
          <w:trHeight w:val="597"/>
        </w:trPr>
        <w:tc>
          <w:tcPr>
            <w:tcW w:w="3681" w:type="dxa"/>
          </w:tcPr>
          <w:p w14:paraId="398BDF1C" w14:textId="6BBC1A38"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N/A</w:t>
            </w:r>
          </w:p>
        </w:tc>
        <w:tc>
          <w:tcPr>
            <w:tcW w:w="5103" w:type="dxa"/>
            <w:gridSpan w:val="2"/>
          </w:tcPr>
          <w:p w14:paraId="45FB050C"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Salida:</w:t>
            </w:r>
          </w:p>
          <w:p w14:paraId="49FD68F6" w14:textId="540B8E30"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t>Lista de notificaciones recibidas</w:t>
            </w:r>
          </w:p>
        </w:tc>
      </w:tr>
      <w:tr w:rsidR="00EA4E61" w14:paraId="5FB84C39" w14:textId="77777777" w:rsidTr="002577D5">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24A233B1" w14:textId="27D5F36C"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EA4E61">
              <w:rPr>
                <w:rFonts w:ascii="Calibri" w:eastAsia="Calibri" w:hAnsi="Calibri" w:cs="Calibri"/>
                <w:bCs/>
                <w:sz w:val="22"/>
                <w:szCs w:val="22"/>
              </w:rPr>
              <w:t>Permitir a los usuarios ver las notificaciones recibidas en su bandeja de entrada.</w:t>
            </w:r>
          </w:p>
          <w:p w14:paraId="7DA5E111" w14:textId="77777777" w:rsidR="00EA4E61" w:rsidRPr="00CD414D" w:rsidRDefault="00EA4E61" w:rsidP="002577D5">
            <w:pPr>
              <w:ind w:left="360"/>
              <w:rPr>
                <w:rFonts w:ascii="Calibri" w:eastAsia="Calibri" w:hAnsi="Calibri" w:cs="Calibri"/>
                <w:bCs/>
                <w:sz w:val="22"/>
                <w:szCs w:val="22"/>
              </w:rPr>
            </w:pPr>
          </w:p>
        </w:tc>
      </w:tr>
      <w:tr w:rsidR="00EA4E61" w14:paraId="20A7C418" w14:textId="77777777" w:rsidTr="002577D5">
        <w:trPr>
          <w:trHeight w:val="683"/>
        </w:trPr>
        <w:tc>
          <w:tcPr>
            <w:tcW w:w="8784" w:type="dxa"/>
            <w:gridSpan w:val="3"/>
          </w:tcPr>
          <w:p w14:paraId="3C511B12"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0E885EC1" w14:textId="5A4F551F" w:rsidR="00EA4E61" w:rsidRPr="00CD414D" w:rsidRDefault="00EA4E61" w:rsidP="002577D5">
            <w:pPr>
              <w:spacing w:after="160" w:line="259" w:lineRule="auto"/>
              <w:ind w:left="720"/>
              <w:rPr>
                <w:rFonts w:ascii="Calibri" w:eastAsia="Calibri" w:hAnsi="Calibri" w:cs="Calibri"/>
                <w:bCs/>
                <w:sz w:val="22"/>
                <w:szCs w:val="22"/>
              </w:rPr>
            </w:pPr>
            <w:r w:rsidRPr="00EA4E61">
              <w:rPr>
                <w:rFonts w:ascii="Calibri" w:eastAsia="Calibri" w:hAnsi="Calibri" w:cs="Calibri"/>
                <w:bCs/>
                <w:sz w:val="22"/>
                <w:szCs w:val="22"/>
              </w:rPr>
              <w:t>Si no hay notificaciones disponibles, mostrar un mensaje indicando que no hay nuevas notificaciones.</w:t>
            </w:r>
          </w:p>
        </w:tc>
      </w:tr>
      <w:tr w:rsidR="00EA4E61" w14:paraId="3950CB7F" w14:textId="77777777" w:rsidTr="002577D5">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5F1A861D" w14:textId="77777777" w:rsidR="00EA4E61" w:rsidRDefault="00EA4E61" w:rsidP="002577D5">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1797E59F" w14:textId="342C1B27"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t>El usuario puede ver todas las notificaciones recibidas ordenadas por fecha.</w:t>
            </w:r>
          </w:p>
        </w:tc>
      </w:tr>
    </w:tbl>
    <w:p w14:paraId="094BD84D" w14:textId="77777777" w:rsidR="00CA71A4" w:rsidRDefault="00CA71A4">
      <w:pPr>
        <w:spacing w:after="160" w:line="259" w:lineRule="auto"/>
        <w:rPr>
          <w:rFonts w:ascii="Calibri" w:eastAsia="Calibri" w:hAnsi="Calibri" w:cs="Calibri"/>
          <w:sz w:val="22"/>
          <w:szCs w:val="22"/>
        </w:rPr>
      </w:pPr>
    </w:p>
    <w:p w14:paraId="3DB5BD9E" w14:textId="77777777" w:rsidR="00CA71A4" w:rsidRDefault="00CA71A4">
      <w:pPr>
        <w:spacing w:after="160" w:line="259" w:lineRule="auto"/>
        <w:rPr>
          <w:rFonts w:ascii="Calibri" w:eastAsia="Calibri" w:hAnsi="Calibri" w:cs="Calibri"/>
          <w:sz w:val="22"/>
          <w:szCs w:val="22"/>
        </w:rPr>
      </w:pPr>
    </w:p>
    <w:p w14:paraId="0038205B"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EA4E61" w14:paraId="528D08B2"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9912295" w14:textId="746DAC7C" w:rsidR="00EA4E61" w:rsidRPr="00CD414D" w:rsidRDefault="00EA4E61"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Pr>
                <w:rFonts w:ascii="Calibri" w:eastAsia="Calibri" w:hAnsi="Calibri" w:cs="Calibri"/>
                <w:b/>
                <w:sz w:val="22"/>
                <w:szCs w:val="22"/>
              </w:rPr>
              <w:t>3</w:t>
            </w:r>
          </w:p>
          <w:p w14:paraId="0FE88400" w14:textId="77777777" w:rsidR="00EA4E61" w:rsidRPr="00CD414D" w:rsidRDefault="00EA4E61"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661CAD9E" w14:textId="4FE698B0"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53D7A62" w14:textId="2BEC5F10" w:rsidR="00EA4E61" w:rsidRPr="002B1A62" w:rsidRDefault="00EA4E61" w:rsidP="00B80A2E">
            <w:pPr>
              <w:rPr>
                <w:b/>
                <w:sz w:val="22"/>
                <w:szCs w:val="22"/>
              </w:rPr>
            </w:pPr>
            <w:r w:rsidRPr="00EA4E61">
              <w:rPr>
                <w:b/>
                <w:sz w:val="22"/>
                <w:szCs w:val="22"/>
              </w:rPr>
              <w:t>CONFIGURAR PREFERENCIAS DE NOTIFICACIÓN</w:t>
            </w:r>
          </w:p>
        </w:tc>
      </w:tr>
      <w:tr w:rsidR="00EA4E61" w14:paraId="17066008" w14:textId="77777777" w:rsidTr="00B80A2E">
        <w:trPr>
          <w:trHeight w:val="662"/>
        </w:trPr>
        <w:tc>
          <w:tcPr>
            <w:tcW w:w="3681" w:type="dxa"/>
          </w:tcPr>
          <w:p w14:paraId="079381B0"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40E2FB6E" w14:textId="09F8F4CB"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Usuario destinatario de las notificaciones</w:t>
            </w:r>
          </w:p>
        </w:tc>
        <w:tc>
          <w:tcPr>
            <w:tcW w:w="5103" w:type="dxa"/>
            <w:gridSpan w:val="2"/>
          </w:tcPr>
          <w:p w14:paraId="5ED4712B"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EA4E61" w14:paraId="714EF94D"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6A9ECB7A"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8F0E67A" w14:textId="463B3C31"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Alta</w:t>
            </w:r>
          </w:p>
        </w:tc>
        <w:tc>
          <w:tcPr>
            <w:tcW w:w="5103" w:type="dxa"/>
            <w:gridSpan w:val="2"/>
          </w:tcPr>
          <w:p w14:paraId="4D757E20"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7CC6CA61" w14:textId="49A982B9"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Interfaz de configuración de preferencias de notificación</w:t>
            </w:r>
            <w:r>
              <w:rPr>
                <w:rFonts w:ascii="Calibri" w:eastAsia="Calibri" w:hAnsi="Calibri" w:cs="Calibri"/>
                <w:bCs/>
                <w:sz w:val="22"/>
                <w:szCs w:val="22"/>
              </w:rPr>
              <w:t>.</w:t>
            </w:r>
          </w:p>
        </w:tc>
      </w:tr>
      <w:tr w:rsidR="00EA4E61" w14:paraId="59A1E9FA" w14:textId="77777777" w:rsidTr="00B80A2E">
        <w:trPr>
          <w:trHeight w:val="597"/>
        </w:trPr>
        <w:tc>
          <w:tcPr>
            <w:tcW w:w="3681" w:type="dxa"/>
          </w:tcPr>
          <w:p w14:paraId="7DBEE7CB" w14:textId="1962923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Selección del método de notificación y frecuencia</w:t>
            </w:r>
            <w:r>
              <w:rPr>
                <w:rFonts w:ascii="Calibri" w:eastAsia="Calibri" w:hAnsi="Calibri" w:cs="Calibri"/>
                <w:bCs/>
                <w:sz w:val="22"/>
                <w:szCs w:val="22"/>
              </w:rPr>
              <w:t>.</w:t>
            </w:r>
          </w:p>
        </w:tc>
        <w:tc>
          <w:tcPr>
            <w:tcW w:w="5103" w:type="dxa"/>
            <w:gridSpan w:val="2"/>
          </w:tcPr>
          <w:p w14:paraId="1FCF5B72"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70F3F243" w14:textId="42532F53"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Confirmación de configuración de preferencias</w:t>
            </w:r>
            <w:r>
              <w:rPr>
                <w:rFonts w:ascii="Calibri" w:eastAsia="Calibri" w:hAnsi="Calibri" w:cs="Calibri"/>
                <w:bCs/>
                <w:sz w:val="22"/>
                <w:szCs w:val="22"/>
              </w:rPr>
              <w:t>.</w:t>
            </w:r>
          </w:p>
        </w:tc>
      </w:tr>
      <w:tr w:rsidR="00EA4E61" w14:paraId="3B794182"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3399FC8E" w14:textId="18F903D9"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EA4E61">
              <w:rPr>
                <w:rFonts w:ascii="Calibri" w:eastAsia="Calibri" w:hAnsi="Calibri" w:cs="Calibri"/>
                <w:bCs/>
                <w:sz w:val="22"/>
                <w:szCs w:val="22"/>
              </w:rPr>
              <w:t>Permitir a los usuarios configurar sus preferencias de notificación, como el método de recepción y la frecuencia</w:t>
            </w:r>
            <w:r>
              <w:rPr>
                <w:rFonts w:ascii="Calibri" w:eastAsia="Calibri" w:hAnsi="Calibri" w:cs="Calibri"/>
                <w:bCs/>
                <w:sz w:val="22"/>
                <w:szCs w:val="22"/>
              </w:rPr>
              <w:t>.</w:t>
            </w:r>
          </w:p>
          <w:p w14:paraId="357A9A2B" w14:textId="77777777" w:rsidR="00EA4E61" w:rsidRPr="00CD414D" w:rsidRDefault="00EA4E61" w:rsidP="00B80A2E">
            <w:pPr>
              <w:ind w:left="360"/>
              <w:rPr>
                <w:rFonts w:ascii="Calibri" w:eastAsia="Calibri" w:hAnsi="Calibri" w:cs="Calibri"/>
                <w:bCs/>
                <w:sz w:val="22"/>
                <w:szCs w:val="22"/>
              </w:rPr>
            </w:pPr>
          </w:p>
        </w:tc>
      </w:tr>
      <w:tr w:rsidR="00EA4E61" w14:paraId="19EA89DB" w14:textId="77777777" w:rsidTr="00B80A2E">
        <w:trPr>
          <w:trHeight w:val="683"/>
        </w:trPr>
        <w:tc>
          <w:tcPr>
            <w:tcW w:w="8784" w:type="dxa"/>
            <w:gridSpan w:val="3"/>
          </w:tcPr>
          <w:p w14:paraId="35D2E28E"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64A429D" w14:textId="03DD959E" w:rsidR="00EA4E61" w:rsidRPr="00CD414D" w:rsidRDefault="00EA4E61" w:rsidP="00B80A2E">
            <w:pPr>
              <w:spacing w:after="160" w:line="259" w:lineRule="auto"/>
              <w:ind w:left="720"/>
              <w:rPr>
                <w:rFonts w:ascii="Calibri" w:eastAsia="Calibri" w:hAnsi="Calibri" w:cs="Calibri"/>
                <w:bCs/>
                <w:sz w:val="22"/>
                <w:szCs w:val="22"/>
              </w:rPr>
            </w:pPr>
            <w:r w:rsidRPr="00EA4E61">
              <w:rPr>
                <w:rFonts w:ascii="Calibri" w:eastAsia="Calibri" w:hAnsi="Calibri" w:cs="Calibri"/>
                <w:bCs/>
                <w:sz w:val="22"/>
                <w:szCs w:val="22"/>
              </w:rPr>
              <w:t>Si la configuración de preferencias no se puede guardar correctamente, mostrar un mensaje de error.</w:t>
            </w:r>
          </w:p>
        </w:tc>
      </w:tr>
      <w:tr w:rsidR="00EA4E61" w14:paraId="45D544E4"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55B7641C"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77885FEF" w14:textId="55392214"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Las preferencias de notificación del usuario se actualizan según lo especificado.</w:t>
            </w:r>
          </w:p>
        </w:tc>
      </w:tr>
    </w:tbl>
    <w:p w14:paraId="043E0141" w14:textId="77777777" w:rsidR="00CA71A4" w:rsidRDefault="00CA71A4">
      <w:pPr>
        <w:spacing w:after="160" w:line="259" w:lineRule="auto"/>
        <w:rPr>
          <w:rFonts w:ascii="Calibri" w:eastAsia="Calibri" w:hAnsi="Calibri" w:cs="Calibri"/>
          <w:sz w:val="22"/>
          <w:szCs w:val="22"/>
        </w:rPr>
      </w:pPr>
    </w:p>
    <w:p w14:paraId="59C2C4F3" w14:textId="77777777" w:rsidR="00CA71A4" w:rsidRDefault="00CA71A4">
      <w:pPr>
        <w:spacing w:after="160" w:line="259" w:lineRule="auto"/>
        <w:rPr>
          <w:rFonts w:ascii="Calibri" w:eastAsia="Calibri" w:hAnsi="Calibri" w:cs="Calibri"/>
          <w:sz w:val="22"/>
          <w:szCs w:val="22"/>
        </w:rPr>
      </w:pPr>
    </w:p>
    <w:p w14:paraId="200A782E"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EA4E61" w14:paraId="4BEE8119"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DB8FF27" w14:textId="0B04F0BE" w:rsidR="00EA4E61" w:rsidRPr="00CD414D" w:rsidRDefault="00EA4E61"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Pr>
                <w:rFonts w:ascii="Calibri" w:eastAsia="Calibri" w:hAnsi="Calibri" w:cs="Calibri"/>
                <w:b/>
                <w:sz w:val="22"/>
                <w:szCs w:val="22"/>
              </w:rPr>
              <w:t>4</w:t>
            </w:r>
          </w:p>
          <w:p w14:paraId="7D215F92" w14:textId="77777777" w:rsidR="00EA4E61" w:rsidRPr="00CD414D" w:rsidRDefault="00EA4E61"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045C4D2B" w14:textId="1405F704"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6409181A" w14:textId="55399A63" w:rsidR="00EA4E61" w:rsidRPr="002B1A62" w:rsidRDefault="00EA4E61" w:rsidP="00B80A2E">
            <w:pPr>
              <w:rPr>
                <w:b/>
                <w:sz w:val="22"/>
                <w:szCs w:val="22"/>
              </w:rPr>
            </w:pPr>
            <w:r w:rsidRPr="00EA4E61">
              <w:rPr>
                <w:b/>
                <w:sz w:val="22"/>
                <w:szCs w:val="22"/>
              </w:rPr>
              <w:t>REGISTRAR ENVÍO DE NOTIFICACIÓN</w:t>
            </w:r>
          </w:p>
        </w:tc>
      </w:tr>
      <w:tr w:rsidR="00EA4E61" w14:paraId="59F045A2" w14:textId="77777777" w:rsidTr="00B80A2E">
        <w:trPr>
          <w:trHeight w:val="662"/>
        </w:trPr>
        <w:tc>
          <w:tcPr>
            <w:tcW w:w="3681" w:type="dxa"/>
          </w:tcPr>
          <w:p w14:paraId="17DB8C41"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5CA049DE" w14:textId="1495C195"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Sistema</w:t>
            </w:r>
            <w:r>
              <w:rPr>
                <w:rFonts w:ascii="Calibri" w:eastAsia="Calibri" w:hAnsi="Calibri" w:cs="Calibri"/>
                <w:bCs/>
                <w:sz w:val="22"/>
                <w:szCs w:val="22"/>
              </w:rPr>
              <w:t>.</w:t>
            </w:r>
          </w:p>
        </w:tc>
        <w:tc>
          <w:tcPr>
            <w:tcW w:w="5103" w:type="dxa"/>
            <w:gridSpan w:val="2"/>
          </w:tcPr>
          <w:p w14:paraId="0C3EA298"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EA4E61" w14:paraId="2A93F8ED"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71AC3C54"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7793529B" w14:textId="7804CAA5"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Media</w:t>
            </w:r>
          </w:p>
        </w:tc>
        <w:tc>
          <w:tcPr>
            <w:tcW w:w="5103" w:type="dxa"/>
            <w:gridSpan w:val="2"/>
          </w:tcPr>
          <w:p w14:paraId="2F74609A"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9D4FA52" w14:textId="701513B2"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Registro de envío de notificaciones</w:t>
            </w:r>
          </w:p>
        </w:tc>
      </w:tr>
      <w:tr w:rsidR="00EA4E61" w14:paraId="2B38A260" w14:textId="77777777" w:rsidTr="00B80A2E">
        <w:trPr>
          <w:trHeight w:val="597"/>
        </w:trPr>
        <w:tc>
          <w:tcPr>
            <w:tcW w:w="3681" w:type="dxa"/>
          </w:tcPr>
          <w:p w14:paraId="320DA4F9"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09C16D79" w14:textId="16400BB4"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Datos de la notificación enviada</w:t>
            </w:r>
          </w:p>
        </w:tc>
        <w:tc>
          <w:tcPr>
            <w:tcW w:w="5103" w:type="dxa"/>
            <w:gridSpan w:val="2"/>
          </w:tcPr>
          <w:p w14:paraId="5C917879"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3C798AA" w14:textId="162EA36B"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Confirmación de registro de envío</w:t>
            </w:r>
          </w:p>
        </w:tc>
      </w:tr>
      <w:tr w:rsidR="00EA4E61" w14:paraId="0111BB3C"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36BA16F1" w14:textId="5F6A81F8"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EA4E61">
              <w:rPr>
                <w:rFonts w:ascii="Calibri" w:eastAsia="Calibri" w:hAnsi="Calibri" w:cs="Calibri"/>
                <w:bCs/>
                <w:sz w:val="22"/>
                <w:szCs w:val="22"/>
              </w:rPr>
              <w:t>Registrar en la base de datos cada notificación enviada, incluidos detalles como el destinatario, el contenido y la fecha de envío.</w:t>
            </w:r>
          </w:p>
          <w:p w14:paraId="1C0EDBC4" w14:textId="77777777" w:rsidR="00EA4E61" w:rsidRPr="00CD414D" w:rsidRDefault="00EA4E61" w:rsidP="00B80A2E">
            <w:pPr>
              <w:ind w:left="360"/>
              <w:rPr>
                <w:rFonts w:ascii="Calibri" w:eastAsia="Calibri" w:hAnsi="Calibri" w:cs="Calibri"/>
                <w:bCs/>
                <w:sz w:val="22"/>
                <w:szCs w:val="22"/>
              </w:rPr>
            </w:pPr>
          </w:p>
        </w:tc>
      </w:tr>
      <w:tr w:rsidR="00EA4E61" w14:paraId="70E634A4" w14:textId="77777777" w:rsidTr="00B80A2E">
        <w:trPr>
          <w:trHeight w:val="683"/>
        </w:trPr>
        <w:tc>
          <w:tcPr>
            <w:tcW w:w="8784" w:type="dxa"/>
            <w:gridSpan w:val="3"/>
          </w:tcPr>
          <w:p w14:paraId="204895C9"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BA70136" w14:textId="56968AFE" w:rsidR="00EA4E61" w:rsidRPr="00CD414D" w:rsidRDefault="00EA4E61" w:rsidP="00B80A2E">
            <w:pPr>
              <w:spacing w:after="160" w:line="259" w:lineRule="auto"/>
              <w:ind w:left="720"/>
              <w:rPr>
                <w:rFonts w:ascii="Calibri" w:eastAsia="Calibri" w:hAnsi="Calibri" w:cs="Calibri"/>
                <w:bCs/>
                <w:sz w:val="22"/>
                <w:szCs w:val="22"/>
              </w:rPr>
            </w:pPr>
            <w:r w:rsidRPr="00EA4E61">
              <w:rPr>
                <w:rFonts w:ascii="Calibri" w:eastAsia="Calibri" w:hAnsi="Calibri" w:cs="Calibri"/>
                <w:bCs/>
                <w:sz w:val="22"/>
                <w:szCs w:val="22"/>
              </w:rPr>
              <w:t>Si no se puede registrar el envío de la notificación, mostrar un mensaje de error y registrar el motivo del fallo.</w:t>
            </w:r>
          </w:p>
        </w:tc>
      </w:tr>
      <w:tr w:rsidR="00EA4E61" w14:paraId="6E36ADF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A7E6CBA"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6F1E0870" w14:textId="527295A4"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Cada notificación enviada se registra correctamente en la base de datos.</w:t>
            </w:r>
          </w:p>
        </w:tc>
      </w:tr>
    </w:tbl>
    <w:p w14:paraId="4CB13E7F" w14:textId="77777777" w:rsidR="00CA71A4" w:rsidRDefault="00CA71A4">
      <w:pPr>
        <w:spacing w:after="160" w:line="259" w:lineRule="auto"/>
        <w:rPr>
          <w:rFonts w:ascii="Calibri" w:eastAsia="Calibri" w:hAnsi="Calibri" w:cs="Calibri"/>
          <w:sz w:val="22"/>
          <w:szCs w:val="22"/>
        </w:rPr>
      </w:pPr>
    </w:p>
    <w:p w14:paraId="46B77A68"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EA4E61" w14:paraId="13070990"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59D8AF1" w14:textId="0043DF87" w:rsidR="00EA4E61" w:rsidRPr="00CD414D" w:rsidRDefault="00EA4E61"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Pr>
                <w:rFonts w:ascii="Calibri" w:eastAsia="Calibri" w:hAnsi="Calibri" w:cs="Calibri"/>
                <w:b/>
                <w:sz w:val="22"/>
                <w:szCs w:val="22"/>
              </w:rPr>
              <w:t>5</w:t>
            </w:r>
          </w:p>
          <w:p w14:paraId="77E81EEE" w14:textId="77777777" w:rsidR="00EA4E61" w:rsidRPr="00CD414D" w:rsidRDefault="00EA4E61"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1EF7996F" w14:textId="653606C5"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1BC5EC4D" w14:textId="188D53C8" w:rsidR="00EA4E61" w:rsidRPr="002B1A62" w:rsidRDefault="00EA4E61" w:rsidP="00B80A2E">
            <w:pPr>
              <w:rPr>
                <w:b/>
                <w:sz w:val="22"/>
                <w:szCs w:val="22"/>
              </w:rPr>
            </w:pPr>
            <w:r w:rsidRPr="00EA4E61">
              <w:rPr>
                <w:b/>
                <w:sz w:val="22"/>
                <w:szCs w:val="22"/>
              </w:rPr>
              <w:t>PERSONALIZAR PLANTILLAS DE NOTIFICACIÓN</w:t>
            </w:r>
          </w:p>
        </w:tc>
      </w:tr>
      <w:tr w:rsidR="00EA4E61" w14:paraId="38581AEB" w14:textId="77777777" w:rsidTr="00B80A2E">
        <w:trPr>
          <w:trHeight w:val="662"/>
        </w:trPr>
        <w:tc>
          <w:tcPr>
            <w:tcW w:w="3681" w:type="dxa"/>
          </w:tcPr>
          <w:p w14:paraId="100686A6"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65683DA8" w14:textId="750C1EA7"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Administrador del sistema</w:t>
            </w:r>
          </w:p>
        </w:tc>
        <w:tc>
          <w:tcPr>
            <w:tcW w:w="5103" w:type="dxa"/>
            <w:gridSpan w:val="2"/>
          </w:tcPr>
          <w:p w14:paraId="6B124E70"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EA4E61" w14:paraId="6A7F4CAF"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70D8982"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4D60F56D" w14:textId="08CE6D9A"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Baja</w:t>
            </w:r>
          </w:p>
        </w:tc>
        <w:tc>
          <w:tcPr>
            <w:tcW w:w="5103" w:type="dxa"/>
            <w:gridSpan w:val="2"/>
          </w:tcPr>
          <w:p w14:paraId="1EAAB8A8"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BB42F17" w14:textId="7A710320"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Interfaz de personalización de plantillas</w:t>
            </w:r>
          </w:p>
        </w:tc>
      </w:tr>
      <w:tr w:rsidR="00EA4E61" w14:paraId="0A814068" w14:textId="77777777" w:rsidTr="00B80A2E">
        <w:trPr>
          <w:trHeight w:val="597"/>
        </w:trPr>
        <w:tc>
          <w:tcPr>
            <w:tcW w:w="3681" w:type="dxa"/>
          </w:tcPr>
          <w:p w14:paraId="30ADD2C8"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177C0A24" w14:textId="28E2ACF8" w:rsidR="00EA4E61"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Modificación de la plantilla de notificación (asunto, cuerpo)</w:t>
            </w:r>
          </w:p>
        </w:tc>
        <w:tc>
          <w:tcPr>
            <w:tcW w:w="5103" w:type="dxa"/>
            <w:gridSpan w:val="2"/>
          </w:tcPr>
          <w:p w14:paraId="0C9DC57F"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1BAE5861" w14:textId="346DF810" w:rsidR="00EA4E61"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Confirmación de modificación de plantilla</w:t>
            </w:r>
          </w:p>
        </w:tc>
      </w:tr>
      <w:tr w:rsidR="00EA4E61" w14:paraId="05381ACF"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1B908DFB" w14:textId="7EA2E694"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EA4E61">
              <w:rPr>
                <w:rFonts w:ascii="Calibri" w:eastAsia="Calibri" w:hAnsi="Calibri" w:cs="Calibri"/>
                <w:bCs/>
                <w:sz w:val="22"/>
                <w:szCs w:val="22"/>
              </w:rPr>
              <w:t>Permitir a los administradores personalizar las plantillas de notificación utilizadas para enviar mensajes a los usuarios.</w:t>
            </w:r>
          </w:p>
          <w:p w14:paraId="13A39281" w14:textId="77777777" w:rsidR="00EA4E61" w:rsidRPr="00CD414D" w:rsidRDefault="00EA4E61" w:rsidP="00B80A2E">
            <w:pPr>
              <w:ind w:left="360"/>
              <w:rPr>
                <w:rFonts w:ascii="Calibri" w:eastAsia="Calibri" w:hAnsi="Calibri" w:cs="Calibri"/>
                <w:bCs/>
                <w:sz w:val="22"/>
                <w:szCs w:val="22"/>
              </w:rPr>
            </w:pPr>
          </w:p>
        </w:tc>
      </w:tr>
      <w:tr w:rsidR="00EA4E61" w14:paraId="64FDF636" w14:textId="77777777" w:rsidTr="00B80A2E">
        <w:trPr>
          <w:trHeight w:val="683"/>
        </w:trPr>
        <w:tc>
          <w:tcPr>
            <w:tcW w:w="8784" w:type="dxa"/>
            <w:gridSpan w:val="3"/>
          </w:tcPr>
          <w:p w14:paraId="546936AA"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6362EBD3" w14:textId="6893EF34" w:rsidR="00EA4E61" w:rsidRPr="00CD414D" w:rsidRDefault="008F7E59" w:rsidP="00B80A2E">
            <w:pPr>
              <w:spacing w:after="160" w:line="259" w:lineRule="auto"/>
              <w:ind w:left="720"/>
              <w:rPr>
                <w:rFonts w:ascii="Calibri" w:eastAsia="Calibri" w:hAnsi="Calibri" w:cs="Calibri"/>
                <w:bCs/>
                <w:sz w:val="22"/>
                <w:szCs w:val="22"/>
              </w:rPr>
            </w:pPr>
            <w:r w:rsidRPr="008F7E59">
              <w:rPr>
                <w:rFonts w:ascii="Calibri" w:eastAsia="Calibri" w:hAnsi="Calibri" w:cs="Calibri"/>
                <w:bCs/>
                <w:sz w:val="22"/>
                <w:szCs w:val="22"/>
              </w:rPr>
              <w:t>Si la modificación de la plantilla falla debido a problemas de formato o permisos, mostrar un mensaje de error.</w:t>
            </w:r>
          </w:p>
        </w:tc>
      </w:tr>
      <w:tr w:rsidR="00EA4E61" w14:paraId="6C8F5445"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7DDB596B"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lastRenderedPageBreak/>
              <w:t>Criterios de aceptación:</w:t>
            </w:r>
          </w:p>
          <w:p w14:paraId="63025BF9" w14:textId="72E7E310" w:rsidR="00EA4E61"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Las plantillas de notificación se pueden personalizar según las necesidades del sistema.</w:t>
            </w:r>
          </w:p>
        </w:tc>
      </w:tr>
    </w:tbl>
    <w:p w14:paraId="07DFD3AF" w14:textId="77777777" w:rsidR="00CA71A4" w:rsidRDefault="00CA71A4">
      <w:pPr>
        <w:spacing w:after="160" w:line="259" w:lineRule="auto"/>
        <w:rPr>
          <w:rFonts w:ascii="Calibri" w:eastAsia="Calibri" w:hAnsi="Calibri" w:cs="Calibri"/>
          <w:sz w:val="22"/>
          <w:szCs w:val="22"/>
        </w:rPr>
      </w:pPr>
    </w:p>
    <w:p w14:paraId="30C88344" w14:textId="77777777" w:rsidR="00CA71A4" w:rsidRDefault="00CA71A4">
      <w:pPr>
        <w:spacing w:after="160" w:line="259" w:lineRule="auto"/>
        <w:rPr>
          <w:rFonts w:ascii="Calibri" w:eastAsia="Calibri" w:hAnsi="Calibri" w:cs="Calibri"/>
          <w:sz w:val="22"/>
          <w:szCs w:val="22"/>
        </w:rPr>
      </w:pPr>
    </w:p>
    <w:p w14:paraId="1760A55E" w14:textId="77777777" w:rsidR="00CA71A4" w:rsidRDefault="00CA71A4">
      <w:pPr>
        <w:spacing w:after="160" w:line="259" w:lineRule="auto"/>
        <w:rPr>
          <w:rFonts w:ascii="Calibri" w:eastAsia="Calibri" w:hAnsi="Calibri" w:cs="Calibri"/>
          <w:sz w:val="22"/>
          <w:szCs w:val="22"/>
        </w:rPr>
      </w:pPr>
    </w:p>
    <w:p w14:paraId="71B4BC92" w14:textId="77777777" w:rsidR="00CA71A4" w:rsidRDefault="00CA71A4">
      <w:pPr>
        <w:spacing w:after="160" w:line="259" w:lineRule="auto"/>
        <w:rPr>
          <w:rFonts w:ascii="Calibri" w:eastAsia="Calibri" w:hAnsi="Calibri" w:cs="Calibri"/>
          <w:sz w:val="22"/>
          <w:szCs w:val="22"/>
        </w:rPr>
      </w:pPr>
    </w:p>
    <w:p w14:paraId="003D4D09" w14:textId="036790A9" w:rsidR="008F7E59" w:rsidRDefault="008F7E59" w:rsidP="002577D5">
      <w:pPr>
        <w:pStyle w:val="Heading3"/>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8F7E59" w14:paraId="75D2F5CC"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9C1670A" w14:textId="75AFE538" w:rsidR="008F7E59" w:rsidRPr="00CD414D" w:rsidRDefault="008F7E59"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S1</w:t>
            </w:r>
          </w:p>
          <w:p w14:paraId="7B9AB136" w14:textId="4B33382F" w:rsidR="008F7E59" w:rsidRPr="00CD414D" w:rsidRDefault="008F7E59"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788D68DD" w14:textId="4CFE2039"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63FCD70D" w14:textId="4FFA9D49" w:rsidR="008F7E59" w:rsidRPr="002B1A62" w:rsidRDefault="008F7E59" w:rsidP="00B80A2E">
            <w:pPr>
              <w:rPr>
                <w:b/>
                <w:sz w:val="22"/>
                <w:szCs w:val="22"/>
              </w:rPr>
            </w:pPr>
            <w:r w:rsidRPr="008F7E59">
              <w:rPr>
                <w:b/>
                <w:sz w:val="22"/>
                <w:szCs w:val="22"/>
              </w:rPr>
              <w:t>ADMINISTRAR USUARIOS</w:t>
            </w:r>
          </w:p>
        </w:tc>
      </w:tr>
      <w:tr w:rsidR="008F7E59" w14:paraId="520E2385" w14:textId="77777777" w:rsidTr="00B80A2E">
        <w:trPr>
          <w:trHeight w:val="662"/>
        </w:trPr>
        <w:tc>
          <w:tcPr>
            <w:tcW w:w="3681" w:type="dxa"/>
          </w:tcPr>
          <w:p w14:paraId="392C786A"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A144429" w14:textId="77777777" w:rsidR="008F7E59" w:rsidRPr="00CD414D" w:rsidRDefault="008F7E59" w:rsidP="00B80A2E">
            <w:pPr>
              <w:rPr>
                <w:rFonts w:ascii="Calibri" w:eastAsia="Calibri" w:hAnsi="Calibri" w:cs="Calibri"/>
                <w:bCs/>
                <w:sz w:val="22"/>
                <w:szCs w:val="22"/>
              </w:rPr>
            </w:pPr>
            <w:r w:rsidRPr="00EA4E61">
              <w:rPr>
                <w:rFonts w:ascii="Calibri" w:eastAsia="Calibri" w:hAnsi="Calibri" w:cs="Calibri"/>
                <w:bCs/>
                <w:sz w:val="22"/>
                <w:szCs w:val="22"/>
              </w:rPr>
              <w:t>Administrador del sistema</w:t>
            </w:r>
          </w:p>
        </w:tc>
        <w:tc>
          <w:tcPr>
            <w:tcW w:w="5103" w:type="dxa"/>
            <w:gridSpan w:val="2"/>
          </w:tcPr>
          <w:p w14:paraId="7687C7EF"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F7E59" w14:paraId="5356057F"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03757D5C"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4D56F64E" w14:textId="04E19E17"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Alta</w:t>
            </w:r>
          </w:p>
        </w:tc>
        <w:tc>
          <w:tcPr>
            <w:tcW w:w="5103" w:type="dxa"/>
            <w:gridSpan w:val="2"/>
          </w:tcPr>
          <w:p w14:paraId="1C33FDE8"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1A07285" w14:textId="2CEC1EC8"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Interfaz de administración de usuarios</w:t>
            </w:r>
          </w:p>
        </w:tc>
      </w:tr>
      <w:tr w:rsidR="008F7E59" w14:paraId="0219FFCD" w14:textId="77777777" w:rsidTr="00B80A2E">
        <w:trPr>
          <w:trHeight w:val="597"/>
        </w:trPr>
        <w:tc>
          <w:tcPr>
            <w:tcW w:w="3681" w:type="dxa"/>
          </w:tcPr>
          <w:p w14:paraId="261DC749" w14:textId="77777777" w:rsidR="008F7E59" w:rsidRDefault="008F7E59"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5F72EF71" w14:textId="5AEBBA3C"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Datos del usuario (nombre, correo electrónico, contraseña, etc.)</w:t>
            </w:r>
          </w:p>
        </w:tc>
        <w:tc>
          <w:tcPr>
            <w:tcW w:w="5103" w:type="dxa"/>
            <w:gridSpan w:val="2"/>
          </w:tcPr>
          <w:p w14:paraId="5758BD88"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026BF170" w14:textId="7130CF9E"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Confirmación de operación exitosa</w:t>
            </w:r>
          </w:p>
        </w:tc>
      </w:tr>
      <w:tr w:rsidR="008F7E59" w14:paraId="24A55A5E"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3A771219" w14:textId="2AD93AD0"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8F7E59">
              <w:rPr>
                <w:rFonts w:ascii="Calibri" w:eastAsia="Calibri" w:hAnsi="Calibri" w:cs="Calibri"/>
                <w:bCs/>
                <w:sz w:val="22"/>
                <w:szCs w:val="22"/>
              </w:rPr>
              <w:t>Permitir a los administradores crear, modificar y eliminar usuarios del sistema.</w:t>
            </w:r>
          </w:p>
          <w:p w14:paraId="04FE2385" w14:textId="77777777" w:rsidR="008F7E59" w:rsidRPr="00CD414D" w:rsidRDefault="008F7E59" w:rsidP="00B80A2E">
            <w:pPr>
              <w:ind w:left="360"/>
              <w:rPr>
                <w:rFonts w:ascii="Calibri" w:eastAsia="Calibri" w:hAnsi="Calibri" w:cs="Calibri"/>
                <w:bCs/>
                <w:sz w:val="22"/>
                <w:szCs w:val="22"/>
              </w:rPr>
            </w:pPr>
          </w:p>
        </w:tc>
      </w:tr>
      <w:tr w:rsidR="008F7E59" w14:paraId="335A23F9" w14:textId="77777777" w:rsidTr="00B80A2E">
        <w:trPr>
          <w:trHeight w:val="683"/>
        </w:trPr>
        <w:tc>
          <w:tcPr>
            <w:tcW w:w="8784" w:type="dxa"/>
            <w:gridSpan w:val="3"/>
          </w:tcPr>
          <w:p w14:paraId="768892B3"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070D2F6" w14:textId="11260FC8" w:rsidR="008F7E59" w:rsidRPr="00CD414D" w:rsidRDefault="008F7E59" w:rsidP="00B80A2E">
            <w:pPr>
              <w:spacing w:after="160" w:line="259" w:lineRule="auto"/>
              <w:ind w:left="720"/>
              <w:rPr>
                <w:rFonts w:ascii="Calibri" w:eastAsia="Calibri" w:hAnsi="Calibri" w:cs="Calibri"/>
                <w:bCs/>
                <w:sz w:val="22"/>
                <w:szCs w:val="22"/>
              </w:rPr>
            </w:pPr>
            <w:r w:rsidRPr="008F7E59">
              <w:rPr>
                <w:rFonts w:ascii="Calibri" w:eastAsia="Calibri" w:hAnsi="Calibri" w:cs="Calibri"/>
                <w:bCs/>
                <w:sz w:val="22"/>
                <w:szCs w:val="22"/>
              </w:rPr>
              <w:t>Si la operación de administración falla debido a errores de validación o de conexión, mostrar un mensaje de error.</w:t>
            </w:r>
          </w:p>
        </w:tc>
      </w:tr>
      <w:tr w:rsidR="008F7E59" w14:paraId="0B27719D"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422E3FF" w14:textId="77777777" w:rsidR="008F7E59" w:rsidRDefault="008F7E59"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69916DA0" w14:textId="7D74105E"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Los administradores pueden gestionar los usuarios del sistema de manera efectiva.</w:t>
            </w:r>
          </w:p>
        </w:tc>
      </w:tr>
    </w:tbl>
    <w:p w14:paraId="3DB31A6F" w14:textId="1AA44B52"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5204"/>
        <w:tblW w:w="8784" w:type="dxa"/>
        <w:tblLayout w:type="fixed"/>
        <w:tblLook w:val="0400" w:firstRow="0" w:lastRow="0" w:firstColumn="0" w:lastColumn="0" w:noHBand="0" w:noVBand="1"/>
      </w:tblPr>
      <w:tblGrid>
        <w:gridCol w:w="3681"/>
        <w:gridCol w:w="1984"/>
        <w:gridCol w:w="3119"/>
      </w:tblGrid>
      <w:tr w:rsidR="008F7E59" w14:paraId="517BB1DF" w14:textId="77777777" w:rsidTr="003F37C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84CBDE0" w14:textId="2F79D330" w:rsidR="008F7E59" w:rsidRPr="00CD414D" w:rsidRDefault="008F7E59" w:rsidP="003F37C6">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S2</w:t>
            </w:r>
          </w:p>
          <w:p w14:paraId="131D2F44" w14:textId="77777777" w:rsidR="008F7E59" w:rsidRPr="00CD414D" w:rsidRDefault="008F7E59" w:rsidP="003F37C6">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61AB04F7" w14:textId="527EBCE1"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8EA5995" w14:textId="7E7CACF6" w:rsidR="008F7E59" w:rsidRPr="002B1A62" w:rsidRDefault="008F7E59" w:rsidP="003F37C6">
            <w:pPr>
              <w:rPr>
                <w:b/>
                <w:sz w:val="22"/>
                <w:szCs w:val="22"/>
              </w:rPr>
            </w:pPr>
            <w:r w:rsidRPr="008F7E59">
              <w:rPr>
                <w:b/>
                <w:sz w:val="22"/>
                <w:szCs w:val="22"/>
              </w:rPr>
              <w:t>ASIGNAR ROLES Y PERMISOS</w:t>
            </w:r>
          </w:p>
        </w:tc>
      </w:tr>
      <w:tr w:rsidR="008F7E59" w14:paraId="2B76F85D" w14:textId="77777777" w:rsidTr="003F37C6">
        <w:trPr>
          <w:trHeight w:val="662"/>
        </w:trPr>
        <w:tc>
          <w:tcPr>
            <w:tcW w:w="3681" w:type="dxa"/>
          </w:tcPr>
          <w:p w14:paraId="1163A4E3"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36B94905" w14:textId="77777777" w:rsidR="008F7E59" w:rsidRPr="00CD414D" w:rsidRDefault="008F7E59" w:rsidP="003F37C6">
            <w:pPr>
              <w:rPr>
                <w:rFonts w:ascii="Calibri" w:eastAsia="Calibri" w:hAnsi="Calibri" w:cs="Calibri"/>
                <w:bCs/>
                <w:sz w:val="22"/>
                <w:szCs w:val="22"/>
              </w:rPr>
            </w:pPr>
            <w:r w:rsidRPr="00EA4E61">
              <w:rPr>
                <w:rFonts w:ascii="Calibri" w:eastAsia="Calibri" w:hAnsi="Calibri" w:cs="Calibri"/>
                <w:bCs/>
                <w:sz w:val="22"/>
                <w:szCs w:val="22"/>
              </w:rPr>
              <w:t>Administrador del sistema</w:t>
            </w:r>
          </w:p>
        </w:tc>
        <w:tc>
          <w:tcPr>
            <w:tcW w:w="5103" w:type="dxa"/>
            <w:gridSpan w:val="2"/>
          </w:tcPr>
          <w:p w14:paraId="7D331343"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F7E59" w14:paraId="34F11DEA" w14:textId="77777777" w:rsidTr="003F37C6">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0E22C78D"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74E35CD" w14:textId="5032F19C"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Media</w:t>
            </w:r>
          </w:p>
        </w:tc>
        <w:tc>
          <w:tcPr>
            <w:tcW w:w="5103" w:type="dxa"/>
            <w:gridSpan w:val="2"/>
          </w:tcPr>
          <w:p w14:paraId="3E72E18C"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58439D29" w14:textId="536CF389"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Interfaz de asignación de roles y permisos</w:t>
            </w:r>
          </w:p>
        </w:tc>
      </w:tr>
      <w:tr w:rsidR="008F7E59" w14:paraId="16338A5C" w14:textId="77777777" w:rsidTr="003F37C6">
        <w:trPr>
          <w:trHeight w:val="597"/>
        </w:trPr>
        <w:tc>
          <w:tcPr>
            <w:tcW w:w="3681" w:type="dxa"/>
          </w:tcPr>
          <w:p w14:paraId="211562B1" w14:textId="77777777" w:rsidR="008F7E59" w:rsidRDefault="008F7E59" w:rsidP="003F37C6">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4C77DB1E" w14:textId="2C8C618F"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Selección del usuario y asignación de roles/permisos</w:t>
            </w:r>
            <w:r>
              <w:rPr>
                <w:rFonts w:ascii="Calibri" w:eastAsia="Calibri" w:hAnsi="Calibri" w:cs="Calibri"/>
                <w:bCs/>
                <w:sz w:val="22"/>
                <w:szCs w:val="22"/>
              </w:rPr>
              <w:t>.</w:t>
            </w:r>
          </w:p>
        </w:tc>
        <w:tc>
          <w:tcPr>
            <w:tcW w:w="5103" w:type="dxa"/>
            <w:gridSpan w:val="2"/>
          </w:tcPr>
          <w:p w14:paraId="2D1DFE4B"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Salida:</w:t>
            </w:r>
          </w:p>
          <w:p w14:paraId="72B14867" w14:textId="6434FE3C"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Confirmación de asignación exitosa</w:t>
            </w:r>
          </w:p>
        </w:tc>
      </w:tr>
      <w:tr w:rsidR="008F7E59" w14:paraId="1479C99A" w14:textId="77777777" w:rsidTr="003F37C6">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524FB779" w14:textId="6AAB7513"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8F7E59">
              <w:rPr>
                <w:rFonts w:ascii="Calibri" w:eastAsia="Calibri" w:hAnsi="Calibri" w:cs="Calibri"/>
                <w:bCs/>
                <w:sz w:val="22"/>
                <w:szCs w:val="22"/>
              </w:rPr>
              <w:t>Permitir a los administradores asignar roles y permisos específicos a los usuarios del sistema.</w:t>
            </w:r>
          </w:p>
          <w:p w14:paraId="573E84CE" w14:textId="77777777" w:rsidR="008F7E59" w:rsidRPr="00CD414D" w:rsidRDefault="008F7E59" w:rsidP="003F37C6">
            <w:pPr>
              <w:ind w:left="360"/>
              <w:rPr>
                <w:rFonts w:ascii="Calibri" w:eastAsia="Calibri" w:hAnsi="Calibri" w:cs="Calibri"/>
                <w:bCs/>
                <w:sz w:val="22"/>
                <w:szCs w:val="22"/>
              </w:rPr>
            </w:pPr>
          </w:p>
        </w:tc>
      </w:tr>
      <w:tr w:rsidR="008F7E59" w14:paraId="331CB13F" w14:textId="77777777" w:rsidTr="003F37C6">
        <w:trPr>
          <w:trHeight w:val="683"/>
        </w:trPr>
        <w:tc>
          <w:tcPr>
            <w:tcW w:w="8784" w:type="dxa"/>
            <w:gridSpan w:val="3"/>
          </w:tcPr>
          <w:p w14:paraId="1F37C89A"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lastRenderedPageBreak/>
              <w:t>Manejo de situaciones anormales:</w:t>
            </w:r>
          </w:p>
          <w:p w14:paraId="3A178381" w14:textId="22C41E21" w:rsidR="008F7E59" w:rsidRPr="00CD414D" w:rsidRDefault="008F7E59" w:rsidP="003F37C6">
            <w:pPr>
              <w:spacing w:after="160" w:line="259" w:lineRule="auto"/>
              <w:ind w:left="720"/>
              <w:rPr>
                <w:rFonts w:ascii="Calibri" w:eastAsia="Calibri" w:hAnsi="Calibri" w:cs="Calibri"/>
                <w:bCs/>
                <w:sz w:val="22"/>
                <w:szCs w:val="22"/>
              </w:rPr>
            </w:pPr>
            <w:r w:rsidRPr="008F7E59">
              <w:rPr>
                <w:rFonts w:ascii="Calibri" w:eastAsia="Calibri" w:hAnsi="Calibri" w:cs="Calibri"/>
                <w:bCs/>
                <w:sz w:val="22"/>
                <w:szCs w:val="22"/>
              </w:rPr>
              <w:t>Si la asignación de roles o permisos falla debido a permisos insuficientes o datos incorrectos, mostrar un mensaje de error.</w:t>
            </w:r>
          </w:p>
        </w:tc>
      </w:tr>
      <w:tr w:rsidR="008F7E59" w14:paraId="2F2C30C3" w14:textId="77777777" w:rsidTr="003F37C6">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6EC89F5E" w14:textId="77777777" w:rsidR="008F7E59" w:rsidRDefault="008F7E59" w:rsidP="003F37C6">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2196BF0E" w14:textId="52A36E9F"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Los administradores pueden asignar roles y permisos a los usuarios según las necesidades del sistema.</w:t>
            </w:r>
          </w:p>
        </w:tc>
      </w:tr>
    </w:tbl>
    <w:p w14:paraId="2BEA585D" w14:textId="77777777" w:rsidR="008F7E59" w:rsidRDefault="008F7E59">
      <w:pPr>
        <w:spacing w:after="160" w:line="259" w:lineRule="auto"/>
        <w:rPr>
          <w:rFonts w:ascii="Calibri" w:eastAsia="Calibri" w:hAnsi="Calibri" w:cs="Calibri"/>
          <w:sz w:val="22"/>
          <w:szCs w:val="22"/>
        </w:rPr>
      </w:pPr>
    </w:p>
    <w:p w14:paraId="1B09F5A9"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8F7E59" w14:paraId="6FCBCD8D"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0876B1D" w14:textId="66DC1A4D" w:rsidR="008F7E59" w:rsidRPr="00CD414D" w:rsidRDefault="008F7E59"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S3</w:t>
            </w:r>
          </w:p>
          <w:p w14:paraId="5624FDD1" w14:textId="77777777" w:rsidR="008F7E59" w:rsidRPr="00CD414D" w:rsidRDefault="008F7E59"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642A234D" w14:textId="109DB0BD"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3F991BC9" w14:textId="58DB5485" w:rsidR="008F7E59" w:rsidRPr="002B1A62" w:rsidRDefault="008F7E59" w:rsidP="00B80A2E">
            <w:pPr>
              <w:rPr>
                <w:b/>
                <w:sz w:val="22"/>
                <w:szCs w:val="22"/>
              </w:rPr>
            </w:pPr>
            <w:r w:rsidRPr="008F7E59">
              <w:rPr>
                <w:b/>
                <w:sz w:val="22"/>
                <w:szCs w:val="22"/>
              </w:rPr>
              <w:t>REGISTRO DE ACCESO</w:t>
            </w:r>
          </w:p>
        </w:tc>
      </w:tr>
      <w:tr w:rsidR="008F7E59" w14:paraId="40EBA101" w14:textId="77777777" w:rsidTr="00B80A2E">
        <w:trPr>
          <w:trHeight w:val="662"/>
        </w:trPr>
        <w:tc>
          <w:tcPr>
            <w:tcW w:w="3681" w:type="dxa"/>
          </w:tcPr>
          <w:p w14:paraId="78998AC3"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356D5473" w14:textId="77777777" w:rsidR="008F7E59" w:rsidRPr="00CD414D" w:rsidRDefault="008F7E59" w:rsidP="00B80A2E">
            <w:pPr>
              <w:rPr>
                <w:rFonts w:ascii="Calibri" w:eastAsia="Calibri" w:hAnsi="Calibri" w:cs="Calibri"/>
                <w:bCs/>
                <w:sz w:val="22"/>
                <w:szCs w:val="22"/>
              </w:rPr>
            </w:pPr>
            <w:r w:rsidRPr="00EA4E61">
              <w:rPr>
                <w:rFonts w:ascii="Calibri" w:eastAsia="Calibri" w:hAnsi="Calibri" w:cs="Calibri"/>
                <w:bCs/>
                <w:sz w:val="22"/>
                <w:szCs w:val="22"/>
              </w:rPr>
              <w:t>Administrador del sistema</w:t>
            </w:r>
          </w:p>
        </w:tc>
        <w:tc>
          <w:tcPr>
            <w:tcW w:w="5103" w:type="dxa"/>
            <w:gridSpan w:val="2"/>
          </w:tcPr>
          <w:p w14:paraId="3E4D9220"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F7E59" w14:paraId="71325960"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A8C72DD"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91F5768" w14:textId="0C602711"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Alta</w:t>
            </w:r>
          </w:p>
        </w:tc>
        <w:tc>
          <w:tcPr>
            <w:tcW w:w="5103" w:type="dxa"/>
            <w:gridSpan w:val="2"/>
          </w:tcPr>
          <w:p w14:paraId="726929CA"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477511A2" w14:textId="1476066F"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Registro de acceso</w:t>
            </w:r>
          </w:p>
        </w:tc>
      </w:tr>
      <w:tr w:rsidR="008F7E59" w14:paraId="7E39036B" w14:textId="77777777" w:rsidTr="00B80A2E">
        <w:trPr>
          <w:trHeight w:val="597"/>
        </w:trPr>
        <w:tc>
          <w:tcPr>
            <w:tcW w:w="3681" w:type="dxa"/>
          </w:tcPr>
          <w:p w14:paraId="339BBCCD" w14:textId="77777777" w:rsidR="008F7E59" w:rsidRDefault="008F7E59"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78A6C0F0" w14:textId="1C9C2576"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Datos de inicio de sesión (nombre de usuario, contraseña)</w:t>
            </w:r>
            <w:r>
              <w:rPr>
                <w:rFonts w:ascii="Calibri" w:eastAsia="Calibri" w:hAnsi="Calibri" w:cs="Calibri"/>
                <w:bCs/>
                <w:sz w:val="22"/>
                <w:szCs w:val="22"/>
              </w:rPr>
              <w:t>.</w:t>
            </w:r>
          </w:p>
        </w:tc>
        <w:tc>
          <w:tcPr>
            <w:tcW w:w="5103" w:type="dxa"/>
            <w:gridSpan w:val="2"/>
          </w:tcPr>
          <w:p w14:paraId="3044A76E"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4D804B2" w14:textId="59B1FF4D"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Registro de acceso registrado en la base de datos</w:t>
            </w:r>
            <w:r>
              <w:rPr>
                <w:rFonts w:ascii="Calibri" w:eastAsia="Calibri" w:hAnsi="Calibri" w:cs="Calibri"/>
                <w:bCs/>
                <w:sz w:val="22"/>
                <w:szCs w:val="22"/>
              </w:rPr>
              <w:t>.</w:t>
            </w:r>
          </w:p>
        </w:tc>
      </w:tr>
      <w:tr w:rsidR="008F7E59" w14:paraId="5DCE1031"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2F7CB239" w14:textId="03983C45" w:rsidR="008F7E59" w:rsidRPr="00CD414D" w:rsidRDefault="008F7E59" w:rsidP="000D6FEB">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w:t>
            </w:r>
            <w:r w:rsidR="000D6FEB">
              <w:rPr>
                <w:rFonts w:ascii="Calibri" w:eastAsia="Calibri" w:hAnsi="Calibri" w:cs="Calibri"/>
                <w:bCs/>
                <w:sz w:val="22"/>
                <w:szCs w:val="22"/>
              </w:rPr>
              <w:t xml:space="preserve"> </w:t>
            </w:r>
            <w:r w:rsidR="000D6FEB" w:rsidRPr="000D6FEB">
              <w:rPr>
                <w:rFonts w:ascii="Calibri" w:eastAsia="Calibri" w:hAnsi="Calibri" w:cs="Calibri"/>
                <w:bCs/>
                <w:sz w:val="22"/>
                <w:szCs w:val="22"/>
              </w:rPr>
              <w:t>Registrar los intentos de inicio de sesión de los usuarios, incluida la fecha, la hora y el resultado (éxito/fallo).</w:t>
            </w:r>
          </w:p>
        </w:tc>
      </w:tr>
      <w:tr w:rsidR="008F7E59" w14:paraId="7C83C8CB" w14:textId="77777777" w:rsidTr="00B80A2E">
        <w:trPr>
          <w:trHeight w:val="683"/>
        </w:trPr>
        <w:tc>
          <w:tcPr>
            <w:tcW w:w="8784" w:type="dxa"/>
            <w:gridSpan w:val="3"/>
          </w:tcPr>
          <w:p w14:paraId="45501FB0" w14:textId="150FE6EE"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2DDC6E64" w14:textId="54D4D264" w:rsidR="008F7E59" w:rsidRPr="00CD414D" w:rsidRDefault="000D6FEB" w:rsidP="00B80A2E">
            <w:pPr>
              <w:spacing w:after="160" w:line="259" w:lineRule="auto"/>
              <w:ind w:left="720"/>
              <w:rPr>
                <w:rFonts w:ascii="Calibri" w:eastAsia="Calibri" w:hAnsi="Calibri" w:cs="Calibri"/>
                <w:bCs/>
                <w:sz w:val="22"/>
                <w:szCs w:val="22"/>
              </w:rPr>
            </w:pPr>
            <w:r w:rsidRPr="000D6FEB">
              <w:rPr>
                <w:rFonts w:ascii="Calibri" w:eastAsia="Calibri" w:hAnsi="Calibri" w:cs="Calibri"/>
                <w:bCs/>
                <w:sz w:val="22"/>
                <w:szCs w:val="22"/>
              </w:rPr>
              <w:t>Si no se puede registrar el acceso debido a problemas de conexión o base de datos, registrar el error y reintentar más tarde.</w:t>
            </w:r>
          </w:p>
        </w:tc>
      </w:tr>
      <w:tr w:rsidR="008F7E59" w14:paraId="734B972F"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66BB051C" w14:textId="77777777" w:rsidR="008F7E59" w:rsidRDefault="008F7E59"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2FBFFCA2" w14:textId="1CF3712F"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Todos los intentos de inicio de sesión se registran correctamente en el registro de acceso.</w:t>
            </w:r>
          </w:p>
        </w:tc>
      </w:tr>
    </w:tbl>
    <w:p w14:paraId="412B05A8" w14:textId="0AECD5D6" w:rsidR="00CA71A4" w:rsidRDefault="00CA71A4">
      <w:pPr>
        <w:spacing w:after="160" w:line="259" w:lineRule="auto"/>
        <w:rPr>
          <w:rFonts w:ascii="Calibri" w:eastAsia="Calibri" w:hAnsi="Calibri" w:cs="Calibri"/>
          <w:sz w:val="22"/>
          <w:szCs w:val="22"/>
        </w:rPr>
      </w:pPr>
    </w:p>
    <w:p w14:paraId="3AD43820" w14:textId="74E69145" w:rsidR="000D6FEB" w:rsidRDefault="000D6FEB">
      <w:pPr>
        <w:spacing w:after="160" w:line="259" w:lineRule="auto"/>
        <w:rPr>
          <w:rFonts w:ascii="Calibri" w:eastAsia="Calibri" w:hAnsi="Calibri" w:cs="Calibri"/>
          <w:sz w:val="22"/>
          <w:szCs w:val="22"/>
        </w:rPr>
      </w:pPr>
    </w:p>
    <w:p w14:paraId="4C6007CA" w14:textId="1B17B6D0" w:rsidR="003F37C6" w:rsidRDefault="003F37C6">
      <w:pPr>
        <w:spacing w:after="160" w:line="259" w:lineRule="auto"/>
        <w:rPr>
          <w:rFonts w:ascii="Calibri" w:eastAsia="Calibri" w:hAnsi="Calibri" w:cs="Calibri"/>
          <w:sz w:val="22"/>
          <w:szCs w:val="22"/>
        </w:rPr>
      </w:pPr>
    </w:p>
    <w:p w14:paraId="77CD08A6" w14:textId="0FD1C643" w:rsidR="003F37C6" w:rsidRDefault="003F37C6">
      <w:pPr>
        <w:spacing w:after="160" w:line="259" w:lineRule="auto"/>
        <w:rPr>
          <w:rFonts w:ascii="Calibri" w:eastAsia="Calibri" w:hAnsi="Calibri" w:cs="Calibri"/>
          <w:sz w:val="22"/>
          <w:szCs w:val="22"/>
        </w:rPr>
      </w:pPr>
    </w:p>
    <w:p w14:paraId="7DAFB8DA" w14:textId="59536C18" w:rsidR="003F37C6" w:rsidRDefault="003F37C6">
      <w:pPr>
        <w:spacing w:after="160" w:line="259" w:lineRule="auto"/>
        <w:rPr>
          <w:rFonts w:ascii="Calibri" w:eastAsia="Calibri" w:hAnsi="Calibri" w:cs="Calibri"/>
          <w:sz w:val="22"/>
          <w:szCs w:val="22"/>
        </w:rPr>
      </w:pPr>
    </w:p>
    <w:p w14:paraId="7066B9F2" w14:textId="2FF861F7" w:rsidR="003F37C6" w:rsidRDefault="003F37C6">
      <w:pPr>
        <w:spacing w:after="160" w:line="259" w:lineRule="auto"/>
        <w:rPr>
          <w:rFonts w:ascii="Calibri" w:eastAsia="Calibri" w:hAnsi="Calibri" w:cs="Calibri"/>
          <w:sz w:val="22"/>
          <w:szCs w:val="22"/>
        </w:rPr>
      </w:pPr>
    </w:p>
    <w:p w14:paraId="66D30DAE" w14:textId="49C0BAF4" w:rsidR="003F37C6" w:rsidRDefault="003F37C6">
      <w:pPr>
        <w:spacing w:after="160" w:line="259" w:lineRule="auto"/>
        <w:rPr>
          <w:rFonts w:ascii="Calibri" w:eastAsia="Calibri" w:hAnsi="Calibri" w:cs="Calibri"/>
          <w:sz w:val="22"/>
          <w:szCs w:val="22"/>
        </w:rPr>
      </w:pPr>
    </w:p>
    <w:p w14:paraId="01D10E51" w14:textId="4C1EED93" w:rsidR="003F37C6" w:rsidRDefault="003F37C6">
      <w:pPr>
        <w:spacing w:after="160" w:line="259" w:lineRule="auto"/>
        <w:rPr>
          <w:rFonts w:ascii="Calibri" w:eastAsia="Calibri" w:hAnsi="Calibri" w:cs="Calibri"/>
          <w:sz w:val="22"/>
          <w:szCs w:val="22"/>
        </w:rPr>
      </w:pPr>
    </w:p>
    <w:p w14:paraId="598D0A6D" w14:textId="77777777" w:rsidR="003F37C6" w:rsidRDefault="003F37C6">
      <w:pPr>
        <w:spacing w:after="160" w:line="259" w:lineRule="auto"/>
        <w:rPr>
          <w:rFonts w:ascii="Calibri" w:eastAsia="Calibri" w:hAnsi="Calibri" w:cs="Calibri"/>
          <w:sz w:val="22"/>
          <w:szCs w:val="22"/>
        </w:rPr>
      </w:pPr>
    </w:p>
    <w:tbl>
      <w:tblPr>
        <w:tblStyle w:val="GridTable3"/>
        <w:tblpPr w:leftFromText="141" w:rightFromText="141" w:vertAnchor="text" w:horzAnchor="margin" w:tblpY="359"/>
        <w:tblW w:w="8784" w:type="dxa"/>
        <w:tblLayout w:type="fixed"/>
        <w:tblLook w:val="0400" w:firstRow="0" w:lastRow="0" w:firstColumn="0" w:lastColumn="0" w:noHBand="0" w:noVBand="1"/>
      </w:tblPr>
      <w:tblGrid>
        <w:gridCol w:w="3681"/>
        <w:gridCol w:w="1984"/>
        <w:gridCol w:w="3119"/>
      </w:tblGrid>
      <w:tr w:rsidR="003F37C6" w14:paraId="25FC0C06" w14:textId="77777777" w:rsidTr="003F37C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023E0F3" w14:textId="77777777" w:rsidR="003F37C6" w:rsidRPr="00CD414D" w:rsidRDefault="003F37C6" w:rsidP="003F37C6">
            <w:pPr>
              <w:tabs>
                <w:tab w:val="left" w:pos="3675"/>
              </w:tabs>
              <w:rPr>
                <w:rFonts w:ascii="Calibri" w:eastAsia="Calibri" w:hAnsi="Calibri" w:cs="Calibri"/>
                <w:bCs/>
                <w:sz w:val="22"/>
                <w:szCs w:val="22"/>
              </w:rPr>
            </w:pPr>
            <w:r w:rsidRPr="00CD414D">
              <w:rPr>
                <w:rFonts w:ascii="Calibri" w:eastAsia="Calibri" w:hAnsi="Calibri" w:cs="Calibri"/>
                <w:bCs/>
                <w:sz w:val="22"/>
                <w:szCs w:val="22"/>
              </w:rPr>
              <w:lastRenderedPageBreak/>
              <w:t xml:space="preserve">Identificador: </w:t>
            </w:r>
            <w:r w:rsidRPr="002B1A62">
              <w:rPr>
                <w:rFonts w:ascii="Calibri" w:eastAsia="Calibri" w:hAnsi="Calibri" w:cs="Calibri"/>
                <w:b/>
                <w:sz w:val="22"/>
                <w:szCs w:val="22"/>
              </w:rPr>
              <w:t>M</w:t>
            </w:r>
            <w:r>
              <w:rPr>
                <w:rFonts w:ascii="Calibri" w:eastAsia="Calibri" w:hAnsi="Calibri" w:cs="Calibri"/>
                <w:b/>
                <w:sz w:val="22"/>
                <w:szCs w:val="22"/>
              </w:rPr>
              <w:t>S4</w:t>
            </w:r>
          </w:p>
          <w:p w14:paraId="5B79C023" w14:textId="77777777" w:rsidR="003F37C6" w:rsidRPr="00CD414D" w:rsidRDefault="003F37C6" w:rsidP="003F37C6">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68CCF433"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19C1418A" w14:textId="77777777" w:rsidR="003F37C6" w:rsidRPr="002B1A62" w:rsidRDefault="003F37C6" w:rsidP="003F37C6">
            <w:pPr>
              <w:rPr>
                <w:b/>
                <w:sz w:val="22"/>
                <w:szCs w:val="22"/>
              </w:rPr>
            </w:pPr>
            <w:r w:rsidRPr="000D6FEB">
              <w:rPr>
                <w:b/>
                <w:sz w:val="22"/>
                <w:szCs w:val="22"/>
              </w:rPr>
              <w:t>GESTIONAR SESIONES</w:t>
            </w:r>
          </w:p>
        </w:tc>
      </w:tr>
      <w:tr w:rsidR="003F37C6" w14:paraId="6A76871B" w14:textId="77777777" w:rsidTr="003F37C6">
        <w:trPr>
          <w:trHeight w:val="662"/>
        </w:trPr>
        <w:tc>
          <w:tcPr>
            <w:tcW w:w="3681" w:type="dxa"/>
          </w:tcPr>
          <w:p w14:paraId="51660132"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5148ABC9"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Usuario del sistema</w:t>
            </w:r>
          </w:p>
        </w:tc>
        <w:tc>
          <w:tcPr>
            <w:tcW w:w="5103" w:type="dxa"/>
            <w:gridSpan w:val="2"/>
          </w:tcPr>
          <w:p w14:paraId="6BF328F1"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3F37C6" w14:paraId="1AFBEEB0" w14:textId="77777777" w:rsidTr="003F37C6">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602A03D4"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46E1C0DE"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Media</w:t>
            </w:r>
          </w:p>
        </w:tc>
        <w:tc>
          <w:tcPr>
            <w:tcW w:w="5103" w:type="dxa"/>
            <w:gridSpan w:val="2"/>
          </w:tcPr>
          <w:p w14:paraId="5DB0F138"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822D2C0"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Interfaz de gestión de sesiones</w:t>
            </w:r>
          </w:p>
        </w:tc>
      </w:tr>
      <w:tr w:rsidR="003F37C6" w14:paraId="2EE9DF70" w14:textId="77777777" w:rsidTr="003F37C6">
        <w:trPr>
          <w:trHeight w:val="597"/>
        </w:trPr>
        <w:tc>
          <w:tcPr>
            <w:tcW w:w="3681" w:type="dxa"/>
          </w:tcPr>
          <w:p w14:paraId="4E008EBC" w14:textId="77777777" w:rsidR="003F37C6" w:rsidRDefault="003F37C6" w:rsidP="003F37C6">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06709000"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N/A</w:t>
            </w:r>
          </w:p>
        </w:tc>
        <w:tc>
          <w:tcPr>
            <w:tcW w:w="5103" w:type="dxa"/>
            <w:gridSpan w:val="2"/>
          </w:tcPr>
          <w:p w14:paraId="27511157"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Salida:</w:t>
            </w:r>
          </w:p>
          <w:p w14:paraId="6C12F911"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Lista de sesiones activas del usuario</w:t>
            </w:r>
            <w:r>
              <w:rPr>
                <w:rFonts w:ascii="Calibri" w:eastAsia="Calibri" w:hAnsi="Calibri" w:cs="Calibri"/>
                <w:bCs/>
                <w:sz w:val="22"/>
                <w:szCs w:val="22"/>
              </w:rPr>
              <w:t>.</w:t>
            </w:r>
          </w:p>
        </w:tc>
      </w:tr>
      <w:tr w:rsidR="003F37C6" w14:paraId="385F9E4E" w14:textId="77777777" w:rsidTr="003F37C6">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5D2D92A5"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0D6FEB">
              <w:rPr>
                <w:rFonts w:ascii="Calibri" w:eastAsia="Calibri" w:hAnsi="Calibri" w:cs="Calibri"/>
                <w:bCs/>
                <w:sz w:val="22"/>
                <w:szCs w:val="22"/>
              </w:rPr>
              <w:t>Permitir a los usuarios ver y gestionar sus sesiones activas en el sistema</w:t>
            </w:r>
          </w:p>
        </w:tc>
      </w:tr>
      <w:tr w:rsidR="003F37C6" w14:paraId="263DC1ED" w14:textId="77777777" w:rsidTr="003F37C6">
        <w:trPr>
          <w:trHeight w:val="683"/>
        </w:trPr>
        <w:tc>
          <w:tcPr>
            <w:tcW w:w="8784" w:type="dxa"/>
            <w:gridSpan w:val="3"/>
          </w:tcPr>
          <w:p w14:paraId="4748F26C"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5488FC24" w14:textId="77777777" w:rsidR="003F37C6" w:rsidRPr="00CD414D" w:rsidRDefault="003F37C6" w:rsidP="003F37C6">
            <w:pPr>
              <w:spacing w:after="160" w:line="259" w:lineRule="auto"/>
              <w:ind w:left="720"/>
              <w:rPr>
                <w:rFonts w:ascii="Calibri" w:eastAsia="Calibri" w:hAnsi="Calibri" w:cs="Calibri"/>
                <w:bCs/>
                <w:sz w:val="22"/>
                <w:szCs w:val="22"/>
              </w:rPr>
            </w:pPr>
            <w:r w:rsidRPr="000D6FEB">
              <w:rPr>
                <w:rFonts w:ascii="Calibri" w:eastAsia="Calibri" w:hAnsi="Calibri" w:cs="Calibri"/>
                <w:bCs/>
                <w:sz w:val="22"/>
                <w:szCs w:val="22"/>
              </w:rPr>
              <w:t>Si no hay sesiones activas o si la visualización de sesiones falla, mostrar un mensaje indicando que no hay sesiones disponibles.</w:t>
            </w:r>
          </w:p>
        </w:tc>
      </w:tr>
      <w:tr w:rsidR="003F37C6" w14:paraId="13D531DC" w14:textId="77777777" w:rsidTr="003F37C6">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A457A90" w14:textId="77777777" w:rsidR="003F37C6" w:rsidRDefault="003F37C6" w:rsidP="003F37C6">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467BBB82"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Los usuarios pueden ver todas sus sesiones activas y cerrarlas si es necesario.</w:t>
            </w:r>
          </w:p>
        </w:tc>
      </w:tr>
    </w:tbl>
    <w:p w14:paraId="23FE92CD" w14:textId="78529258" w:rsidR="000D6FEB" w:rsidRDefault="000D6FEB">
      <w:pPr>
        <w:spacing w:after="160" w:line="259" w:lineRule="auto"/>
        <w:rPr>
          <w:rFonts w:ascii="Calibri" w:eastAsia="Calibri" w:hAnsi="Calibri" w:cs="Calibri"/>
          <w:sz w:val="22"/>
          <w:szCs w:val="22"/>
        </w:rPr>
      </w:pPr>
    </w:p>
    <w:p w14:paraId="12C52BF0" w14:textId="14E6CBA1" w:rsidR="000D6FEB" w:rsidRDefault="000D6FEB">
      <w:pPr>
        <w:spacing w:after="160" w:line="259" w:lineRule="auto"/>
        <w:rPr>
          <w:rFonts w:ascii="Calibri" w:eastAsia="Calibri" w:hAnsi="Calibri" w:cs="Calibri"/>
          <w:sz w:val="22"/>
          <w:szCs w:val="22"/>
        </w:rPr>
      </w:pPr>
    </w:p>
    <w:p w14:paraId="751E9AFA" w14:textId="322C7191" w:rsidR="003F37C6" w:rsidRDefault="003F37C6">
      <w:pPr>
        <w:spacing w:after="160" w:line="259" w:lineRule="auto"/>
        <w:rPr>
          <w:rFonts w:ascii="Calibri" w:eastAsia="Calibri" w:hAnsi="Calibri" w:cs="Calibri"/>
          <w:sz w:val="22"/>
          <w:szCs w:val="22"/>
        </w:rPr>
      </w:pPr>
    </w:p>
    <w:p w14:paraId="6E0D8E2E" w14:textId="191477FE" w:rsidR="003F37C6" w:rsidRDefault="003F37C6">
      <w:pPr>
        <w:spacing w:after="160" w:line="259" w:lineRule="auto"/>
        <w:rPr>
          <w:rFonts w:ascii="Calibri" w:eastAsia="Calibri" w:hAnsi="Calibri" w:cs="Calibri"/>
          <w:sz w:val="22"/>
          <w:szCs w:val="22"/>
        </w:rPr>
      </w:pPr>
    </w:p>
    <w:tbl>
      <w:tblPr>
        <w:tblStyle w:val="GridTable3"/>
        <w:tblpPr w:leftFromText="141" w:rightFromText="141" w:vertAnchor="text" w:horzAnchor="margin" w:tblpY="249"/>
        <w:tblW w:w="8784" w:type="dxa"/>
        <w:tblLayout w:type="fixed"/>
        <w:tblLook w:val="0400" w:firstRow="0" w:lastRow="0" w:firstColumn="0" w:lastColumn="0" w:noHBand="0" w:noVBand="1"/>
      </w:tblPr>
      <w:tblGrid>
        <w:gridCol w:w="3681"/>
        <w:gridCol w:w="1984"/>
        <w:gridCol w:w="3119"/>
      </w:tblGrid>
      <w:tr w:rsidR="003F37C6" w14:paraId="551C2832" w14:textId="77777777" w:rsidTr="003F37C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92217F" w14:textId="77777777" w:rsidR="003F37C6" w:rsidRPr="00CD414D" w:rsidRDefault="003F37C6" w:rsidP="003F37C6">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S5</w:t>
            </w:r>
          </w:p>
          <w:p w14:paraId="1B1BFD2D" w14:textId="77777777" w:rsidR="003F37C6" w:rsidRPr="00CD414D" w:rsidRDefault="003F37C6" w:rsidP="003F37C6">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1BCC5A60"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9B3E31B" w14:textId="77777777" w:rsidR="003F37C6" w:rsidRPr="002B1A62" w:rsidRDefault="003F37C6" w:rsidP="003F37C6">
            <w:pPr>
              <w:rPr>
                <w:b/>
                <w:sz w:val="22"/>
                <w:szCs w:val="22"/>
              </w:rPr>
            </w:pPr>
            <w:r w:rsidRPr="000D6FEB">
              <w:rPr>
                <w:b/>
                <w:sz w:val="22"/>
                <w:szCs w:val="22"/>
              </w:rPr>
              <w:t>CONFIGURAR PERFILES DE USUARIO</w:t>
            </w:r>
          </w:p>
        </w:tc>
      </w:tr>
      <w:tr w:rsidR="003F37C6" w14:paraId="5DB5D5EC" w14:textId="77777777" w:rsidTr="003F37C6">
        <w:trPr>
          <w:trHeight w:val="662"/>
        </w:trPr>
        <w:tc>
          <w:tcPr>
            <w:tcW w:w="3681" w:type="dxa"/>
          </w:tcPr>
          <w:p w14:paraId="343EF881"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6ED04DBE"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Usuario del sistema</w:t>
            </w:r>
          </w:p>
        </w:tc>
        <w:tc>
          <w:tcPr>
            <w:tcW w:w="5103" w:type="dxa"/>
            <w:gridSpan w:val="2"/>
          </w:tcPr>
          <w:p w14:paraId="48436CE8"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3F37C6" w14:paraId="749904F1" w14:textId="77777777" w:rsidTr="003F37C6">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3DCB02E"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45F8856"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Baja</w:t>
            </w:r>
          </w:p>
        </w:tc>
        <w:tc>
          <w:tcPr>
            <w:tcW w:w="5103" w:type="dxa"/>
            <w:gridSpan w:val="2"/>
          </w:tcPr>
          <w:p w14:paraId="3FFE2ADA"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4BEBE58"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Interfaz de configuración de perfiles de usuario</w:t>
            </w:r>
          </w:p>
        </w:tc>
      </w:tr>
      <w:tr w:rsidR="003F37C6" w14:paraId="05BE066A" w14:textId="77777777" w:rsidTr="003F37C6">
        <w:trPr>
          <w:trHeight w:val="597"/>
        </w:trPr>
        <w:tc>
          <w:tcPr>
            <w:tcW w:w="3681" w:type="dxa"/>
          </w:tcPr>
          <w:p w14:paraId="2D5F7CA0" w14:textId="77777777" w:rsidR="003F37C6" w:rsidRDefault="003F37C6" w:rsidP="003F37C6">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433CCF54"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Definición de roles y permisos para el perfil de usuario</w:t>
            </w:r>
            <w:r>
              <w:rPr>
                <w:rFonts w:ascii="Calibri" w:eastAsia="Calibri" w:hAnsi="Calibri" w:cs="Calibri"/>
                <w:bCs/>
                <w:sz w:val="22"/>
                <w:szCs w:val="22"/>
              </w:rPr>
              <w:t>.</w:t>
            </w:r>
          </w:p>
        </w:tc>
        <w:tc>
          <w:tcPr>
            <w:tcW w:w="5103" w:type="dxa"/>
            <w:gridSpan w:val="2"/>
          </w:tcPr>
          <w:p w14:paraId="0EEAB51E"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Salida:</w:t>
            </w:r>
          </w:p>
          <w:p w14:paraId="5D32ED14"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Confirmación de configuración de perfil exitosa</w:t>
            </w:r>
            <w:r>
              <w:rPr>
                <w:rFonts w:ascii="Calibri" w:eastAsia="Calibri" w:hAnsi="Calibri" w:cs="Calibri"/>
                <w:bCs/>
                <w:sz w:val="22"/>
                <w:szCs w:val="22"/>
              </w:rPr>
              <w:t>.</w:t>
            </w:r>
          </w:p>
        </w:tc>
      </w:tr>
      <w:tr w:rsidR="003F37C6" w14:paraId="7964AB71" w14:textId="77777777" w:rsidTr="003F37C6">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6608C46E"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0D6FEB">
              <w:rPr>
                <w:rFonts w:ascii="Calibri" w:eastAsia="Calibri" w:hAnsi="Calibri" w:cs="Calibri"/>
                <w:bCs/>
                <w:sz w:val="22"/>
                <w:szCs w:val="22"/>
              </w:rPr>
              <w:t>Permitir a los administradores configurar perfiles de usuario con roles y permisos predefinidos para facilitar la gestión de usuarios.</w:t>
            </w:r>
          </w:p>
        </w:tc>
      </w:tr>
      <w:tr w:rsidR="003F37C6" w14:paraId="399E9F84" w14:textId="77777777" w:rsidTr="003F37C6">
        <w:trPr>
          <w:trHeight w:val="683"/>
        </w:trPr>
        <w:tc>
          <w:tcPr>
            <w:tcW w:w="8784" w:type="dxa"/>
            <w:gridSpan w:val="3"/>
          </w:tcPr>
          <w:p w14:paraId="2611F514"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9F3D0D1" w14:textId="77777777" w:rsidR="003F37C6" w:rsidRPr="00CD414D" w:rsidRDefault="003F37C6" w:rsidP="003F37C6">
            <w:pPr>
              <w:spacing w:after="160" w:line="259" w:lineRule="auto"/>
              <w:ind w:left="720"/>
              <w:rPr>
                <w:rFonts w:ascii="Calibri" w:eastAsia="Calibri" w:hAnsi="Calibri" w:cs="Calibri"/>
                <w:bCs/>
                <w:sz w:val="22"/>
                <w:szCs w:val="22"/>
              </w:rPr>
            </w:pPr>
            <w:r w:rsidRPr="000D6FEB">
              <w:rPr>
                <w:rFonts w:ascii="Calibri" w:eastAsia="Calibri" w:hAnsi="Calibri" w:cs="Calibri"/>
                <w:bCs/>
                <w:sz w:val="22"/>
                <w:szCs w:val="22"/>
              </w:rPr>
              <w:t>Si la configuración del perfil falla debido a datos incorrectos o permisos insuficientes, mostrar un mensaje de error.</w:t>
            </w:r>
          </w:p>
        </w:tc>
      </w:tr>
      <w:tr w:rsidR="003F37C6" w14:paraId="1021E9FD" w14:textId="77777777" w:rsidTr="003F37C6">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155A70A2" w14:textId="77777777" w:rsidR="003F37C6" w:rsidRDefault="003F37C6" w:rsidP="003F37C6">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499FBCFC"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Los administradores pueden crear y configurar perfiles de usuario según las necesidades del sistema.</w:t>
            </w:r>
          </w:p>
        </w:tc>
      </w:tr>
    </w:tbl>
    <w:p w14:paraId="414C19B9" w14:textId="1F83AEDE" w:rsidR="003F37C6" w:rsidRDefault="003F37C6">
      <w:pPr>
        <w:spacing w:after="160" w:line="259" w:lineRule="auto"/>
        <w:rPr>
          <w:rFonts w:ascii="Calibri" w:eastAsia="Calibri" w:hAnsi="Calibri" w:cs="Calibri"/>
          <w:sz w:val="22"/>
          <w:szCs w:val="22"/>
        </w:rPr>
      </w:pPr>
    </w:p>
    <w:p w14:paraId="19D83A44" w14:textId="77777777" w:rsidR="003F37C6" w:rsidRDefault="003F37C6">
      <w:pPr>
        <w:spacing w:after="160" w:line="259" w:lineRule="auto"/>
        <w:rPr>
          <w:rFonts w:ascii="Calibri" w:eastAsia="Calibri" w:hAnsi="Calibri" w:cs="Calibri"/>
          <w:sz w:val="22"/>
          <w:szCs w:val="22"/>
        </w:rPr>
      </w:pPr>
    </w:p>
    <w:p w14:paraId="2A84CAC2" w14:textId="77777777" w:rsidR="00CA71A4" w:rsidRDefault="00CA71A4">
      <w:pPr>
        <w:spacing w:after="160" w:line="259" w:lineRule="auto"/>
        <w:rPr>
          <w:rFonts w:ascii="Calibri" w:eastAsia="Calibri" w:hAnsi="Calibri" w:cs="Calibri"/>
          <w:sz w:val="22"/>
          <w:szCs w:val="22"/>
        </w:rPr>
      </w:pPr>
    </w:p>
    <w:p w14:paraId="43634E51" w14:textId="77777777" w:rsidR="00CA71A4" w:rsidRDefault="00CA71A4">
      <w:pPr>
        <w:spacing w:after="160" w:line="259" w:lineRule="auto"/>
        <w:rPr>
          <w:rFonts w:ascii="Calibri" w:eastAsia="Calibri" w:hAnsi="Calibri" w:cs="Calibri"/>
          <w:sz w:val="22"/>
          <w:szCs w:val="22"/>
        </w:rPr>
      </w:pPr>
    </w:p>
    <w:p w14:paraId="53C04B19" w14:textId="77777777" w:rsidR="00CA71A4" w:rsidRDefault="00CA71A4">
      <w:pPr>
        <w:spacing w:after="160" w:line="259" w:lineRule="auto"/>
        <w:rPr>
          <w:rFonts w:ascii="Calibri" w:eastAsia="Calibri" w:hAnsi="Calibri" w:cs="Calibri"/>
          <w:sz w:val="22"/>
          <w:szCs w:val="22"/>
        </w:rPr>
      </w:pPr>
    </w:p>
    <w:p w14:paraId="130DD779" w14:textId="77777777" w:rsidR="00CA71A4" w:rsidRDefault="00CA71A4">
      <w:pPr>
        <w:spacing w:after="160" w:line="259" w:lineRule="auto"/>
        <w:rPr>
          <w:rFonts w:ascii="Calibri" w:eastAsia="Calibri" w:hAnsi="Calibri" w:cs="Calibri"/>
          <w:sz w:val="22"/>
          <w:szCs w:val="22"/>
        </w:rPr>
      </w:pPr>
    </w:p>
    <w:p w14:paraId="15100B2F" w14:textId="77777777" w:rsidR="00CA71A4" w:rsidRDefault="00CA71A4">
      <w:pPr>
        <w:spacing w:after="160" w:line="259" w:lineRule="auto"/>
        <w:rPr>
          <w:rFonts w:ascii="Calibri" w:eastAsia="Calibri" w:hAnsi="Calibri" w:cs="Calibri"/>
          <w:sz w:val="22"/>
          <w:szCs w:val="22"/>
        </w:rPr>
      </w:pPr>
    </w:p>
    <w:p w14:paraId="2389D5D4" w14:textId="77777777" w:rsidR="00CA71A4" w:rsidRDefault="00CA71A4">
      <w:pPr>
        <w:spacing w:after="160" w:line="259" w:lineRule="auto"/>
        <w:rPr>
          <w:rFonts w:ascii="Calibri" w:eastAsia="Calibri" w:hAnsi="Calibri" w:cs="Calibri"/>
          <w:sz w:val="22"/>
          <w:szCs w:val="22"/>
        </w:rPr>
      </w:pPr>
    </w:p>
    <w:p w14:paraId="79DCF1FD" w14:textId="77777777" w:rsidR="00CA71A4" w:rsidRDefault="00CA71A4">
      <w:pPr>
        <w:spacing w:after="160" w:line="259" w:lineRule="auto"/>
        <w:rPr>
          <w:rFonts w:ascii="Calibri" w:eastAsia="Calibri" w:hAnsi="Calibri" w:cs="Calibri"/>
          <w:sz w:val="22"/>
          <w:szCs w:val="22"/>
        </w:rPr>
      </w:pPr>
    </w:p>
    <w:p w14:paraId="2C3C7E28" w14:textId="77777777" w:rsidR="00CA71A4" w:rsidRDefault="00CA71A4">
      <w:pPr>
        <w:spacing w:after="160" w:line="259" w:lineRule="auto"/>
        <w:rPr>
          <w:rFonts w:ascii="Calibri" w:eastAsia="Calibri" w:hAnsi="Calibri" w:cs="Calibri"/>
          <w:sz w:val="22"/>
          <w:szCs w:val="22"/>
        </w:rPr>
      </w:pPr>
    </w:p>
    <w:p w14:paraId="27C09921" w14:textId="77777777" w:rsidR="00CA71A4" w:rsidRDefault="00CA71A4">
      <w:pPr>
        <w:spacing w:after="160" w:line="259" w:lineRule="auto"/>
        <w:rPr>
          <w:rFonts w:ascii="Calibri" w:eastAsia="Calibri" w:hAnsi="Calibri" w:cs="Calibri"/>
          <w:sz w:val="22"/>
          <w:szCs w:val="22"/>
        </w:rPr>
      </w:pPr>
    </w:p>
    <w:p w14:paraId="22BF3D3D" w14:textId="77777777" w:rsidR="00CA71A4" w:rsidRDefault="00CA71A4">
      <w:pPr>
        <w:spacing w:after="160" w:line="259" w:lineRule="auto"/>
        <w:rPr>
          <w:rFonts w:ascii="Calibri" w:eastAsia="Calibri" w:hAnsi="Calibri" w:cs="Calibri"/>
          <w:sz w:val="22"/>
          <w:szCs w:val="22"/>
        </w:rPr>
      </w:pPr>
    </w:p>
    <w:p w14:paraId="1D9D141F" w14:textId="77777777" w:rsidR="00CA71A4" w:rsidRDefault="00CA71A4">
      <w:pPr>
        <w:spacing w:after="160" w:line="259" w:lineRule="auto"/>
        <w:rPr>
          <w:rFonts w:ascii="Calibri" w:eastAsia="Calibri" w:hAnsi="Calibri" w:cs="Calibri"/>
          <w:sz w:val="22"/>
          <w:szCs w:val="22"/>
        </w:rPr>
      </w:pPr>
    </w:p>
    <w:p w14:paraId="2E199D43" w14:textId="77777777" w:rsidR="00CA71A4" w:rsidRDefault="00CA71A4">
      <w:pPr>
        <w:spacing w:after="160" w:line="259" w:lineRule="auto"/>
        <w:rPr>
          <w:rFonts w:ascii="Calibri" w:eastAsia="Calibri" w:hAnsi="Calibri" w:cs="Calibri"/>
          <w:sz w:val="22"/>
          <w:szCs w:val="22"/>
        </w:rPr>
      </w:pPr>
    </w:p>
    <w:p w14:paraId="27B2EF6E" w14:textId="77777777" w:rsidR="00CA71A4" w:rsidRDefault="00CA71A4">
      <w:pPr>
        <w:spacing w:after="160" w:line="259" w:lineRule="auto"/>
        <w:rPr>
          <w:rFonts w:ascii="Calibri" w:eastAsia="Calibri" w:hAnsi="Calibri" w:cs="Calibri"/>
          <w:sz w:val="22"/>
          <w:szCs w:val="22"/>
        </w:rPr>
      </w:pPr>
    </w:p>
    <w:p w14:paraId="16980B81" w14:textId="77777777" w:rsidR="00CA71A4" w:rsidRDefault="00CA71A4">
      <w:pPr>
        <w:spacing w:after="160" w:line="259" w:lineRule="auto"/>
        <w:rPr>
          <w:rFonts w:ascii="Calibri" w:eastAsia="Calibri" w:hAnsi="Calibri" w:cs="Calibri"/>
          <w:sz w:val="22"/>
          <w:szCs w:val="22"/>
        </w:rPr>
      </w:pPr>
    </w:p>
    <w:p w14:paraId="61FE24B6" w14:textId="77777777" w:rsidR="00CA71A4" w:rsidRDefault="00CA71A4">
      <w:pPr>
        <w:spacing w:after="160" w:line="259" w:lineRule="auto"/>
        <w:rPr>
          <w:rFonts w:ascii="Calibri" w:eastAsia="Calibri" w:hAnsi="Calibri" w:cs="Calibri"/>
          <w:sz w:val="22"/>
          <w:szCs w:val="22"/>
        </w:rPr>
      </w:pPr>
    </w:p>
    <w:p w14:paraId="38B018FE" w14:textId="77777777" w:rsidR="00CA71A4" w:rsidRDefault="00CA71A4">
      <w:pPr>
        <w:spacing w:after="160" w:line="259" w:lineRule="auto"/>
      </w:pPr>
    </w:p>
    <w:p w14:paraId="56BBA316" w14:textId="77777777" w:rsidR="00CA71A4" w:rsidRDefault="00CA71A4">
      <w:pPr>
        <w:spacing w:after="160" w:line="259" w:lineRule="auto"/>
      </w:pPr>
    </w:p>
    <w:p w14:paraId="776C6286" w14:textId="77777777" w:rsidR="00CA71A4" w:rsidRDefault="00CA71A4">
      <w:pPr>
        <w:spacing w:after="160" w:line="259" w:lineRule="auto"/>
      </w:pPr>
    </w:p>
    <w:p w14:paraId="140C9F3A" w14:textId="77777777" w:rsidR="00CA71A4" w:rsidRDefault="00CA71A4">
      <w:pPr>
        <w:spacing w:after="160" w:line="259" w:lineRule="auto"/>
      </w:pPr>
    </w:p>
    <w:p w14:paraId="434520F4" w14:textId="77777777" w:rsidR="00CA71A4" w:rsidRDefault="00CA71A4">
      <w:pPr>
        <w:spacing w:after="160" w:line="259" w:lineRule="auto"/>
      </w:pPr>
    </w:p>
    <w:p w14:paraId="4E0E02E9" w14:textId="77777777" w:rsidR="00CA71A4" w:rsidRDefault="00CA71A4">
      <w:pPr>
        <w:spacing w:after="160" w:line="259" w:lineRule="auto"/>
      </w:pPr>
    </w:p>
    <w:p w14:paraId="0A928F6C" w14:textId="77777777" w:rsidR="00CA71A4" w:rsidRDefault="00CA71A4">
      <w:pPr>
        <w:spacing w:after="160" w:line="259" w:lineRule="auto"/>
      </w:pPr>
    </w:p>
    <w:p w14:paraId="3394CF7E" w14:textId="77777777" w:rsidR="00CA71A4" w:rsidRDefault="00CA71A4">
      <w:pPr>
        <w:spacing w:after="160" w:line="259" w:lineRule="auto"/>
      </w:pPr>
    </w:p>
    <w:p w14:paraId="6EE8E385" w14:textId="77777777" w:rsidR="00CA71A4" w:rsidRDefault="00A1346C" w:rsidP="002577D5">
      <w:pPr>
        <w:pStyle w:val="Heading2"/>
      </w:pPr>
      <w:bookmarkStart w:id="81" w:name="_heading=h.1jajo8e0t4xi" w:colFirst="0" w:colLast="0"/>
      <w:bookmarkStart w:id="82" w:name="_Toc166943140"/>
      <w:bookmarkStart w:id="83" w:name="_Toc167009492"/>
      <w:bookmarkEnd w:id="81"/>
      <w:r>
        <w:t>Requisitos no funcionales</w:t>
      </w:r>
      <w:bookmarkEnd w:id="82"/>
      <w:bookmarkEnd w:id="83"/>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lastRenderedPageBreak/>
              <w:t>Identificador:</w:t>
            </w:r>
            <w:r>
              <w:rPr>
                <w:rFonts w:ascii="Calibri" w:eastAsia="Calibri" w:hAnsi="Calibri" w:cs="Calibri"/>
                <w:sz w:val="22"/>
                <w:szCs w:val="22"/>
              </w:rPr>
              <w:t xml:space="preserve"> RNF 1</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77777777" w:rsidR="00CA71A4" w:rsidRDefault="00A1346C">
            <w:pPr>
              <w:rPr>
                <w:rFonts w:ascii="Calibri" w:eastAsia="Calibri" w:hAnsi="Calibri" w:cs="Calibri"/>
                <w:sz w:val="22"/>
                <w:szCs w:val="22"/>
              </w:rPr>
            </w:pPr>
            <w:r>
              <w:rPr>
                <w:rFonts w:ascii="Calibri" w:eastAsia="Calibri" w:hAnsi="Calibri" w:cs="Calibri"/>
                <w:sz w:val="22"/>
                <w:szCs w:val="22"/>
              </w:rPr>
              <w:t>Usabilidad</w:t>
            </w: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Usuarios y administrador </w:t>
            </w:r>
          </w:p>
        </w:tc>
        <w:tc>
          <w:tcPr>
            <w:tcW w:w="3543" w:type="dxa"/>
            <w:gridSpan w:val="2"/>
          </w:tcPr>
          <w:p w14:paraId="584D364C"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 N/A</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108F57BC" w14:textId="77777777">
        <w:trPr>
          <w:trHeight w:val="1542"/>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Alta </w:t>
            </w: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137A174A" w14:textId="77777777" w:rsidR="00CA71A4" w:rsidRDefault="00A1346C">
            <w:pPr>
              <w:numPr>
                <w:ilvl w:val="0"/>
                <w:numId w:val="26"/>
              </w:numPr>
              <w:spacing w:line="249" w:lineRule="auto"/>
              <w:ind w:right="80"/>
              <w:jc w:val="both"/>
              <w:rPr>
                <w:rFonts w:ascii="Calibri" w:eastAsia="Calibri" w:hAnsi="Calibri" w:cs="Calibri"/>
                <w:sz w:val="24"/>
                <w:szCs w:val="24"/>
              </w:rPr>
            </w:pPr>
            <w:r>
              <w:rPr>
                <w:rFonts w:ascii="Calibri" w:eastAsia="Calibri" w:hAnsi="Calibri" w:cs="Calibri"/>
                <w:sz w:val="24"/>
                <w:szCs w:val="24"/>
              </w:rPr>
              <w:t>Plan de pruebas e informe de resultados.</w:t>
            </w:r>
          </w:p>
          <w:p w14:paraId="4DDC1E9D" w14:textId="77777777" w:rsidR="00CA71A4" w:rsidRDefault="00A1346C">
            <w:pPr>
              <w:numPr>
                <w:ilvl w:val="0"/>
                <w:numId w:val="26"/>
              </w:numPr>
              <w:spacing w:line="249" w:lineRule="auto"/>
              <w:ind w:right="80"/>
              <w:jc w:val="both"/>
              <w:rPr>
                <w:rFonts w:ascii="Calibri" w:eastAsia="Calibri" w:hAnsi="Calibri" w:cs="Calibri"/>
                <w:sz w:val="24"/>
                <w:szCs w:val="24"/>
              </w:rPr>
            </w:pPr>
            <w:r>
              <w:rPr>
                <w:rFonts w:ascii="Calibri" w:eastAsia="Calibri" w:hAnsi="Calibri" w:cs="Calibri"/>
                <w:sz w:val="24"/>
                <w:szCs w:val="24"/>
              </w:rPr>
              <w:t xml:space="preserve">Documentación de diseño. </w:t>
            </w:r>
          </w:p>
        </w:tc>
      </w:tr>
      <w:tr w:rsidR="00CA71A4" w14:paraId="3303D6E0" w14:textId="77777777">
        <w:trPr>
          <w:trHeight w:val="367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4AA9A426" w14:textId="77777777" w:rsidR="00CA71A4" w:rsidRDefault="00A1346C">
            <w:pPr>
              <w:spacing w:after="125"/>
              <w:ind w:left="10"/>
              <w:rPr>
                <w:rFonts w:ascii="Calibri" w:eastAsia="Calibri" w:hAnsi="Calibri" w:cs="Calibri"/>
                <w:sz w:val="22"/>
                <w:szCs w:val="22"/>
              </w:rPr>
            </w:pPr>
            <w:r>
              <w:rPr>
                <w:rFonts w:ascii="Calibri" w:eastAsia="Calibri" w:hAnsi="Calibri" w:cs="Calibri"/>
                <w:sz w:val="24"/>
                <w:szCs w:val="24"/>
              </w:rPr>
              <w:t>Ingreso concurrente de usuarios.</w:t>
            </w:r>
          </w:p>
          <w:p w14:paraId="690B1B98" w14:textId="77777777" w:rsidR="00CA71A4" w:rsidRDefault="00CA71A4">
            <w:pPr>
              <w:rPr>
                <w:rFonts w:ascii="Calibri" w:eastAsia="Calibri" w:hAnsi="Calibri" w:cs="Calibri"/>
                <w:b/>
                <w:sz w:val="22"/>
                <w:szCs w:val="22"/>
              </w:rPr>
            </w:pP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77777777" w:rsidR="00CA71A4" w:rsidRDefault="00A1346C">
            <w:pPr>
              <w:ind w:left="10" w:right="80"/>
              <w:rPr>
                <w:rFonts w:ascii="Calibri" w:eastAsia="Calibri" w:hAnsi="Calibri" w:cs="Calibri"/>
                <w:sz w:val="22"/>
                <w:szCs w:val="22"/>
              </w:rPr>
            </w:pPr>
            <w:r>
              <w:rPr>
                <w:rFonts w:ascii="Calibri" w:eastAsia="Calibri" w:hAnsi="Calibri" w:cs="Calibri"/>
                <w:sz w:val="22"/>
                <w:szCs w:val="22"/>
              </w:rPr>
              <w:t>Disponibilidad y uso del sistema por parte de los usuarios.</w:t>
            </w: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69794FCF" w14:textId="77777777" w:rsidR="00CA71A4" w:rsidRDefault="00A1346C">
            <w:pPr>
              <w:numPr>
                <w:ilvl w:val="0"/>
                <w:numId w:val="2"/>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Este requerimiento hace referencia a la facilidad de uso del sistema.</w:t>
            </w:r>
          </w:p>
          <w:p w14:paraId="6DF7A704" w14:textId="77777777" w:rsidR="00CA71A4" w:rsidRDefault="00A1346C">
            <w:pPr>
              <w:numPr>
                <w:ilvl w:val="0"/>
                <w:numId w:val="2"/>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El sistema debe ser fácil de usar para los usuarios con poca destreza tecnológica.</w:t>
            </w:r>
          </w:p>
          <w:p w14:paraId="50CF3718" w14:textId="77777777" w:rsidR="00CA71A4" w:rsidRDefault="00A1346C">
            <w:pPr>
              <w:numPr>
                <w:ilvl w:val="0"/>
                <w:numId w:val="2"/>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Al seguir los estándares de diseño y las convenciones de la interfaz de usuario planteada, se logra una buena experiencia de usuario.</w:t>
            </w: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55ECF1F6" w14:textId="77777777" w:rsidR="00CA71A4" w:rsidRDefault="00A1346C">
            <w:pPr>
              <w:numPr>
                <w:ilvl w:val="0"/>
                <w:numId w:val="33"/>
              </w:numPr>
              <w:spacing w:line="249" w:lineRule="auto"/>
              <w:ind w:right="80"/>
              <w:jc w:val="both"/>
              <w:rPr>
                <w:rFonts w:ascii="Calibri" w:eastAsia="Calibri" w:hAnsi="Calibri" w:cs="Calibri"/>
                <w:sz w:val="24"/>
                <w:szCs w:val="24"/>
              </w:rPr>
            </w:pPr>
            <w:r>
              <w:rPr>
                <w:rFonts w:ascii="Calibri" w:eastAsia="Calibri" w:hAnsi="Calibri" w:cs="Calibri"/>
                <w:sz w:val="24"/>
                <w:szCs w:val="24"/>
              </w:rPr>
              <w:t xml:space="preserve">Si los usuarios tienen dificultades para usar el sistema, se deben realizar pruebas de usabilidad, realizar los cambios correspondientes en el diseño y la funcionalidad del sistema. </w:t>
            </w:r>
          </w:p>
          <w:p w14:paraId="7E0B4E78" w14:textId="77777777" w:rsidR="00CA71A4" w:rsidRDefault="00A1346C">
            <w:pPr>
              <w:numPr>
                <w:ilvl w:val="0"/>
                <w:numId w:val="33"/>
              </w:numPr>
              <w:spacing w:line="249" w:lineRule="auto"/>
              <w:ind w:right="80"/>
              <w:jc w:val="both"/>
              <w:rPr>
                <w:rFonts w:ascii="Calibri" w:eastAsia="Calibri" w:hAnsi="Calibri" w:cs="Calibri"/>
                <w:sz w:val="24"/>
                <w:szCs w:val="24"/>
              </w:rPr>
            </w:pPr>
            <w:r>
              <w:rPr>
                <w:rFonts w:ascii="Calibri" w:eastAsia="Calibri" w:hAnsi="Calibri" w:cs="Calibri"/>
                <w:sz w:val="24"/>
                <w:szCs w:val="24"/>
              </w:rPr>
              <w:t>Si se identifican problemas de accesibilidad, se deben realizar cambios para mejorar el sistema.</w:t>
            </w:r>
          </w:p>
          <w:p w14:paraId="12CE4536" w14:textId="7B33E00E" w:rsidR="00CA71A4" w:rsidRDefault="00A1346C">
            <w:pPr>
              <w:numPr>
                <w:ilvl w:val="0"/>
                <w:numId w:val="33"/>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 xml:space="preserve">Si no hay una adecuada retroalimentación y producto de la misma se generan errores, estos se deben corregir para mejorar </w:t>
            </w:r>
            <w:r w:rsidR="00FC4267">
              <w:rPr>
                <w:rFonts w:ascii="Calibri" w:eastAsia="Calibri" w:hAnsi="Calibri" w:cs="Calibri"/>
                <w:sz w:val="24"/>
                <w:szCs w:val="24"/>
              </w:rPr>
              <w:t>la experiencia</w:t>
            </w:r>
            <w:r>
              <w:rPr>
                <w:rFonts w:ascii="Calibri" w:eastAsia="Calibri" w:hAnsi="Calibri" w:cs="Calibri"/>
                <w:sz w:val="24"/>
                <w:szCs w:val="24"/>
              </w:rPr>
              <w:t xml:space="preserve"> del usuario.</w:t>
            </w: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Criterios de aceptación:</w:t>
            </w:r>
          </w:p>
          <w:p w14:paraId="2371FC6A" w14:textId="77777777" w:rsidR="00CA71A4" w:rsidRDefault="00A1346C">
            <w:pPr>
              <w:numPr>
                <w:ilvl w:val="0"/>
                <w:numId w:val="22"/>
              </w:numPr>
              <w:spacing w:line="249" w:lineRule="auto"/>
              <w:ind w:right="80"/>
              <w:jc w:val="both"/>
              <w:rPr>
                <w:rFonts w:ascii="Calibri" w:eastAsia="Calibri" w:hAnsi="Calibri" w:cs="Calibri"/>
                <w:sz w:val="24"/>
                <w:szCs w:val="24"/>
              </w:rPr>
            </w:pPr>
            <w:r>
              <w:rPr>
                <w:rFonts w:ascii="Calibri" w:eastAsia="Calibri" w:hAnsi="Calibri" w:cs="Calibri"/>
                <w:sz w:val="24"/>
                <w:szCs w:val="24"/>
              </w:rPr>
              <w:t>El sistema debe ser interactivo y fácil de usar para los usuarios, independientemente de su nivel de experiencia tecnológica.</w:t>
            </w:r>
          </w:p>
          <w:p w14:paraId="66ED2474" w14:textId="77777777" w:rsidR="00CA71A4" w:rsidRDefault="00A1346C">
            <w:pPr>
              <w:numPr>
                <w:ilvl w:val="0"/>
                <w:numId w:val="22"/>
              </w:numPr>
              <w:spacing w:line="249" w:lineRule="auto"/>
              <w:ind w:right="80"/>
              <w:jc w:val="both"/>
              <w:rPr>
                <w:rFonts w:ascii="Calibri" w:eastAsia="Calibri" w:hAnsi="Calibri" w:cs="Calibri"/>
                <w:sz w:val="24"/>
                <w:szCs w:val="24"/>
              </w:rPr>
            </w:pPr>
            <w:r>
              <w:rPr>
                <w:rFonts w:ascii="Calibri" w:eastAsia="Calibri" w:hAnsi="Calibri" w:cs="Calibri"/>
                <w:sz w:val="24"/>
                <w:szCs w:val="24"/>
              </w:rPr>
              <w:t>El diseño y la interfaz del sistema deben ser buenas y seguir las instrucciones predeterminadas del diseño estándar.</w:t>
            </w:r>
          </w:p>
          <w:p w14:paraId="329C6DF4" w14:textId="77777777" w:rsidR="00CA71A4" w:rsidRDefault="00A1346C">
            <w:pPr>
              <w:numPr>
                <w:ilvl w:val="0"/>
                <w:numId w:val="22"/>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El sistema debe proporcionar retroalimentación clara y útil al usuario para indicar si se ha realizado una acción correctamente o si se ha producido un error.</w:t>
            </w:r>
          </w:p>
        </w:tc>
      </w:tr>
    </w:tbl>
    <w:p w14:paraId="5AE61C36" w14:textId="77777777" w:rsidR="00CA71A4" w:rsidRDefault="00CA71A4">
      <w:pPr>
        <w:spacing w:after="160" w:line="259" w:lineRule="auto"/>
        <w:rPr>
          <w:rFonts w:ascii="Calibri" w:eastAsia="Calibri" w:hAnsi="Calibri" w:cs="Calibri"/>
          <w:sz w:val="22"/>
          <w:szCs w:val="22"/>
        </w:rPr>
      </w:pPr>
    </w:p>
    <w:p w14:paraId="48D5349C" w14:textId="77777777" w:rsidR="00CA71A4" w:rsidRDefault="00CA71A4">
      <w:pPr>
        <w:spacing w:after="160" w:line="259" w:lineRule="auto"/>
        <w:rPr>
          <w:rFonts w:ascii="Calibri" w:eastAsia="Calibri" w:hAnsi="Calibri" w:cs="Calibri"/>
          <w:sz w:val="22"/>
          <w:szCs w:val="22"/>
        </w:rPr>
      </w:pPr>
    </w:p>
    <w:p w14:paraId="36501B37" w14:textId="77777777" w:rsidR="00CA71A4" w:rsidRDefault="00CA71A4">
      <w:pPr>
        <w:spacing w:after="160" w:line="259" w:lineRule="auto"/>
        <w:rPr>
          <w:rFonts w:ascii="Calibri" w:eastAsia="Calibri" w:hAnsi="Calibri" w:cs="Calibri"/>
          <w:sz w:val="22"/>
          <w:szCs w:val="22"/>
        </w:rPr>
      </w:pPr>
    </w:p>
    <w:p w14:paraId="3A30DEF4" w14:textId="77777777" w:rsidR="00CA71A4" w:rsidRDefault="00CA71A4">
      <w:pPr>
        <w:spacing w:after="160" w:line="259" w:lineRule="auto"/>
        <w:rPr>
          <w:rFonts w:ascii="Calibri" w:eastAsia="Calibri" w:hAnsi="Calibri" w:cs="Calibri"/>
          <w:sz w:val="22"/>
          <w:szCs w:val="22"/>
        </w:rPr>
      </w:pPr>
    </w:p>
    <w:p w14:paraId="7FE60589" w14:textId="77777777" w:rsidR="00CA71A4" w:rsidRDefault="00CA71A4">
      <w:pPr>
        <w:spacing w:after="160" w:line="259" w:lineRule="auto"/>
        <w:rPr>
          <w:rFonts w:ascii="Calibri" w:eastAsia="Calibri" w:hAnsi="Calibri" w:cs="Calibri"/>
          <w:sz w:val="22"/>
          <w:szCs w:val="22"/>
        </w:rPr>
      </w:pPr>
    </w:p>
    <w:p w14:paraId="366F633D" w14:textId="77777777" w:rsidR="00CA71A4" w:rsidRDefault="00CA71A4">
      <w:pPr>
        <w:spacing w:after="160" w:line="259" w:lineRule="auto"/>
        <w:rPr>
          <w:rFonts w:ascii="Calibri" w:eastAsia="Calibri" w:hAnsi="Calibri" w:cs="Calibri"/>
          <w:sz w:val="22"/>
          <w:szCs w:val="22"/>
        </w:rPr>
      </w:pPr>
    </w:p>
    <w:p w14:paraId="6A3EE869" w14:textId="77777777" w:rsidR="00CA71A4" w:rsidRDefault="00CA71A4">
      <w:pPr>
        <w:spacing w:after="160" w:line="259" w:lineRule="auto"/>
        <w:rPr>
          <w:rFonts w:ascii="Calibri" w:eastAsia="Calibri" w:hAnsi="Calibri" w:cs="Calibri"/>
          <w:sz w:val="22"/>
          <w:szCs w:val="22"/>
        </w:rPr>
      </w:pPr>
    </w:p>
    <w:p w14:paraId="0A66E867" w14:textId="77777777" w:rsidR="00CA71A4" w:rsidRDefault="00CA71A4">
      <w:pPr>
        <w:spacing w:after="160" w:line="259" w:lineRule="auto"/>
        <w:rPr>
          <w:rFonts w:ascii="Calibri" w:eastAsia="Calibri" w:hAnsi="Calibri" w:cs="Calibri"/>
          <w:sz w:val="22"/>
          <w:szCs w:val="22"/>
        </w:rPr>
      </w:pPr>
    </w:p>
    <w:p w14:paraId="28EE6C3F" w14:textId="77777777" w:rsidR="00CA71A4" w:rsidRDefault="00CA71A4">
      <w:pPr>
        <w:spacing w:after="160" w:line="259" w:lineRule="auto"/>
        <w:rPr>
          <w:rFonts w:ascii="Calibri" w:eastAsia="Calibri" w:hAnsi="Calibri" w:cs="Calibri"/>
          <w:sz w:val="22"/>
          <w:szCs w:val="22"/>
        </w:rPr>
      </w:pPr>
    </w:p>
    <w:p w14:paraId="5DBB6289" w14:textId="77777777" w:rsidR="00CA71A4" w:rsidRDefault="00CA71A4">
      <w:pPr>
        <w:spacing w:after="160" w:line="259" w:lineRule="auto"/>
        <w:rPr>
          <w:rFonts w:ascii="Calibri" w:eastAsia="Calibri" w:hAnsi="Calibri" w:cs="Calibri"/>
          <w:sz w:val="22"/>
          <w:szCs w:val="22"/>
        </w:rPr>
      </w:pPr>
    </w:p>
    <w:p w14:paraId="78BFFDB4" w14:textId="77777777" w:rsidR="00CA71A4" w:rsidRDefault="00CA71A4">
      <w:pPr>
        <w:spacing w:after="160" w:line="259" w:lineRule="auto"/>
        <w:rPr>
          <w:rFonts w:ascii="Calibri" w:eastAsia="Calibri" w:hAnsi="Calibri" w:cs="Calibri"/>
          <w:sz w:val="22"/>
          <w:szCs w:val="22"/>
        </w:rPr>
      </w:pPr>
    </w:p>
    <w:p w14:paraId="7874DDB8" w14:textId="77777777" w:rsidR="00CA71A4" w:rsidRDefault="00CA71A4">
      <w:pPr>
        <w:spacing w:after="160" w:line="259" w:lineRule="auto"/>
        <w:rPr>
          <w:rFonts w:ascii="Calibri" w:eastAsia="Calibri" w:hAnsi="Calibri" w:cs="Calibri"/>
          <w:sz w:val="22"/>
          <w:szCs w:val="22"/>
        </w:rPr>
      </w:pPr>
    </w:p>
    <w:p w14:paraId="366ADB73" w14:textId="77777777" w:rsidR="00CA71A4" w:rsidRDefault="00CA71A4">
      <w:pPr>
        <w:spacing w:after="160" w:line="259" w:lineRule="auto"/>
        <w:rPr>
          <w:rFonts w:ascii="Calibri" w:eastAsia="Calibri" w:hAnsi="Calibri" w:cs="Calibri"/>
          <w:sz w:val="22"/>
          <w:szCs w:val="22"/>
        </w:rPr>
      </w:pPr>
    </w:p>
    <w:p w14:paraId="3C718B24" w14:textId="77777777" w:rsidR="00CA71A4" w:rsidRDefault="00CA71A4">
      <w:pPr>
        <w:spacing w:after="160" w:line="259" w:lineRule="auto"/>
        <w:rPr>
          <w:rFonts w:ascii="Calibri" w:eastAsia="Calibri" w:hAnsi="Calibri" w:cs="Calibri"/>
          <w:sz w:val="22"/>
          <w:szCs w:val="22"/>
        </w:rPr>
      </w:pPr>
    </w:p>
    <w:p w14:paraId="6AF3BF0A" w14:textId="77777777" w:rsidR="00CA71A4" w:rsidRDefault="00CA71A4">
      <w:pPr>
        <w:spacing w:after="160" w:line="259" w:lineRule="auto"/>
        <w:rPr>
          <w:rFonts w:ascii="Calibri" w:eastAsia="Calibri" w:hAnsi="Calibri" w:cs="Calibri"/>
          <w:sz w:val="22"/>
          <w:szCs w:val="22"/>
        </w:rPr>
      </w:pPr>
    </w:p>
    <w:p w14:paraId="23F4D01B" w14:textId="77777777" w:rsidR="00CA71A4" w:rsidRDefault="00CA71A4">
      <w:pPr>
        <w:spacing w:after="160" w:line="259" w:lineRule="auto"/>
        <w:rPr>
          <w:rFonts w:ascii="Calibri" w:eastAsia="Calibri" w:hAnsi="Calibri" w:cs="Calibri"/>
          <w:sz w:val="22"/>
          <w:szCs w:val="22"/>
        </w:rPr>
      </w:pPr>
    </w:p>
    <w:p w14:paraId="01E05DD3" w14:textId="77777777" w:rsidR="00CA71A4" w:rsidRDefault="00CA71A4">
      <w:pPr>
        <w:spacing w:after="160" w:line="259" w:lineRule="auto"/>
        <w:rPr>
          <w:rFonts w:ascii="Calibri" w:eastAsia="Calibri" w:hAnsi="Calibri" w:cs="Calibri"/>
          <w:sz w:val="22"/>
          <w:szCs w:val="22"/>
        </w:rPr>
      </w:pPr>
    </w:p>
    <w:p w14:paraId="177C1C1B" w14:textId="77777777" w:rsidR="00CA71A4" w:rsidRDefault="00CA71A4">
      <w:pPr>
        <w:spacing w:after="160" w:line="259" w:lineRule="auto"/>
        <w:rPr>
          <w:rFonts w:ascii="Calibri" w:eastAsia="Calibri" w:hAnsi="Calibri" w:cs="Calibri"/>
          <w:sz w:val="22"/>
          <w:szCs w:val="22"/>
        </w:rPr>
      </w:pPr>
    </w:p>
    <w:p w14:paraId="0F4EF0FC" w14:textId="77777777" w:rsidR="00CA71A4" w:rsidRDefault="00CA71A4">
      <w:pPr>
        <w:spacing w:after="160" w:line="259" w:lineRule="auto"/>
        <w:rPr>
          <w:rFonts w:ascii="Calibri" w:eastAsia="Calibri" w:hAnsi="Calibri" w:cs="Calibri"/>
          <w:sz w:val="22"/>
          <w:szCs w:val="22"/>
        </w:rPr>
      </w:pPr>
    </w:p>
    <w:p w14:paraId="627FAE5D" w14:textId="77777777" w:rsidR="00CA71A4" w:rsidRDefault="00CA71A4">
      <w:pPr>
        <w:spacing w:after="160" w:line="259" w:lineRule="auto"/>
        <w:rPr>
          <w:rFonts w:ascii="Calibri" w:eastAsia="Calibri" w:hAnsi="Calibri" w:cs="Calibri"/>
          <w:sz w:val="22"/>
          <w:szCs w:val="22"/>
        </w:rPr>
      </w:pPr>
    </w:p>
    <w:p w14:paraId="5751162D" w14:textId="77777777" w:rsidR="00CA71A4" w:rsidRDefault="00CA71A4">
      <w:pPr>
        <w:spacing w:after="160" w:line="259" w:lineRule="auto"/>
        <w:rPr>
          <w:rFonts w:ascii="Calibri" w:eastAsia="Calibri" w:hAnsi="Calibri" w:cs="Calibri"/>
          <w:sz w:val="22"/>
          <w:szCs w:val="22"/>
        </w:rPr>
      </w:pPr>
    </w:p>
    <w:p w14:paraId="5CCCA7DE" w14:textId="77777777" w:rsidR="00CA71A4" w:rsidRDefault="00CA71A4">
      <w:pPr>
        <w:spacing w:after="160" w:line="259" w:lineRule="auto"/>
        <w:rPr>
          <w:rFonts w:ascii="Calibri" w:eastAsia="Calibri" w:hAnsi="Calibri" w:cs="Calibri"/>
          <w:sz w:val="22"/>
          <w:szCs w:val="22"/>
        </w:rPr>
      </w:pPr>
    </w:p>
    <w:p w14:paraId="3250E297" w14:textId="77777777" w:rsidR="00CA71A4" w:rsidRDefault="00CA71A4">
      <w:pPr>
        <w:spacing w:after="160" w:line="259" w:lineRule="auto"/>
        <w:rPr>
          <w:rFonts w:ascii="Calibri" w:eastAsia="Calibri" w:hAnsi="Calibri" w:cs="Calibri"/>
          <w:sz w:val="22"/>
          <w:szCs w:val="22"/>
        </w:rPr>
      </w:pPr>
    </w:p>
    <w:p w14:paraId="641186C2" w14:textId="77777777" w:rsidR="00CA71A4" w:rsidRDefault="00CA71A4">
      <w:pPr>
        <w:spacing w:after="160" w:line="259" w:lineRule="auto"/>
        <w:rPr>
          <w:rFonts w:ascii="Calibri" w:eastAsia="Calibri" w:hAnsi="Calibri" w:cs="Calibri"/>
          <w:sz w:val="22"/>
          <w:szCs w:val="22"/>
        </w:rPr>
      </w:pPr>
    </w:p>
    <w:tbl>
      <w:tblPr>
        <w:tblStyle w:val="afff5"/>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3E5D763" w14:textId="77777777">
        <w:trPr>
          <w:trHeight w:val="850"/>
        </w:trPr>
        <w:tc>
          <w:tcPr>
            <w:tcW w:w="5665" w:type="dxa"/>
            <w:gridSpan w:val="2"/>
          </w:tcPr>
          <w:p w14:paraId="0F6B9A65"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RNF 2</w:t>
            </w:r>
          </w:p>
        </w:tc>
        <w:tc>
          <w:tcPr>
            <w:tcW w:w="3163" w:type="dxa"/>
            <w:gridSpan w:val="2"/>
          </w:tcPr>
          <w:p w14:paraId="2E0EC6F8"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07F3ED5E" w14:textId="77777777" w:rsidR="00CA71A4" w:rsidRDefault="00A1346C">
            <w:pPr>
              <w:rPr>
                <w:rFonts w:ascii="Calibri" w:eastAsia="Calibri" w:hAnsi="Calibri" w:cs="Calibri"/>
                <w:sz w:val="22"/>
                <w:szCs w:val="22"/>
              </w:rPr>
            </w:pPr>
            <w:r>
              <w:rPr>
                <w:rFonts w:ascii="Calibri" w:eastAsia="Calibri" w:hAnsi="Calibri" w:cs="Calibri"/>
                <w:sz w:val="22"/>
                <w:szCs w:val="22"/>
              </w:rPr>
              <w:t>Rendimiento</w:t>
            </w:r>
          </w:p>
        </w:tc>
      </w:tr>
      <w:tr w:rsidR="00CA71A4" w14:paraId="245F92B4" w14:textId="77777777">
        <w:trPr>
          <w:trHeight w:val="989"/>
        </w:trPr>
        <w:tc>
          <w:tcPr>
            <w:tcW w:w="3256" w:type="dxa"/>
          </w:tcPr>
          <w:p w14:paraId="1384B933"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65C190E6" w14:textId="77777777" w:rsidR="00CA71A4" w:rsidRDefault="00CA71A4">
            <w:pPr>
              <w:rPr>
                <w:rFonts w:ascii="Calibri" w:eastAsia="Calibri" w:hAnsi="Calibri" w:cs="Calibri"/>
                <w:sz w:val="22"/>
                <w:szCs w:val="22"/>
              </w:rPr>
            </w:pPr>
          </w:p>
        </w:tc>
        <w:tc>
          <w:tcPr>
            <w:tcW w:w="3543" w:type="dxa"/>
            <w:gridSpan w:val="2"/>
          </w:tcPr>
          <w:p w14:paraId="4DE0AA4F"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w:t>
            </w:r>
          </w:p>
        </w:tc>
        <w:tc>
          <w:tcPr>
            <w:tcW w:w="2029" w:type="dxa"/>
          </w:tcPr>
          <w:p w14:paraId="3EF281F9"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78710F29"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44EC8786" w14:textId="77777777">
        <w:trPr>
          <w:trHeight w:val="1542"/>
        </w:trPr>
        <w:tc>
          <w:tcPr>
            <w:tcW w:w="3256" w:type="dxa"/>
          </w:tcPr>
          <w:p w14:paraId="018BD225"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6C09853E"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Alta </w:t>
            </w:r>
          </w:p>
        </w:tc>
        <w:tc>
          <w:tcPr>
            <w:tcW w:w="5572" w:type="dxa"/>
            <w:gridSpan w:val="3"/>
          </w:tcPr>
          <w:p w14:paraId="44499762"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5641535B" w14:textId="77777777" w:rsidR="00CA71A4" w:rsidRDefault="00A1346C">
            <w:pPr>
              <w:numPr>
                <w:ilvl w:val="0"/>
                <w:numId w:val="11"/>
              </w:numPr>
              <w:spacing w:line="249" w:lineRule="auto"/>
              <w:ind w:right="80"/>
              <w:jc w:val="both"/>
              <w:rPr>
                <w:rFonts w:ascii="Calibri" w:eastAsia="Calibri" w:hAnsi="Calibri" w:cs="Calibri"/>
                <w:sz w:val="24"/>
                <w:szCs w:val="24"/>
              </w:rPr>
            </w:pPr>
            <w:r>
              <w:rPr>
                <w:rFonts w:ascii="Calibri" w:eastAsia="Calibri" w:hAnsi="Calibri" w:cs="Calibri"/>
                <w:sz w:val="24"/>
                <w:szCs w:val="24"/>
              </w:rPr>
              <w:t>Informes de rendimiento del sistema.</w:t>
            </w:r>
          </w:p>
          <w:p w14:paraId="2327B236" w14:textId="77777777" w:rsidR="00CA71A4" w:rsidRDefault="00A1346C">
            <w:pPr>
              <w:numPr>
                <w:ilvl w:val="0"/>
                <w:numId w:val="11"/>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Informes de seguimiento de errores y problemas de rendimiento.</w:t>
            </w:r>
          </w:p>
        </w:tc>
      </w:tr>
      <w:tr w:rsidR="00CA71A4" w14:paraId="41769D96" w14:textId="77777777">
        <w:trPr>
          <w:trHeight w:val="1692"/>
        </w:trPr>
        <w:tc>
          <w:tcPr>
            <w:tcW w:w="3256" w:type="dxa"/>
          </w:tcPr>
          <w:p w14:paraId="41180B94"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5280F5D2" w14:textId="77777777" w:rsidR="00CA71A4" w:rsidRDefault="00A1346C">
            <w:pPr>
              <w:spacing w:after="125"/>
              <w:ind w:left="10"/>
              <w:rPr>
                <w:rFonts w:ascii="Calibri" w:eastAsia="Calibri" w:hAnsi="Calibri" w:cs="Calibri"/>
                <w:sz w:val="24"/>
                <w:szCs w:val="24"/>
              </w:rPr>
            </w:pPr>
            <w:r>
              <w:rPr>
                <w:rFonts w:ascii="Calibri" w:eastAsia="Calibri" w:hAnsi="Calibri" w:cs="Calibri"/>
                <w:sz w:val="24"/>
                <w:szCs w:val="24"/>
              </w:rPr>
              <w:t>Número de usuarios concurrentes.</w:t>
            </w:r>
          </w:p>
          <w:p w14:paraId="386356F3" w14:textId="77777777" w:rsidR="00CA71A4" w:rsidRDefault="00CA71A4">
            <w:pPr>
              <w:rPr>
                <w:rFonts w:ascii="Calibri" w:eastAsia="Calibri" w:hAnsi="Calibri" w:cs="Calibri"/>
                <w:b/>
                <w:sz w:val="22"/>
                <w:szCs w:val="22"/>
              </w:rPr>
            </w:pPr>
          </w:p>
        </w:tc>
        <w:tc>
          <w:tcPr>
            <w:tcW w:w="5572" w:type="dxa"/>
            <w:gridSpan w:val="3"/>
          </w:tcPr>
          <w:p w14:paraId="560B8410"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2D64736" w14:textId="77777777" w:rsidR="00CA71A4" w:rsidRDefault="00A1346C">
            <w:pPr>
              <w:ind w:left="10" w:right="80"/>
              <w:rPr>
                <w:rFonts w:ascii="Calibri" w:eastAsia="Calibri" w:hAnsi="Calibri" w:cs="Calibri"/>
                <w:sz w:val="22"/>
                <w:szCs w:val="22"/>
              </w:rPr>
            </w:pPr>
            <w:r>
              <w:rPr>
                <w:rFonts w:ascii="Calibri" w:eastAsia="Calibri" w:hAnsi="Calibri" w:cs="Calibri"/>
                <w:sz w:val="24"/>
                <w:szCs w:val="24"/>
              </w:rPr>
              <w:t>Comportamiento de la carga soportada por el sistema.</w:t>
            </w:r>
          </w:p>
        </w:tc>
      </w:tr>
      <w:tr w:rsidR="00CA71A4" w14:paraId="62583E6B" w14:textId="77777777">
        <w:trPr>
          <w:trHeight w:val="2356"/>
        </w:trPr>
        <w:tc>
          <w:tcPr>
            <w:tcW w:w="8828" w:type="dxa"/>
            <w:gridSpan w:val="4"/>
          </w:tcPr>
          <w:p w14:paraId="7E885B74" w14:textId="77777777" w:rsidR="00CA71A4" w:rsidRDefault="00A1346C">
            <w:pPr>
              <w:rPr>
                <w:rFonts w:ascii="Calibri" w:eastAsia="Calibri" w:hAnsi="Calibri" w:cs="Calibri"/>
                <w:sz w:val="24"/>
                <w:szCs w:val="24"/>
              </w:rPr>
            </w:pPr>
            <w:r>
              <w:rPr>
                <w:rFonts w:ascii="Calibri" w:eastAsia="Calibri" w:hAnsi="Calibri" w:cs="Calibri"/>
                <w:b/>
                <w:sz w:val="22"/>
                <w:szCs w:val="22"/>
              </w:rPr>
              <w:t>Descripción:</w:t>
            </w:r>
          </w:p>
          <w:p w14:paraId="50297AC9" w14:textId="49CDE517" w:rsidR="00CA71A4" w:rsidRDefault="00A1346C">
            <w:pPr>
              <w:numPr>
                <w:ilvl w:val="0"/>
                <w:numId w:val="5"/>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 xml:space="preserve">Este requerimiento hace referencia a la capacidad del sistema para responder de manera rápida y eficiente a las solicitudes de los usuarios y manejar grandes cantidades de datos sin </w:t>
            </w:r>
            <w:r w:rsidR="00B56D7B">
              <w:rPr>
                <w:rFonts w:ascii="Calibri" w:eastAsia="Calibri" w:hAnsi="Calibri" w:cs="Calibri"/>
                <w:sz w:val="24"/>
                <w:szCs w:val="24"/>
              </w:rPr>
              <w:t>afectar el</w:t>
            </w:r>
            <w:r>
              <w:rPr>
                <w:rFonts w:ascii="Calibri" w:eastAsia="Calibri" w:hAnsi="Calibri" w:cs="Calibri"/>
                <w:sz w:val="24"/>
                <w:szCs w:val="24"/>
              </w:rPr>
              <w:t xml:space="preserve"> tiempo de respuesta.</w:t>
            </w:r>
          </w:p>
        </w:tc>
      </w:tr>
      <w:tr w:rsidR="00CA71A4" w14:paraId="2EBEEB97" w14:textId="77777777">
        <w:trPr>
          <w:trHeight w:val="2249"/>
        </w:trPr>
        <w:tc>
          <w:tcPr>
            <w:tcW w:w="8828" w:type="dxa"/>
            <w:gridSpan w:val="4"/>
          </w:tcPr>
          <w:p w14:paraId="6E5F810F" w14:textId="77777777" w:rsidR="00CA71A4" w:rsidRDefault="00A1346C">
            <w:pPr>
              <w:rPr>
                <w:rFonts w:ascii="Calibri" w:eastAsia="Calibri" w:hAnsi="Calibri" w:cs="Calibri"/>
                <w:sz w:val="22"/>
                <w:szCs w:val="22"/>
              </w:rPr>
            </w:pPr>
            <w:r>
              <w:rPr>
                <w:rFonts w:ascii="Calibri" w:eastAsia="Calibri" w:hAnsi="Calibri" w:cs="Calibri"/>
                <w:b/>
                <w:sz w:val="22"/>
                <w:szCs w:val="22"/>
              </w:rPr>
              <w:t>Manejo de situaciones anormales:</w:t>
            </w:r>
          </w:p>
          <w:p w14:paraId="7991DA18" w14:textId="5B15BD4A" w:rsidR="00CA71A4" w:rsidRPr="00FC4267" w:rsidRDefault="00A1346C" w:rsidP="00FC4267">
            <w:pPr>
              <w:numPr>
                <w:ilvl w:val="0"/>
                <w:numId w:val="18"/>
              </w:numPr>
              <w:spacing w:line="249" w:lineRule="auto"/>
              <w:ind w:right="80"/>
              <w:jc w:val="both"/>
              <w:rPr>
                <w:rFonts w:ascii="Calibri" w:eastAsia="Calibri" w:hAnsi="Calibri" w:cs="Calibri"/>
                <w:sz w:val="24"/>
                <w:szCs w:val="24"/>
              </w:rPr>
            </w:pPr>
            <w:r>
              <w:rPr>
                <w:rFonts w:ascii="Calibri" w:eastAsia="Calibri" w:hAnsi="Calibri" w:cs="Calibri"/>
                <w:sz w:val="24"/>
                <w:szCs w:val="24"/>
              </w:rPr>
              <w:t>Si el tiempo de respuesta del sistema supera el límite establecido, se debe mostrar una alerta con un mensaje que notifica que espere un momento.</w:t>
            </w:r>
          </w:p>
          <w:p w14:paraId="6B68CE4A" w14:textId="77777777" w:rsidR="00CA71A4" w:rsidRDefault="00CA71A4">
            <w:pPr>
              <w:rPr>
                <w:rFonts w:ascii="Calibri" w:eastAsia="Calibri" w:hAnsi="Calibri" w:cs="Calibri"/>
                <w:sz w:val="22"/>
                <w:szCs w:val="22"/>
              </w:rPr>
            </w:pPr>
          </w:p>
        </w:tc>
      </w:tr>
      <w:tr w:rsidR="00CA71A4" w14:paraId="42E7EF9E" w14:textId="77777777">
        <w:trPr>
          <w:trHeight w:val="1408"/>
        </w:trPr>
        <w:tc>
          <w:tcPr>
            <w:tcW w:w="8828" w:type="dxa"/>
            <w:gridSpan w:val="4"/>
          </w:tcPr>
          <w:p w14:paraId="6D60B953"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32B28B35" w14:textId="77777777" w:rsidR="00CA71A4" w:rsidRDefault="00A1346C">
            <w:pPr>
              <w:numPr>
                <w:ilvl w:val="0"/>
                <w:numId w:val="31"/>
              </w:numPr>
              <w:spacing w:line="249" w:lineRule="auto"/>
              <w:ind w:right="80"/>
              <w:jc w:val="both"/>
              <w:rPr>
                <w:rFonts w:ascii="Calibri" w:eastAsia="Calibri" w:hAnsi="Calibri" w:cs="Calibri"/>
                <w:sz w:val="24"/>
                <w:szCs w:val="24"/>
              </w:rPr>
            </w:pPr>
            <w:r>
              <w:rPr>
                <w:rFonts w:ascii="Calibri" w:eastAsia="Calibri" w:hAnsi="Calibri" w:cs="Calibri"/>
                <w:sz w:val="24"/>
                <w:szCs w:val="24"/>
              </w:rPr>
              <w:t>El sistema debe responder a las solicitudes de los usuarios en menos de 3 segundos.</w:t>
            </w:r>
          </w:p>
          <w:p w14:paraId="505E0B65" w14:textId="6C0B99B8" w:rsidR="00CA71A4" w:rsidRDefault="00CA71A4" w:rsidP="00FC4267">
            <w:pPr>
              <w:spacing w:after="125" w:line="249" w:lineRule="auto"/>
              <w:ind w:left="360" w:right="80"/>
              <w:jc w:val="both"/>
              <w:rPr>
                <w:rFonts w:ascii="Calibri" w:eastAsia="Calibri" w:hAnsi="Calibri" w:cs="Calibri"/>
                <w:sz w:val="24"/>
                <w:szCs w:val="24"/>
              </w:rPr>
            </w:pPr>
          </w:p>
        </w:tc>
      </w:tr>
    </w:tbl>
    <w:p w14:paraId="56E056A4" w14:textId="77777777" w:rsidR="00CA71A4" w:rsidRDefault="00CA71A4">
      <w:pPr>
        <w:spacing w:after="160" w:line="259" w:lineRule="auto"/>
        <w:rPr>
          <w:rFonts w:ascii="Calibri" w:eastAsia="Calibri" w:hAnsi="Calibri" w:cs="Calibri"/>
          <w:sz w:val="22"/>
          <w:szCs w:val="22"/>
        </w:rPr>
      </w:pPr>
    </w:p>
    <w:p w14:paraId="7768AE09" w14:textId="77777777" w:rsidR="00CA71A4" w:rsidRDefault="00CA71A4">
      <w:pPr>
        <w:spacing w:after="160" w:line="259" w:lineRule="auto"/>
        <w:rPr>
          <w:rFonts w:ascii="Calibri" w:eastAsia="Calibri" w:hAnsi="Calibri" w:cs="Calibri"/>
          <w:sz w:val="22"/>
          <w:szCs w:val="22"/>
        </w:rPr>
      </w:pPr>
    </w:p>
    <w:p w14:paraId="05E99505" w14:textId="77777777" w:rsidR="00CA71A4" w:rsidRDefault="00CA71A4">
      <w:pPr>
        <w:spacing w:after="160" w:line="259" w:lineRule="auto"/>
        <w:rPr>
          <w:rFonts w:ascii="Calibri" w:eastAsia="Calibri" w:hAnsi="Calibri" w:cs="Calibri"/>
          <w:sz w:val="22"/>
          <w:szCs w:val="22"/>
        </w:rPr>
      </w:pPr>
    </w:p>
    <w:p w14:paraId="6D069D22" w14:textId="77777777" w:rsidR="00CA71A4" w:rsidRDefault="00CA71A4">
      <w:pPr>
        <w:spacing w:after="160" w:line="259" w:lineRule="auto"/>
        <w:rPr>
          <w:rFonts w:ascii="Calibri" w:eastAsia="Calibri" w:hAnsi="Calibri" w:cs="Calibri"/>
          <w:sz w:val="22"/>
          <w:szCs w:val="22"/>
        </w:rPr>
      </w:pPr>
    </w:p>
    <w:tbl>
      <w:tblPr>
        <w:tblStyle w:val="afff6"/>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0D60D279" w14:textId="77777777">
        <w:trPr>
          <w:trHeight w:val="850"/>
        </w:trPr>
        <w:tc>
          <w:tcPr>
            <w:tcW w:w="5665" w:type="dxa"/>
            <w:gridSpan w:val="2"/>
          </w:tcPr>
          <w:p w14:paraId="31C703A9"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RNF 3</w:t>
            </w:r>
          </w:p>
        </w:tc>
        <w:tc>
          <w:tcPr>
            <w:tcW w:w="3163" w:type="dxa"/>
            <w:gridSpan w:val="2"/>
          </w:tcPr>
          <w:p w14:paraId="3AE429DC"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5E26B0FD"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Seguridad </w:t>
            </w:r>
          </w:p>
        </w:tc>
      </w:tr>
      <w:tr w:rsidR="00CA71A4" w14:paraId="0E4C5554" w14:textId="77777777">
        <w:trPr>
          <w:trHeight w:val="989"/>
        </w:trPr>
        <w:tc>
          <w:tcPr>
            <w:tcW w:w="3256" w:type="dxa"/>
          </w:tcPr>
          <w:p w14:paraId="56772966"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347C05CC" w14:textId="77777777" w:rsidR="00CA71A4" w:rsidRDefault="00CA71A4">
            <w:pPr>
              <w:rPr>
                <w:rFonts w:ascii="Calibri" w:eastAsia="Calibri" w:hAnsi="Calibri" w:cs="Calibri"/>
                <w:sz w:val="22"/>
                <w:szCs w:val="22"/>
              </w:rPr>
            </w:pPr>
          </w:p>
        </w:tc>
        <w:tc>
          <w:tcPr>
            <w:tcW w:w="3543" w:type="dxa"/>
            <w:gridSpan w:val="2"/>
          </w:tcPr>
          <w:p w14:paraId="14F7317D"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w:t>
            </w:r>
          </w:p>
        </w:tc>
        <w:tc>
          <w:tcPr>
            <w:tcW w:w="2029" w:type="dxa"/>
          </w:tcPr>
          <w:p w14:paraId="6A323BBC"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42A8566"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385B2A97" w14:textId="77777777">
        <w:trPr>
          <w:trHeight w:val="1542"/>
        </w:trPr>
        <w:tc>
          <w:tcPr>
            <w:tcW w:w="3256" w:type="dxa"/>
          </w:tcPr>
          <w:p w14:paraId="21721EA1"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320DD949"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Alta </w:t>
            </w:r>
          </w:p>
        </w:tc>
        <w:tc>
          <w:tcPr>
            <w:tcW w:w="5572" w:type="dxa"/>
            <w:gridSpan w:val="3"/>
          </w:tcPr>
          <w:p w14:paraId="58559458"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6628D11A" w14:textId="77777777" w:rsidR="00CA71A4" w:rsidRDefault="00A1346C">
            <w:pPr>
              <w:rPr>
                <w:rFonts w:ascii="Calibri" w:eastAsia="Calibri" w:hAnsi="Calibri" w:cs="Calibri"/>
                <w:sz w:val="22"/>
                <w:szCs w:val="22"/>
              </w:rPr>
            </w:pPr>
            <w:r>
              <w:rPr>
                <w:rFonts w:ascii="Calibri" w:eastAsia="Calibri" w:hAnsi="Calibri" w:cs="Calibri"/>
                <w:sz w:val="22"/>
                <w:szCs w:val="22"/>
              </w:rPr>
              <w:t>Plan de respuesta e informes sobre algunos incidentes de seguridad.</w:t>
            </w:r>
          </w:p>
          <w:p w14:paraId="46EACA2E" w14:textId="77777777" w:rsidR="00CA71A4" w:rsidRDefault="00CA71A4">
            <w:pPr>
              <w:rPr>
                <w:rFonts w:ascii="Calibri" w:eastAsia="Calibri" w:hAnsi="Calibri" w:cs="Calibri"/>
                <w:sz w:val="22"/>
                <w:szCs w:val="22"/>
              </w:rPr>
            </w:pPr>
          </w:p>
        </w:tc>
      </w:tr>
      <w:tr w:rsidR="00CA71A4" w14:paraId="47FDA901" w14:textId="77777777">
        <w:trPr>
          <w:trHeight w:val="1692"/>
        </w:trPr>
        <w:tc>
          <w:tcPr>
            <w:tcW w:w="3256" w:type="dxa"/>
          </w:tcPr>
          <w:p w14:paraId="1C7DC191"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1F77A1EF"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Permisos, requisitos y políticas de seguridad </w:t>
            </w:r>
          </w:p>
        </w:tc>
        <w:tc>
          <w:tcPr>
            <w:tcW w:w="5572" w:type="dxa"/>
            <w:gridSpan w:val="3"/>
          </w:tcPr>
          <w:p w14:paraId="4B8C0186"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55235841"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Respuestas a incidentes, alertas de seguridad, </w:t>
            </w:r>
            <w:r>
              <w:rPr>
                <w:rFonts w:ascii="Calibri" w:eastAsia="Calibri" w:hAnsi="Calibri" w:cs="Calibri"/>
                <w:sz w:val="24"/>
                <w:szCs w:val="24"/>
              </w:rPr>
              <w:t>documentación de cumplimiento normativo y regulatorio (recopilación de registros y documentos).</w:t>
            </w:r>
          </w:p>
        </w:tc>
      </w:tr>
      <w:tr w:rsidR="00CA71A4" w14:paraId="67767E02" w14:textId="77777777">
        <w:trPr>
          <w:trHeight w:val="2356"/>
        </w:trPr>
        <w:tc>
          <w:tcPr>
            <w:tcW w:w="8828" w:type="dxa"/>
            <w:gridSpan w:val="4"/>
          </w:tcPr>
          <w:p w14:paraId="69495AB6"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3E29DFAB" w14:textId="77777777" w:rsidR="00CA71A4" w:rsidRDefault="00A1346C">
            <w:pPr>
              <w:numPr>
                <w:ilvl w:val="0"/>
                <w:numId w:val="16"/>
              </w:numPr>
              <w:spacing w:after="160" w:line="259" w:lineRule="auto"/>
              <w:ind w:left="360"/>
              <w:rPr>
                <w:rFonts w:ascii="Calibri" w:eastAsia="Calibri" w:hAnsi="Calibri" w:cs="Calibri"/>
                <w:b/>
                <w:sz w:val="22"/>
                <w:szCs w:val="22"/>
              </w:rPr>
            </w:pPr>
            <w:r>
              <w:rPr>
                <w:rFonts w:ascii="Calibri" w:eastAsia="Calibri" w:hAnsi="Calibri" w:cs="Calibri"/>
                <w:sz w:val="22"/>
                <w:szCs w:val="22"/>
              </w:rPr>
              <w:t xml:space="preserve">El sistema debe preservar los datos registrados cumpliendo las políticas de seguridad (información y tratamiento de datos personales) </w:t>
            </w:r>
          </w:p>
        </w:tc>
      </w:tr>
      <w:tr w:rsidR="00CA71A4" w14:paraId="049DF571" w14:textId="77777777">
        <w:trPr>
          <w:trHeight w:val="2249"/>
        </w:trPr>
        <w:tc>
          <w:tcPr>
            <w:tcW w:w="8828" w:type="dxa"/>
            <w:gridSpan w:val="4"/>
          </w:tcPr>
          <w:p w14:paraId="47CCF93A"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D82127E" w14:textId="77777777" w:rsidR="00CA71A4" w:rsidRDefault="00A1346C">
            <w:pPr>
              <w:numPr>
                <w:ilvl w:val="0"/>
                <w:numId w:val="28"/>
              </w:numPr>
              <w:spacing w:line="249" w:lineRule="auto"/>
              <w:ind w:right="80"/>
              <w:jc w:val="both"/>
              <w:rPr>
                <w:rFonts w:ascii="Calibri" w:eastAsia="Calibri" w:hAnsi="Calibri" w:cs="Calibri"/>
                <w:sz w:val="24"/>
                <w:szCs w:val="24"/>
              </w:rPr>
            </w:pPr>
            <w:r>
              <w:rPr>
                <w:rFonts w:ascii="Calibri" w:eastAsia="Calibri" w:hAnsi="Calibri" w:cs="Calibri"/>
                <w:sz w:val="24"/>
                <w:szCs w:val="24"/>
              </w:rPr>
              <w:t>Si se detecta un intento de acceso no autorizado, se enviará una alerta y se informará al administrador del sistema para lo pertinente.</w:t>
            </w:r>
          </w:p>
          <w:p w14:paraId="4AE314B3" w14:textId="14151FE2" w:rsidR="00CA71A4" w:rsidRDefault="00CA71A4" w:rsidP="00FC4267">
            <w:pPr>
              <w:spacing w:after="125" w:line="249" w:lineRule="auto"/>
              <w:ind w:left="331" w:right="80"/>
              <w:jc w:val="both"/>
              <w:rPr>
                <w:rFonts w:ascii="Calibri" w:eastAsia="Calibri" w:hAnsi="Calibri" w:cs="Calibri"/>
                <w:sz w:val="24"/>
                <w:szCs w:val="24"/>
              </w:rPr>
            </w:pPr>
          </w:p>
        </w:tc>
      </w:tr>
      <w:tr w:rsidR="00CA71A4" w14:paraId="57F5A613" w14:textId="77777777">
        <w:trPr>
          <w:trHeight w:val="1408"/>
        </w:trPr>
        <w:tc>
          <w:tcPr>
            <w:tcW w:w="8828" w:type="dxa"/>
            <w:gridSpan w:val="4"/>
          </w:tcPr>
          <w:p w14:paraId="3ADD9E6F"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6313CC82" w14:textId="54CF5FE8" w:rsidR="00CA71A4" w:rsidRDefault="00A1346C">
            <w:pPr>
              <w:numPr>
                <w:ilvl w:val="0"/>
                <w:numId w:val="27"/>
              </w:numPr>
              <w:spacing w:line="249" w:lineRule="auto"/>
              <w:ind w:right="80"/>
              <w:jc w:val="both"/>
              <w:rPr>
                <w:rFonts w:ascii="Calibri" w:eastAsia="Calibri" w:hAnsi="Calibri" w:cs="Calibri"/>
                <w:sz w:val="24"/>
                <w:szCs w:val="24"/>
              </w:rPr>
            </w:pPr>
            <w:r>
              <w:rPr>
                <w:rFonts w:ascii="Calibri" w:eastAsia="Calibri" w:hAnsi="Calibri" w:cs="Calibri"/>
                <w:sz w:val="24"/>
                <w:szCs w:val="24"/>
              </w:rPr>
              <w:t xml:space="preserve">El sistema debe cumplir con las normas y regulaciones de seguridad de datos aplicables en </w:t>
            </w:r>
            <w:r w:rsidR="00FC4267">
              <w:rPr>
                <w:rFonts w:ascii="Calibri" w:eastAsia="Calibri" w:hAnsi="Calibri" w:cs="Calibri"/>
                <w:sz w:val="24"/>
                <w:szCs w:val="24"/>
              </w:rPr>
              <w:t xml:space="preserve">Colombia y el </w:t>
            </w:r>
            <w:proofErr w:type="spellStart"/>
            <w:r w:rsidR="00FC4267">
              <w:rPr>
                <w:rFonts w:ascii="Calibri" w:eastAsia="Calibri" w:hAnsi="Calibri" w:cs="Calibri"/>
                <w:sz w:val="24"/>
                <w:szCs w:val="24"/>
              </w:rPr>
              <w:t>sena</w:t>
            </w:r>
            <w:proofErr w:type="spellEnd"/>
            <w:r>
              <w:rPr>
                <w:rFonts w:ascii="Calibri" w:eastAsia="Calibri" w:hAnsi="Calibri" w:cs="Calibri"/>
                <w:sz w:val="24"/>
                <w:szCs w:val="24"/>
              </w:rPr>
              <w:t>.</w:t>
            </w:r>
          </w:p>
          <w:p w14:paraId="523BB759" w14:textId="0974D448" w:rsidR="00CA71A4" w:rsidRDefault="00CA71A4" w:rsidP="00FC4267">
            <w:pPr>
              <w:spacing w:after="125" w:line="249" w:lineRule="auto"/>
              <w:ind w:left="720" w:right="80"/>
              <w:jc w:val="both"/>
              <w:rPr>
                <w:rFonts w:ascii="Calibri" w:eastAsia="Calibri" w:hAnsi="Calibri" w:cs="Calibri"/>
                <w:sz w:val="24"/>
                <w:szCs w:val="24"/>
              </w:rPr>
            </w:pPr>
          </w:p>
        </w:tc>
      </w:tr>
    </w:tbl>
    <w:p w14:paraId="05F11174" w14:textId="77777777" w:rsidR="00CA71A4" w:rsidRDefault="00CA71A4">
      <w:pPr>
        <w:spacing w:after="160" w:line="259" w:lineRule="auto"/>
        <w:rPr>
          <w:rFonts w:ascii="Calibri" w:eastAsia="Calibri" w:hAnsi="Calibri" w:cs="Calibri"/>
          <w:sz w:val="22"/>
          <w:szCs w:val="22"/>
        </w:rPr>
      </w:pPr>
    </w:p>
    <w:p w14:paraId="0C374DDC" w14:textId="77777777" w:rsidR="00CA71A4" w:rsidRDefault="00CA71A4">
      <w:pPr>
        <w:spacing w:after="160" w:line="259" w:lineRule="auto"/>
        <w:rPr>
          <w:rFonts w:ascii="Calibri" w:eastAsia="Calibri" w:hAnsi="Calibri" w:cs="Calibri"/>
          <w:sz w:val="22"/>
          <w:szCs w:val="22"/>
        </w:rPr>
      </w:pPr>
    </w:p>
    <w:p w14:paraId="40B2A5AC" w14:textId="77777777" w:rsidR="00CA71A4" w:rsidRDefault="00CA71A4">
      <w:pPr>
        <w:spacing w:after="160" w:line="259" w:lineRule="auto"/>
        <w:rPr>
          <w:rFonts w:ascii="Calibri" w:eastAsia="Calibri" w:hAnsi="Calibri" w:cs="Calibri"/>
          <w:sz w:val="22"/>
          <w:szCs w:val="22"/>
        </w:rPr>
      </w:pPr>
    </w:p>
    <w:p w14:paraId="208A8C88" w14:textId="77777777" w:rsidR="00CA71A4" w:rsidRDefault="00CA71A4">
      <w:pPr>
        <w:spacing w:after="160" w:line="259" w:lineRule="auto"/>
        <w:rPr>
          <w:rFonts w:ascii="Calibri" w:eastAsia="Calibri" w:hAnsi="Calibri" w:cs="Calibri"/>
          <w:sz w:val="22"/>
          <w:szCs w:val="22"/>
        </w:rPr>
      </w:pPr>
    </w:p>
    <w:p w14:paraId="7E3DF719" w14:textId="77777777" w:rsidR="00CA71A4" w:rsidRDefault="00CA71A4">
      <w:pPr>
        <w:spacing w:after="160" w:line="259" w:lineRule="auto"/>
        <w:rPr>
          <w:rFonts w:ascii="Calibri" w:eastAsia="Calibri" w:hAnsi="Calibri" w:cs="Calibri"/>
          <w:sz w:val="22"/>
          <w:szCs w:val="22"/>
        </w:rPr>
      </w:pPr>
    </w:p>
    <w:p w14:paraId="2A3D750B" w14:textId="77777777" w:rsidR="00CA71A4" w:rsidRDefault="00CA71A4">
      <w:pPr>
        <w:spacing w:after="160" w:line="259" w:lineRule="auto"/>
        <w:rPr>
          <w:rFonts w:ascii="Calibri" w:eastAsia="Calibri" w:hAnsi="Calibri" w:cs="Calibri"/>
          <w:sz w:val="22"/>
          <w:szCs w:val="22"/>
        </w:rPr>
      </w:pPr>
    </w:p>
    <w:p w14:paraId="12BFDD52" w14:textId="77777777" w:rsidR="00CA71A4" w:rsidRDefault="00CA71A4">
      <w:pPr>
        <w:spacing w:after="160" w:line="259" w:lineRule="auto"/>
        <w:rPr>
          <w:rFonts w:ascii="Calibri" w:eastAsia="Calibri" w:hAnsi="Calibri" w:cs="Calibri"/>
          <w:sz w:val="22"/>
          <w:szCs w:val="22"/>
        </w:rPr>
      </w:pPr>
    </w:p>
    <w:p w14:paraId="659A60B6" w14:textId="77777777" w:rsidR="00CA71A4" w:rsidRDefault="00CA71A4">
      <w:pPr>
        <w:spacing w:after="160" w:line="259" w:lineRule="auto"/>
        <w:rPr>
          <w:rFonts w:ascii="Calibri" w:eastAsia="Calibri" w:hAnsi="Calibri" w:cs="Calibri"/>
          <w:sz w:val="22"/>
          <w:szCs w:val="22"/>
        </w:rPr>
      </w:pPr>
    </w:p>
    <w:p w14:paraId="6E7D22B8" w14:textId="77777777" w:rsidR="00CA71A4" w:rsidRDefault="00CA71A4">
      <w:pPr>
        <w:spacing w:after="160" w:line="259" w:lineRule="auto"/>
        <w:rPr>
          <w:rFonts w:ascii="Calibri" w:eastAsia="Calibri" w:hAnsi="Calibri" w:cs="Calibri"/>
          <w:sz w:val="22"/>
          <w:szCs w:val="22"/>
        </w:rPr>
      </w:pPr>
    </w:p>
    <w:p w14:paraId="51A9EFAB" w14:textId="77777777" w:rsidR="00CA71A4" w:rsidRDefault="00CA71A4">
      <w:pPr>
        <w:spacing w:after="160" w:line="259" w:lineRule="auto"/>
        <w:rPr>
          <w:rFonts w:ascii="Calibri" w:eastAsia="Calibri" w:hAnsi="Calibri" w:cs="Calibri"/>
          <w:sz w:val="22"/>
          <w:szCs w:val="22"/>
        </w:rPr>
      </w:pPr>
    </w:p>
    <w:p w14:paraId="7F5C52A7" w14:textId="77777777" w:rsidR="00CA71A4" w:rsidRDefault="00CA71A4">
      <w:pPr>
        <w:spacing w:after="160" w:line="259" w:lineRule="auto"/>
        <w:rPr>
          <w:rFonts w:ascii="Calibri" w:eastAsia="Calibri" w:hAnsi="Calibri" w:cs="Calibri"/>
          <w:sz w:val="22"/>
          <w:szCs w:val="22"/>
        </w:rPr>
      </w:pPr>
    </w:p>
    <w:p w14:paraId="13DBC137" w14:textId="77777777" w:rsidR="00CA71A4" w:rsidRDefault="00CA71A4">
      <w:pPr>
        <w:spacing w:after="160" w:line="259" w:lineRule="auto"/>
        <w:rPr>
          <w:rFonts w:ascii="Calibri" w:eastAsia="Calibri" w:hAnsi="Calibri" w:cs="Calibri"/>
          <w:sz w:val="22"/>
          <w:szCs w:val="22"/>
        </w:rPr>
      </w:pPr>
    </w:p>
    <w:tbl>
      <w:tblPr>
        <w:tblStyle w:val="afff7"/>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588219C8" w14:textId="77777777">
        <w:trPr>
          <w:trHeight w:val="850"/>
        </w:trPr>
        <w:tc>
          <w:tcPr>
            <w:tcW w:w="5665" w:type="dxa"/>
            <w:gridSpan w:val="2"/>
          </w:tcPr>
          <w:p w14:paraId="709007DC"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RNF 4</w:t>
            </w:r>
          </w:p>
        </w:tc>
        <w:tc>
          <w:tcPr>
            <w:tcW w:w="3163" w:type="dxa"/>
            <w:gridSpan w:val="2"/>
          </w:tcPr>
          <w:p w14:paraId="608A7B8E"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3BB2E182" w14:textId="77777777" w:rsidR="00CA71A4" w:rsidRDefault="00A1346C">
            <w:pPr>
              <w:rPr>
                <w:rFonts w:ascii="Calibri" w:eastAsia="Calibri" w:hAnsi="Calibri" w:cs="Calibri"/>
                <w:sz w:val="22"/>
                <w:szCs w:val="22"/>
              </w:rPr>
            </w:pPr>
            <w:r>
              <w:rPr>
                <w:rFonts w:ascii="Calibri" w:eastAsia="Calibri" w:hAnsi="Calibri" w:cs="Calibri"/>
                <w:sz w:val="22"/>
                <w:szCs w:val="22"/>
              </w:rPr>
              <w:t>Interfaz de Usuario</w:t>
            </w:r>
          </w:p>
        </w:tc>
      </w:tr>
      <w:tr w:rsidR="00CA71A4" w14:paraId="7362EBD0" w14:textId="77777777">
        <w:trPr>
          <w:trHeight w:val="989"/>
        </w:trPr>
        <w:tc>
          <w:tcPr>
            <w:tcW w:w="3256" w:type="dxa"/>
          </w:tcPr>
          <w:p w14:paraId="1223FA88"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094EE3F7" w14:textId="77777777" w:rsidR="00CA71A4" w:rsidRDefault="00CA71A4">
            <w:pPr>
              <w:rPr>
                <w:rFonts w:ascii="Calibri" w:eastAsia="Calibri" w:hAnsi="Calibri" w:cs="Calibri"/>
                <w:sz w:val="22"/>
                <w:szCs w:val="22"/>
              </w:rPr>
            </w:pPr>
          </w:p>
        </w:tc>
        <w:tc>
          <w:tcPr>
            <w:tcW w:w="3543" w:type="dxa"/>
            <w:gridSpan w:val="2"/>
          </w:tcPr>
          <w:p w14:paraId="328C22D1"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w:t>
            </w:r>
          </w:p>
        </w:tc>
        <w:tc>
          <w:tcPr>
            <w:tcW w:w="2029" w:type="dxa"/>
          </w:tcPr>
          <w:p w14:paraId="45208C95"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0CBE161C"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21B39F72" w14:textId="77777777">
        <w:trPr>
          <w:trHeight w:val="1542"/>
        </w:trPr>
        <w:tc>
          <w:tcPr>
            <w:tcW w:w="3256" w:type="dxa"/>
          </w:tcPr>
          <w:p w14:paraId="34FD7AE2"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7B5FEE5D"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Alta </w:t>
            </w:r>
          </w:p>
        </w:tc>
        <w:tc>
          <w:tcPr>
            <w:tcW w:w="5572" w:type="dxa"/>
            <w:gridSpan w:val="3"/>
          </w:tcPr>
          <w:p w14:paraId="2A4863D1"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362A107C" w14:textId="77777777" w:rsidR="00CA71A4" w:rsidRDefault="00A1346C">
            <w:pPr>
              <w:numPr>
                <w:ilvl w:val="0"/>
                <w:numId w:val="8"/>
              </w:numPr>
              <w:spacing w:line="249" w:lineRule="auto"/>
              <w:ind w:right="80"/>
              <w:jc w:val="both"/>
              <w:rPr>
                <w:rFonts w:ascii="Calibri" w:eastAsia="Calibri" w:hAnsi="Calibri" w:cs="Calibri"/>
                <w:sz w:val="24"/>
                <w:szCs w:val="24"/>
              </w:rPr>
            </w:pPr>
            <w:r>
              <w:rPr>
                <w:rFonts w:ascii="Calibri" w:eastAsia="Calibri" w:hAnsi="Calibri" w:cs="Calibri"/>
                <w:sz w:val="24"/>
                <w:szCs w:val="24"/>
              </w:rPr>
              <w:t>Mockups de la interfaz de usuario</w:t>
            </w:r>
          </w:p>
          <w:p w14:paraId="06C72A6F" w14:textId="77777777" w:rsidR="00CA71A4" w:rsidRDefault="00A1346C">
            <w:pPr>
              <w:numPr>
                <w:ilvl w:val="0"/>
                <w:numId w:val="8"/>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Especificaciones del diseño</w:t>
            </w:r>
          </w:p>
        </w:tc>
      </w:tr>
      <w:tr w:rsidR="00CA71A4" w14:paraId="63E9F774" w14:textId="77777777">
        <w:trPr>
          <w:trHeight w:val="1692"/>
        </w:trPr>
        <w:tc>
          <w:tcPr>
            <w:tcW w:w="3256" w:type="dxa"/>
          </w:tcPr>
          <w:p w14:paraId="02F897F5"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15EA46AE" w14:textId="77777777" w:rsidR="00CA71A4" w:rsidRDefault="00A1346C">
            <w:pPr>
              <w:spacing w:after="125"/>
              <w:ind w:left="10"/>
              <w:rPr>
                <w:rFonts w:ascii="Calibri" w:eastAsia="Calibri" w:hAnsi="Calibri" w:cs="Calibri"/>
                <w:b/>
                <w:sz w:val="22"/>
                <w:szCs w:val="22"/>
              </w:rPr>
            </w:pPr>
            <w:r>
              <w:rPr>
                <w:rFonts w:ascii="Calibri" w:eastAsia="Calibri" w:hAnsi="Calibri" w:cs="Calibri"/>
                <w:sz w:val="24"/>
                <w:szCs w:val="24"/>
              </w:rPr>
              <w:t>Interacción del usuario y la interfaz.</w:t>
            </w:r>
          </w:p>
        </w:tc>
        <w:tc>
          <w:tcPr>
            <w:tcW w:w="5572" w:type="dxa"/>
            <w:gridSpan w:val="3"/>
          </w:tcPr>
          <w:p w14:paraId="57A64F4A"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223C9EB4" w14:textId="77777777" w:rsidR="00CA71A4" w:rsidRDefault="00A1346C">
            <w:pPr>
              <w:ind w:left="10" w:right="80"/>
              <w:rPr>
                <w:rFonts w:ascii="Calibri" w:eastAsia="Calibri" w:hAnsi="Calibri" w:cs="Calibri"/>
                <w:sz w:val="24"/>
                <w:szCs w:val="24"/>
              </w:rPr>
            </w:pPr>
            <w:r>
              <w:rPr>
                <w:rFonts w:ascii="Calibri" w:eastAsia="Calibri" w:hAnsi="Calibri" w:cs="Calibri"/>
                <w:sz w:val="24"/>
                <w:szCs w:val="24"/>
              </w:rPr>
              <w:t>Respuestas de la interfaz ante los requerimientos de los usuarios.</w:t>
            </w:r>
          </w:p>
          <w:p w14:paraId="0AA12A8C" w14:textId="77777777" w:rsidR="00CA71A4" w:rsidRDefault="00CA71A4">
            <w:pPr>
              <w:ind w:left="10" w:right="80"/>
              <w:rPr>
                <w:rFonts w:ascii="Calibri" w:eastAsia="Calibri" w:hAnsi="Calibri" w:cs="Calibri"/>
                <w:sz w:val="22"/>
                <w:szCs w:val="22"/>
              </w:rPr>
            </w:pPr>
          </w:p>
        </w:tc>
      </w:tr>
      <w:tr w:rsidR="00CA71A4" w14:paraId="37D570BC" w14:textId="77777777">
        <w:trPr>
          <w:trHeight w:val="2356"/>
        </w:trPr>
        <w:tc>
          <w:tcPr>
            <w:tcW w:w="8828" w:type="dxa"/>
            <w:gridSpan w:val="4"/>
          </w:tcPr>
          <w:p w14:paraId="21C6F8A1"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693D0A02" w14:textId="77777777" w:rsidR="00CA71A4" w:rsidRDefault="00A1346C">
            <w:pPr>
              <w:numPr>
                <w:ilvl w:val="0"/>
                <w:numId w:val="16"/>
              </w:numPr>
              <w:spacing w:after="125" w:line="249" w:lineRule="auto"/>
              <w:ind w:left="360" w:right="80"/>
              <w:jc w:val="both"/>
              <w:rPr>
                <w:rFonts w:ascii="Calibri" w:eastAsia="Calibri" w:hAnsi="Calibri" w:cs="Calibri"/>
                <w:sz w:val="24"/>
                <w:szCs w:val="24"/>
              </w:rPr>
            </w:pPr>
            <w:r>
              <w:rPr>
                <w:rFonts w:ascii="Calibri" w:eastAsia="Calibri" w:hAnsi="Calibri" w:cs="Calibri"/>
                <w:sz w:val="24"/>
                <w:szCs w:val="24"/>
              </w:rPr>
              <w:t xml:space="preserve">La interfaz de usuario debe ser intuitiva y fácil de usar, lo que significa que debe ser clara y compacto en términos de diseño, estilo y navegación. </w:t>
            </w:r>
          </w:p>
          <w:p w14:paraId="0D740AF7" w14:textId="1609DEFC" w:rsidR="00CA71A4" w:rsidRDefault="00CA71A4" w:rsidP="00440ABE">
            <w:pPr>
              <w:spacing w:after="125" w:line="249" w:lineRule="auto"/>
              <w:ind w:left="360" w:right="80"/>
              <w:jc w:val="both"/>
              <w:rPr>
                <w:rFonts w:ascii="Calibri" w:eastAsia="Calibri" w:hAnsi="Calibri" w:cs="Calibri"/>
                <w:sz w:val="24"/>
                <w:szCs w:val="24"/>
              </w:rPr>
            </w:pPr>
          </w:p>
        </w:tc>
      </w:tr>
      <w:tr w:rsidR="00CA71A4" w14:paraId="66CE9FD4" w14:textId="77777777">
        <w:trPr>
          <w:trHeight w:val="2249"/>
        </w:trPr>
        <w:tc>
          <w:tcPr>
            <w:tcW w:w="8828" w:type="dxa"/>
            <w:gridSpan w:val="4"/>
          </w:tcPr>
          <w:p w14:paraId="1252AF52"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Manejo de situaciones anormales:</w:t>
            </w:r>
          </w:p>
          <w:p w14:paraId="091C9A29" w14:textId="77777777" w:rsidR="00CA71A4" w:rsidRDefault="00A1346C" w:rsidP="00440ABE">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Proporcionar alertas de error claras y útiles cuando ocurren errores o problemas técnicos</w:t>
            </w:r>
          </w:p>
          <w:p w14:paraId="2952C14E" w14:textId="13BC2950" w:rsidR="00CA71A4" w:rsidRDefault="00CA71A4" w:rsidP="00440ABE">
            <w:pPr>
              <w:spacing w:after="125" w:line="249" w:lineRule="auto"/>
              <w:ind w:left="691" w:right="80"/>
              <w:jc w:val="both"/>
              <w:rPr>
                <w:rFonts w:ascii="Calibri" w:eastAsia="Calibri" w:hAnsi="Calibri" w:cs="Calibri"/>
                <w:sz w:val="24"/>
                <w:szCs w:val="24"/>
              </w:rPr>
            </w:pPr>
          </w:p>
        </w:tc>
      </w:tr>
      <w:tr w:rsidR="00CA71A4" w14:paraId="23E228E9" w14:textId="77777777" w:rsidTr="00440ABE">
        <w:trPr>
          <w:trHeight w:val="1012"/>
        </w:trPr>
        <w:tc>
          <w:tcPr>
            <w:tcW w:w="8828" w:type="dxa"/>
            <w:gridSpan w:val="4"/>
          </w:tcPr>
          <w:p w14:paraId="1FD687B2"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04207EED" w14:textId="77777777" w:rsidR="00CA71A4" w:rsidRDefault="00A1346C">
            <w:pPr>
              <w:numPr>
                <w:ilvl w:val="0"/>
                <w:numId w:val="23"/>
              </w:numPr>
              <w:spacing w:line="249" w:lineRule="auto"/>
              <w:ind w:right="80"/>
              <w:jc w:val="both"/>
              <w:rPr>
                <w:rFonts w:ascii="Calibri" w:eastAsia="Calibri" w:hAnsi="Calibri" w:cs="Calibri"/>
                <w:sz w:val="24"/>
                <w:szCs w:val="24"/>
              </w:rPr>
            </w:pPr>
            <w:r>
              <w:rPr>
                <w:rFonts w:ascii="Calibri" w:eastAsia="Calibri" w:hAnsi="Calibri" w:cs="Calibri"/>
                <w:sz w:val="24"/>
                <w:szCs w:val="24"/>
              </w:rPr>
              <w:t>La interfaz de usuario debe ser fácil de usar y atractiva visualmente.</w:t>
            </w:r>
          </w:p>
          <w:p w14:paraId="6DB1F39B" w14:textId="77777777" w:rsidR="00CA71A4" w:rsidRDefault="00A1346C">
            <w:pPr>
              <w:numPr>
                <w:ilvl w:val="0"/>
                <w:numId w:val="23"/>
              </w:numPr>
              <w:spacing w:line="249" w:lineRule="auto"/>
              <w:ind w:right="80"/>
              <w:jc w:val="both"/>
              <w:rPr>
                <w:rFonts w:ascii="Calibri" w:eastAsia="Calibri" w:hAnsi="Calibri" w:cs="Calibri"/>
                <w:sz w:val="24"/>
                <w:szCs w:val="24"/>
              </w:rPr>
            </w:pPr>
            <w:r>
              <w:rPr>
                <w:rFonts w:ascii="Calibri" w:eastAsia="Calibri" w:hAnsi="Calibri" w:cs="Calibri"/>
                <w:sz w:val="24"/>
                <w:szCs w:val="24"/>
              </w:rPr>
              <w:t>La interfaz debe ser compatible con diferentes dispositivos y navegadores.</w:t>
            </w:r>
          </w:p>
          <w:p w14:paraId="5EDB7346" w14:textId="77777777" w:rsidR="00CA71A4" w:rsidRDefault="00A1346C">
            <w:pPr>
              <w:numPr>
                <w:ilvl w:val="0"/>
                <w:numId w:val="23"/>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Los usuarios deben poder navegar por el sitio sin problemas y encontrar lo que están buscando sin dificultad.</w:t>
            </w:r>
          </w:p>
        </w:tc>
      </w:tr>
    </w:tbl>
    <w:p w14:paraId="36483C60" w14:textId="77777777" w:rsidR="00CA71A4" w:rsidRDefault="00CA71A4">
      <w:pPr>
        <w:spacing w:after="160" w:line="259" w:lineRule="auto"/>
        <w:rPr>
          <w:rFonts w:ascii="Calibri" w:eastAsia="Calibri" w:hAnsi="Calibri" w:cs="Calibri"/>
          <w:sz w:val="22"/>
          <w:szCs w:val="22"/>
        </w:rPr>
      </w:pPr>
    </w:p>
    <w:p w14:paraId="0C40FE87" w14:textId="77777777" w:rsidR="00CA71A4" w:rsidRDefault="00CA71A4">
      <w:pPr>
        <w:spacing w:after="160" w:line="259" w:lineRule="auto"/>
        <w:rPr>
          <w:rFonts w:ascii="Calibri" w:eastAsia="Calibri" w:hAnsi="Calibri" w:cs="Calibri"/>
          <w:sz w:val="22"/>
          <w:szCs w:val="22"/>
        </w:rPr>
      </w:pPr>
    </w:p>
    <w:p w14:paraId="347137BE" w14:textId="77777777" w:rsidR="00CA71A4" w:rsidRDefault="00CA71A4">
      <w:pPr>
        <w:spacing w:after="160" w:line="259" w:lineRule="auto"/>
        <w:rPr>
          <w:rFonts w:ascii="Calibri" w:eastAsia="Calibri" w:hAnsi="Calibri" w:cs="Calibri"/>
          <w:sz w:val="22"/>
          <w:szCs w:val="22"/>
        </w:rPr>
      </w:pPr>
    </w:p>
    <w:p w14:paraId="76743E6D" w14:textId="77777777" w:rsidR="00CA71A4" w:rsidRDefault="00CA71A4">
      <w:pPr>
        <w:spacing w:after="160" w:line="259" w:lineRule="auto"/>
        <w:rPr>
          <w:rFonts w:ascii="Calibri" w:eastAsia="Calibri" w:hAnsi="Calibri" w:cs="Calibri"/>
          <w:sz w:val="22"/>
          <w:szCs w:val="22"/>
        </w:rPr>
      </w:pPr>
    </w:p>
    <w:p w14:paraId="648BC399" w14:textId="77777777" w:rsidR="00CA71A4" w:rsidRDefault="00CA71A4">
      <w:pPr>
        <w:spacing w:after="160" w:line="259" w:lineRule="auto"/>
        <w:rPr>
          <w:rFonts w:ascii="Calibri" w:eastAsia="Calibri" w:hAnsi="Calibri" w:cs="Calibri"/>
          <w:sz w:val="22"/>
          <w:szCs w:val="22"/>
        </w:rPr>
      </w:pPr>
    </w:p>
    <w:p w14:paraId="60DBA2EA" w14:textId="77777777" w:rsidR="00CA71A4" w:rsidRDefault="00CA71A4">
      <w:pPr>
        <w:spacing w:after="160" w:line="259" w:lineRule="auto"/>
        <w:rPr>
          <w:rFonts w:ascii="Calibri" w:eastAsia="Calibri" w:hAnsi="Calibri" w:cs="Calibri"/>
          <w:sz w:val="22"/>
          <w:szCs w:val="22"/>
        </w:rPr>
      </w:pPr>
    </w:p>
    <w:p w14:paraId="6505DF25" w14:textId="77777777" w:rsidR="00CA71A4" w:rsidRDefault="00CA71A4">
      <w:pPr>
        <w:spacing w:after="160" w:line="259" w:lineRule="auto"/>
        <w:rPr>
          <w:rFonts w:ascii="Calibri" w:eastAsia="Calibri" w:hAnsi="Calibri" w:cs="Calibri"/>
          <w:sz w:val="22"/>
          <w:szCs w:val="22"/>
        </w:rPr>
      </w:pPr>
    </w:p>
    <w:p w14:paraId="2D4E7D1D" w14:textId="77777777" w:rsidR="00CA71A4" w:rsidRDefault="00CA71A4">
      <w:pPr>
        <w:spacing w:after="160" w:line="259" w:lineRule="auto"/>
        <w:rPr>
          <w:rFonts w:ascii="Calibri" w:eastAsia="Calibri" w:hAnsi="Calibri" w:cs="Calibri"/>
          <w:sz w:val="22"/>
          <w:szCs w:val="22"/>
        </w:rPr>
      </w:pPr>
    </w:p>
    <w:p w14:paraId="37227FE0" w14:textId="77777777" w:rsidR="00CA71A4" w:rsidRDefault="00CA71A4">
      <w:pPr>
        <w:spacing w:after="160" w:line="259" w:lineRule="auto"/>
        <w:rPr>
          <w:rFonts w:ascii="Calibri" w:eastAsia="Calibri" w:hAnsi="Calibri" w:cs="Calibri"/>
          <w:sz w:val="22"/>
          <w:szCs w:val="22"/>
        </w:rPr>
      </w:pPr>
    </w:p>
    <w:p w14:paraId="41909302" w14:textId="77777777" w:rsidR="00CA71A4" w:rsidRDefault="00CA71A4">
      <w:pPr>
        <w:spacing w:after="160" w:line="259" w:lineRule="auto"/>
        <w:rPr>
          <w:rFonts w:ascii="Calibri" w:eastAsia="Calibri" w:hAnsi="Calibri" w:cs="Calibri"/>
          <w:sz w:val="22"/>
          <w:szCs w:val="22"/>
        </w:rPr>
      </w:pPr>
    </w:p>
    <w:p w14:paraId="62649D60" w14:textId="77777777" w:rsidR="00CA71A4" w:rsidRDefault="00CA71A4">
      <w:pPr>
        <w:spacing w:after="160" w:line="259" w:lineRule="auto"/>
        <w:rPr>
          <w:rFonts w:ascii="Calibri" w:eastAsia="Calibri" w:hAnsi="Calibri" w:cs="Calibri"/>
          <w:sz w:val="22"/>
          <w:szCs w:val="22"/>
        </w:rPr>
      </w:pPr>
    </w:p>
    <w:p w14:paraId="48F64A0F" w14:textId="77777777" w:rsidR="00CA71A4" w:rsidRDefault="00CA71A4">
      <w:pPr>
        <w:spacing w:after="160" w:line="259" w:lineRule="auto"/>
        <w:rPr>
          <w:rFonts w:ascii="Calibri" w:eastAsia="Calibri" w:hAnsi="Calibri" w:cs="Calibri"/>
          <w:sz w:val="22"/>
          <w:szCs w:val="22"/>
        </w:rPr>
      </w:pPr>
    </w:p>
    <w:p w14:paraId="2B8407A7" w14:textId="77777777" w:rsidR="00CA71A4" w:rsidRDefault="00CA71A4">
      <w:pPr>
        <w:spacing w:after="160" w:line="259" w:lineRule="auto"/>
        <w:rPr>
          <w:rFonts w:ascii="Calibri" w:eastAsia="Calibri" w:hAnsi="Calibri" w:cs="Calibri"/>
          <w:sz w:val="22"/>
          <w:szCs w:val="22"/>
        </w:rPr>
      </w:pPr>
    </w:p>
    <w:p w14:paraId="03266238" w14:textId="77777777" w:rsidR="00CA71A4" w:rsidRDefault="00CA71A4">
      <w:pPr>
        <w:spacing w:after="160" w:line="259" w:lineRule="auto"/>
        <w:rPr>
          <w:rFonts w:ascii="Calibri" w:eastAsia="Calibri" w:hAnsi="Calibri" w:cs="Calibri"/>
          <w:sz w:val="22"/>
          <w:szCs w:val="22"/>
        </w:rPr>
      </w:pPr>
    </w:p>
    <w:p w14:paraId="7292BBEF" w14:textId="77777777" w:rsidR="00CA71A4" w:rsidRDefault="00CA71A4">
      <w:pPr>
        <w:spacing w:after="160" w:line="259" w:lineRule="auto"/>
        <w:rPr>
          <w:rFonts w:ascii="Calibri" w:eastAsia="Calibri" w:hAnsi="Calibri" w:cs="Calibri"/>
          <w:sz w:val="22"/>
          <w:szCs w:val="22"/>
        </w:rPr>
      </w:pPr>
    </w:p>
    <w:p w14:paraId="0240A582" w14:textId="77777777" w:rsidR="00CA71A4" w:rsidRDefault="00CA71A4">
      <w:pPr>
        <w:spacing w:after="160" w:line="259" w:lineRule="auto"/>
        <w:rPr>
          <w:rFonts w:ascii="Calibri" w:eastAsia="Calibri" w:hAnsi="Calibri" w:cs="Calibri"/>
          <w:sz w:val="22"/>
          <w:szCs w:val="22"/>
        </w:rPr>
      </w:pPr>
    </w:p>
    <w:p w14:paraId="051A2301" w14:textId="77777777" w:rsidR="00CA71A4" w:rsidRDefault="00CA71A4">
      <w:pPr>
        <w:spacing w:after="160" w:line="259" w:lineRule="auto"/>
        <w:rPr>
          <w:rFonts w:ascii="Calibri" w:eastAsia="Calibri" w:hAnsi="Calibri" w:cs="Calibri"/>
          <w:sz w:val="22"/>
          <w:szCs w:val="22"/>
        </w:rPr>
      </w:pPr>
    </w:p>
    <w:p w14:paraId="56BD8860" w14:textId="77777777" w:rsidR="00CA71A4" w:rsidRDefault="00CA71A4">
      <w:pPr>
        <w:spacing w:after="160" w:line="259" w:lineRule="auto"/>
        <w:rPr>
          <w:rFonts w:ascii="Calibri" w:eastAsia="Calibri" w:hAnsi="Calibri" w:cs="Calibri"/>
          <w:sz w:val="22"/>
          <w:szCs w:val="22"/>
        </w:rPr>
      </w:pPr>
    </w:p>
    <w:p w14:paraId="40259F63" w14:textId="77777777" w:rsidR="00CA71A4" w:rsidRDefault="00CA71A4">
      <w:pPr>
        <w:spacing w:after="160" w:line="259" w:lineRule="auto"/>
        <w:rPr>
          <w:rFonts w:ascii="Calibri" w:eastAsia="Calibri" w:hAnsi="Calibri" w:cs="Calibri"/>
          <w:sz w:val="22"/>
          <w:szCs w:val="22"/>
        </w:rPr>
      </w:pPr>
    </w:p>
    <w:p w14:paraId="7E605F52" w14:textId="77777777" w:rsidR="00CA71A4" w:rsidRDefault="00CA71A4">
      <w:pPr>
        <w:spacing w:after="160" w:line="259" w:lineRule="auto"/>
        <w:rPr>
          <w:rFonts w:ascii="Calibri" w:eastAsia="Calibri" w:hAnsi="Calibri" w:cs="Calibri"/>
          <w:sz w:val="22"/>
          <w:szCs w:val="22"/>
        </w:rPr>
      </w:pPr>
    </w:p>
    <w:p w14:paraId="5235BC22" w14:textId="77777777" w:rsidR="00CA71A4" w:rsidRDefault="00CA71A4">
      <w:pPr>
        <w:spacing w:after="160" w:line="259" w:lineRule="auto"/>
        <w:rPr>
          <w:rFonts w:ascii="Calibri" w:eastAsia="Calibri" w:hAnsi="Calibri" w:cs="Calibri"/>
          <w:sz w:val="22"/>
          <w:szCs w:val="22"/>
        </w:rPr>
      </w:pPr>
    </w:p>
    <w:p w14:paraId="727F3B31" w14:textId="77777777" w:rsidR="00CA71A4" w:rsidRDefault="00CA71A4">
      <w:pPr>
        <w:spacing w:after="160" w:line="259" w:lineRule="auto"/>
        <w:rPr>
          <w:rFonts w:ascii="Calibri" w:eastAsia="Calibri" w:hAnsi="Calibri" w:cs="Calibri"/>
          <w:sz w:val="22"/>
          <w:szCs w:val="22"/>
        </w:rPr>
      </w:pPr>
    </w:p>
    <w:p w14:paraId="160EB4A6" w14:textId="77777777" w:rsidR="00CA71A4" w:rsidRDefault="00CA71A4">
      <w:pPr>
        <w:spacing w:after="160" w:line="259" w:lineRule="auto"/>
        <w:rPr>
          <w:rFonts w:ascii="Calibri" w:eastAsia="Calibri" w:hAnsi="Calibri" w:cs="Calibri"/>
          <w:sz w:val="22"/>
          <w:szCs w:val="22"/>
        </w:rPr>
      </w:pPr>
    </w:p>
    <w:tbl>
      <w:tblPr>
        <w:tblStyle w:val="afff8"/>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BC0B084" w14:textId="77777777">
        <w:trPr>
          <w:trHeight w:val="850"/>
        </w:trPr>
        <w:tc>
          <w:tcPr>
            <w:tcW w:w="5665" w:type="dxa"/>
            <w:gridSpan w:val="2"/>
          </w:tcPr>
          <w:p w14:paraId="4D3502DF"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RNF 5</w:t>
            </w:r>
          </w:p>
        </w:tc>
        <w:tc>
          <w:tcPr>
            <w:tcW w:w="3163" w:type="dxa"/>
            <w:gridSpan w:val="2"/>
          </w:tcPr>
          <w:p w14:paraId="05BBF231"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1646F8BA"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Disponibilidad </w:t>
            </w:r>
          </w:p>
        </w:tc>
      </w:tr>
      <w:tr w:rsidR="00CA71A4" w14:paraId="12C45EB3" w14:textId="77777777">
        <w:trPr>
          <w:trHeight w:val="989"/>
        </w:trPr>
        <w:tc>
          <w:tcPr>
            <w:tcW w:w="3256" w:type="dxa"/>
          </w:tcPr>
          <w:p w14:paraId="6A409397"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4A6AE750" w14:textId="77777777" w:rsidR="00CA71A4" w:rsidRDefault="00CA71A4">
            <w:pPr>
              <w:rPr>
                <w:rFonts w:ascii="Calibri" w:eastAsia="Calibri" w:hAnsi="Calibri" w:cs="Calibri"/>
                <w:sz w:val="22"/>
                <w:szCs w:val="22"/>
              </w:rPr>
            </w:pPr>
          </w:p>
        </w:tc>
        <w:tc>
          <w:tcPr>
            <w:tcW w:w="3543" w:type="dxa"/>
            <w:gridSpan w:val="2"/>
          </w:tcPr>
          <w:p w14:paraId="0238D1A4"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w:t>
            </w:r>
          </w:p>
        </w:tc>
        <w:tc>
          <w:tcPr>
            <w:tcW w:w="2029" w:type="dxa"/>
          </w:tcPr>
          <w:p w14:paraId="58CF316E"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1FA8334A"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687D5C85" w14:textId="77777777">
        <w:trPr>
          <w:trHeight w:val="1542"/>
        </w:trPr>
        <w:tc>
          <w:tcPr>
            <w:tcW w:w="3256" w:type="dxa"/>
          </w:tcPr>
          <w:p w14:paraId="1271B114"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2EA2FAA6"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Alta </w:t>
            </w:r>
          </w:p>
        </w:tc>
        <w:tc>
          <w:tcPr>
            <w:tcW w:w="5572" w:type="dxa"/>
            <w:gridSpan w:val="3"/>
          </w:tcPr>
          <w:p w14:paraId="3D76767D"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04AC7E7E" w14:textId="77777777" w:rsidR="00CA71A4" w:rsidRDefault="00CA71A4">
            <w:pPr>
              <w:rPr>
                <w:rFonts w:ascii="Calibri" w:eastAsia="Calibri" w:hAnsi="Calibri" w:cs="Calibri"/>
                <w:b/>
                <w:sz w:val="22"/>
                <w:szCs w:val="22"/>
              </w:rPr>
            </w:pPr>
          </w:p>
        </w:tc>
      </w:tr>
      <w:tr w:rsidR="00CA71A4" w14:paraId="3CB6E0AA" w14:textId="77777777">
        <w:trPr>
          <w:trHeight w:val="1692"/>
        </w:trPr>
        <w:tc>
          <w:tcPr>
            <w:tcW w:w="3256" w:type="dxa"/>
          </w:tcPr>
          <w:p w14:paraId="2C5355BA"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140C7A45"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Acceso a todo el contenido de la página. </w:t>
            </w:r>
          </w:p>
        </w:tc>
        <w:tc>
          <w:tcPr>
            <w:tcW w:w="5572" w:type="dxa"/>
            <w:gridSpan w:val="3"/>
          </w:tcPr>
          <w:p w14:paraId="3DBB574C"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5710DB38"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Disponibilidad del contenido a los usuarios. </w:t>
            </w:r>
          </w:p>
        </w:tc>
      </w:tr>
      <w:tr w:rsidR="00CA71A4" w14:paraId="3E146131" w14:textId="77777777">
        <w:trPr>
          <w:trHeight w:val="2356"/>
        </w:trPr>
        <w:tc>
          <w:tcPr>
            <w:tcW w:w="8828" w:type="dxa"/>
            <w:gridSpan w:val="4"/>
          </w:tcPr>
          <w:p w14:paraId="4ED5B41F"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776BE558" w14:textId="77777777" w:rsidR="00CA71A4" w:rsidRDefault="00A1346C">
            <w:pPr>
              <w:numPr>
                <w:ilvl w:val="0"/>
                <w:numId w:val="16"/>
              </w:numPr>
              <w:spacing w:after="160" w:line="259" w:lineRule="auto"/>
              <w:ind w:left="360"/>
              <w:rPr>
                <w:rFonts w:ascii="Calibri" w:eastAsia="Calibri" w:hAnsi="Calibri" w:cs="Calibri"/>
                <w:b/>
                <w:sz w:val="22"/>
                <w:szCs w:val="22"/>
              </w:rPr>
            </w:pPr>
            <w:r>
              <w:rPr>
                <w:rFonts w:ascii="Calibri" w:eastAsia="Calibri" w:hAnsi="Calibri" w:cs="Calibri"/>
                <w:b/>
                <w:sz w:val="22"/>
                <w:szCs w:val="22"/>
              </w:rPr>
              <w:t>Será accesible y utilizable por los usuarios</w:t>
            </w:r>
          </w:p>
          <w:p w14:paraId="1EDA7703" w14:textId="6CA95F0A" w:rsidR="00CA71A4" w:rsidRDefault="00CA71A4" w:rsidP="00440ABE">
            <w:pPr>
              <w:spacing w:after="160" w:line="259" w:lineRule="auto"/>
              <w:ind w:left="360"/>
              <w:rPr>
                <w:b/>
                <w:sz w:val="22"/>
                <w:szCs w:val="22"/>
              </w:rPr>
            </w:pPr>
          </w:p>
        </w:tc>
      </w:tr>
      <w:tr w:rsidR="00CA71A4" w14:paraId="55478E67" w14:textId="77777777">
        <w:trPr>
          <w:trHeight w:val="2249"/>
        </w:trPr>
        <w:tc>
          <w:tcPr>
            <w:tcW w:w="8828" w:type="dxa"/>
            <w:gridSpan w:val="4"/>
          </w:tcPr>
          <w:p w14:paraId="2EE1757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A655F75"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Si la información se llega a bloquear o perder </w:t>
            </w:r>
          </w:p>
          <w:p w14:paraId="3E0BC892" w14:textId="77777777" w:rsidR="00CA71A4" w:rsidRDefault="00A1346C">
            <w:pPr>
              <w:rPr>
                <w:rFonts w:ascii="Calibri" w:eastAsia="Calibri" w:hAnsi="Calibri" w:cs="Calibri"/>
                <w:b/>
                <w:sz w:val="22"/>
                <w:szCs w:val="22"/>
              </w:rPr>
            </w:pPr>
            <w:r>
              <w:rPr>
                <w:rFonts w:ascii="Calibri" w:eastAsia="Calibri" w:hAnsi="Calibri" w:cs="Calibri"/>
                <w:b/>
                <w:sz w:val="22"/>
                <w:szCs w:val="22"/>
              </w:rPr>
              <w:t>el usuario podrá solicitarla por medio del correo electrónico.</w:t>
            </w:r>
          </w:p>
          <w:p w14:paraId="651A644D" w14:textId="77777777" w:rsidR="00CA71A4" w:rsidRDefault="00CA71A4">
            <w:pPr>
              <w:rPr>
                <w:rFonts w:ascii="Calibri" w:eastAsia="Calibri" w:hAnsi="Calibri" w:cs="Calibri"/>
                <w:b/>
                <w:sz w:val="22"/>
                <w:szCs w:val="22"/>
              </w:rPr>
            </w:pPr>
          </w:p>
          <w:p w14:paraId="4086C0F4" w14:textId="77777777" w:rsidR="00CA71A4" w:rsidRDefault="00CA71A4">
            <w:pPr>
              <w:rPr>
                <w:rFonts w:ascii="Calibri" w:eastAsia="Calibri" w:hAnsi="Calibri" w:cs="Calibri"/>
                <w:b/>
                <w:sz w:val="22"/>
                <w:szCs w:val="22"/>
              </w:rPr>
            </w:pPr>
          </w:p>
          <w:p w14:paraId="0CA52876" w14:textId="77777777" w:rsidR="00CA71A4" w:rsidRDefault="00CA71A4">
            <w:pPr>
              <w:rPr>
                <w:rFonts w:ascii="Calibri" w:eastAsia="Calibri" w:hAnsi="Calibri" w:cs="Calibri"/>
                <w:b/>
                <w:sz w:val="22"/>
                <w:szCs w:val="22"/>
              </w:rPr>
            </w:pPr>
          </w:p>
          <w:p w14:paraId="370DE5D9" w14:textId="77777777" w:rsidR="00CA71A4" w:rsidRDefault="00CA71A4">
            <w:pPr>
              <w:rPr>
                <w:rFonts w:ascii="Calibri" w:eastAsia="Calibri" w:hAnsi="Calibri" w:cs="Calibri"/>
                <w:b/>
                <w:sz w:val="22"/>
                <w:szCs w:val="22"/>
              </w:rPr>
            </w:pPr>
          </w:p>
          <w:p w14:paraId="2B378B67" w14:textId="77777777" w:rsidR="00CA71A4" w:rsidRDefault="00CA71A4">
            <w:pPr>
              <w:rPr>
                <w:rFonts w:ascii="Calibri" w:eastAsia="Calibri" w:hAnsi="Calibri" w:cs="Calibri"/>
                <w:sz w:val="22"/>
                <w:szCs w:val="22"/>
              </w:rPr>
            </w:pPr>
          </w:p>
          <w:p w14:paraId="0CEBB288" w14:textId="77777777" w:rsidR="00CA71A4" w:rsidRDefault="00CA71A4">
            <w:pPr>
              <w:rPr>
                <w:rFonts w:ascii="Calibri" w:eastAsia="Calibri" w:hAnsi="Calibri" w:cs="Calibri"/>
                <w:sz w:val="22"/>
                <w:szCs w:val="22"/>
              </w:rPr>
            </w:pPr>
          </w:p>
          <w:p w14:paraId="492CC327" w14:textId="77777777" w:rsidR="00CA71A4" w:rsidRDefault="00CA71A4">
            <w:pPr>
              <w:rPr>
                <w:rFonts w:ascii="Calibri" w:eastAsia="Calibri" w:hAnsi="Calibri" w:cs="Calibri"/>
                <w:sz w:val="22"/>
                <w:szCs w:val="22"/>
              </w:rPr>
            </w:pPr>
          </w:p>
        </w:tc>
      </w:tr>
      <w:tr w:rsidR="00CA71A4" w14:paraId="55B9073D" w14:textId="77777777">
        <w:trPr>
          <w:trHeight w:val="1408"/>
        </w:trPr>
        <w:tc>
          <w:tcPr>
            <w:tcW w:w="8828" w:type="dxa"/>
            <w:gridSpan w:val="4"/>
          </w:tcPr>
          <w:p w14:paraId="352EDA17" w14:textId="51F3EE4D" w:rsidR="00CA71A4" w:rsidRDefault="00A1346C">
            <w:pPr>
              <w:rPr>
                <w:rFonts w:ascii="Calibri" w:eastAsia="Calibri" w:hAnsi="Calibri" w:cs="Calibri"/>
                <w:b/>
                <w:sz w:val="22"/>
                <w:szCs w:val="22"/>
              </w:rPr>
            </w:pPr>
            <w:r>
              <w:rPr>
                <w:rFonts w:ascii="Calibri" w:eastAsia="Calibri" w:hAnsi="Calibri" w:cs="Calibri"/>
                <w:b/>
                <w:sz w:val="22"/>
                <w:szCs w:val="22"/>
              </w:rPr>
              <w:lastRenderedPageBreak/>
              <w:t>Criterios de aceptación:</w:t>
            </w:r>
            <w:r>
              <w:rPr>
                <w:rFonts w:ascii="Calibri" w:eastAsia="Calibri" w:hAnsi="Calibri" w:cs="Calibri"/>
                <w:b/>
                <w:sz w:val="22"/>
                <w:szCs w:val="22"/>
              </w:rPr>
              <w:br/>
              <w:t xml:space="preserve">El usuario podrá acceder y </w:t>
            </w:r>
            <w:r w:rsidR="00440ABE">
              <w:rPr>
                <w:rFonts w:ascii="Calibri" w:eastAsia="Calibri" w:hAnsi="Calibri" w:cs="Calibri"/>
                <w:b/>
                <w:sz w:val="22"/>
                <w:szCs w:val="22"/>
              </w:rPr>
              <w:t>buscar la</w:t>
            </w:r>
            <w:r>
              <w:rPr>
                <w:rFonts w:ascii="Calibri" w:eastAsia="Calibri" w:hAnsi="Calibri" w:cs="Calibri"/>
                <w:b/>
                <w:sz w:val="22"/>
                <w:szCs w:val="22"/>
              </w:rPr>
              <w:t xml:space="preserve"> información que desee.</w:t>
            </w:r>
          </w:p>
          <w:p w14:paraId="61716192" w14:textId="77777777" w:rsidR="00CA71A4" w:rsidRDefault="00A1346C">
            <w:pPr>
              <w:rPr>
                <w:rFonts w:ascii="Calibri" w:eastAsia="Calibri" w:hAnsi="Calibri" w:cs="Calibri"/>
                <w:b/>
                <w:sz w:val="22"/>
                <w:szCs w:val="22"/>
              </w:rPr>
            </w:pPr>
            <w:r>
              <w:rPr>
                <w:rFonts w:ascii="Calibri" w:eastAsia="Calibri" w:hAnsi="Calibri" w:cs="Calibri"/>
                <w:b/>
                <w:sz w:val="22"/>
                <w:szCs w:val="22"/>
              </w:rPr>
              <w:t>La información estará disponible a cualquier hora.</w:t>
            </w:r>
          </w:p>
        </w:tc>
      </w:tr>
    </w:tbl>
    <w:p w14:paraId="365789E6" w14:textId="77777777" w:rsidR="00CA71A4" w:rsidRDefault="00CA71A4">
      <w:pPr>
        <w:spacing w:after="160" w:line="259" w:lineRule="auto"/>
        <w:rPr>
          <w:rFonts w:ascii="Calibri" w:eastAsia="Calibri" w:hAnsi="Calibri" w:cs="Calibri"/>
          <w:sz w:val="22"/>
          <w:szCs w:val="22"/>
        </w:rPr>
      </w:pPr>
    </w:p>
    <w:p w14:paraId="5752151E" w14:textId="77777777" w:rsidR="00CA71A4" w:rsidRDefault="00CA71A4">
      <w:pPr>
        <w:spacing w:after="160" w:line="259" w:lineRule="auto"/>
        <w:rPr>
          <w:rFonts w:ascii="Calibri" w:eastAsia="Calibri" w:hAnsi="Calibri" w:cs="Calibri"/>
          <w:sz w:val="22"/>
          <w:szCs w:val="22"/>
        </w:rPr>
      </w:pPr>
    </w:p>
    <w:p w14:paraId="03011491" w14:textId="77777777" w:rsidR="00CA71A4" w:rsidRDefault="00CA71A4">
      <w:pPr>
        <w:spacing w:after="160" w:line="259" w:lineRule="auto"/>
        <w:rPr>
          <w:rFonts w:ascii="Calibri" w:eastAsia="Calibri" w:hAnsi="Calibri" w:cs="Calibri"/>
          <w:sz w:val="22"/>
          <w:szCs w:val="22"/>
        </w:rPr>
      </w:pPr>
    </w:p>
    <w:p w14:paraId="5B7EAB08" w14:textId="77777777" w:rsidR="00CA71A4" w:rsidRDefault="00CA71A4">
      <w:pPr>
        <w:spacing w:after="160" w:line="259" w:lineRule="auto"/>
        <w:rPr>
          <w:rFonts w:ascii="Calibri" w:eastAsia="Calibri" w:hAnsi="Calibri" w:cs="Calibri"/>
          <w:sz w:val="22"/>
          <w:szCs w:val="22"/>
        </w:rPr>
      </w:pPr>
    </w:p>
    <w:p w14:paraId="25744021" w14:textId="7B9D037E" w:rsidR="00CA71A4" w:rsidRDefault="002577D5" w:rsidP="002577D5">
      <w:pPr>
        <w:pStyle w:val="Heading1"/>
      </w:pPr>
      <w:bookmarkStart w:id="84" w:name="_Toc166943141"/>
      <w:bookmarkStart w:id="85" w:name="_Toc167009493"/>
      <w:r w:rsidRPr="002577D5">
        <w:t>Requisitos por casos de usos</w:t>
      </w:r>
      <w:bookmarkEnd w:id="84"/>
      <w:bookmarkEnd w:id="85"/>
    </w:p>
    <w:p w14:paraId="519BE63E" w14:textId="64DCC0E6" w:rsidR="002577D5" w:rsidRDefault="002577D5" w:rsidP="002577D5"/>
    <w:p w14:paraId="77CD03E2" w14:textId="42E9B6A6" w:rsidR="00CA71A4" w:rsidRDefault="002577D5" w:rsidP="002577D5">
      <w:pPr>
        <w:pStyle w:val="Heading2"/>
      </w:pPr>
      <w:bookmarkStart w:id="86" w:name="_Toc166943142"/>
      <w:bookmarkStart w:id="87" w:name="_Toc167009494"/>
      <w:r w:rsidRPr="002577D5">
        <w:t>Diagrama UML de casos uso</w:t>
      </w:r>
      <w:bookmarkEnd w:id="86"/>
      <w:bookmarkEnd w:id="87"/>
    </w:p>
    <w:p w14:paraId="1B10CF01" w14:textId="567F23A9" w:rsidR="002577D5" w:rsidRPr="002577D5" w:rsidRDefault="002577D5" w:rsidP="002577D5">
      <w:pPr>
        <w:pStyle w:val="Heading2"/>
      </w:pPr>
      <w:bookmarkStart w:id="88" w:name="_Toc166943143"/>
      <w:bookmarkStart w:id="89" w:name="_Toc167009495"/>
      <w:r w:rsidRPr="002577D5">
        <w:t>Caracterización de casos de uso</w:t>
      </w:r>
      <w:bookmarkEnd w:id="88"/>
      <w:bookmarkEnd w:id="89"/>
    </w:p>
    <w:p w14:paraId="0F1AE366" w14:textId="77777777" w:rsidR="00CA71A4" w:rsidRDefault="00CA71A4">
      <w:pPr>
        <w:rPr>
          <w:rFonts w:ascii="Calibri" w:eastAsia="Calibri" w:hAnsi="Calibri" w:cs="Calibri"/>
          <w:b/>
          <w:sz w:val="22"/>
          <w:szCs w:val="22"/>
        </w:rPr>
      </w:pPr>
    </w:p>
    <w:p w14:paraId="159281EB" w14:textId="77777777" w:rsidR="00CA71A4" w:rsidRDefault="00CA71A4">
      <w:pPr>
        <w:spacing w:after="160" w:line="259" w:lineRule="auto"/>
        <w:rPr>
          <w:rFonts w:ascii="Calibri" w:eastAsia="Calibri" w:hAnsi="Calibri" w:cs="Calibri"/>
          <w:sz w:val="22"/>
          <w:szCs w:val="22"/>
        </w:rPr>
      </w:pPr>
    </w:p>
    <w:p w14:paraId="308EE140" w14:textId="77777777" w:rsidR="00CA71A4" w:rsidRDefault="00CA71A4">
      <w:pPr>
        <w:spacing w:after="160" w:line="259" w:lineRule="auto"/>
        <w:rPr>
          <w:rFonts w:ascii="Calibri" w:eastAsia="Calibri" w:hAnsi="Calibri" w:cs="Calibri"/>
          <w:sz w:val="22"/>
          <w:szCs w:val="22"/>
        </w:rPr>
      </w:pPr>
    </w:p>
    <w:p w14:paraId="746415A9" w14:textId="77777777" w:rsidR="00CA71A4" w:rsidRDefault="00CA71A4">
      <w:pPr>
        <w:spacing w:after="160" w:line="259" w:lineRule="auto"/>
        <w:rPr>
          <w:rFonts w:ascii="Calibri" w:eastAsia="Calibri" w:hAnsi="Calibri" w:cs="Calibri"/>
          <w:sz w:val="22"/>
          <w:szCs w:val="22"/>
        </w:rPr>
      </w:pPr>
    </w:p>
    <w:p w14:paraId="3E9FE430" w14:textId="77777777" w:rsidR="00CA71A4" w:rsidRDefault="00CA71A4">
      <w:pPr>
        <w:spacing w:after="160" w:line="259" w:lineRule="auto"/>
        <w:rPr>
          <w:rFonts w:ascii="Calibri" w:eastAsia="Calibri" w:hAnsi="Calibri" w:cs="Calibri"/>
          <w:sz w:val="22"/>
          <w:szCs w:val="22"/>
        </w:rPr>
      </w:pPr>
    </w:p>
    <w:p w14:paraId="1701DF94" w14:textId="77777777" w:rsidR="00CA71A4" w:rsidRDefault="00CA71A4">
      <w:pPr>
        <w:spacing w:after="160" w:line="259" w:lineRule="auto"/>
        <w:rPr>
          <w:rFonts w:ascii="Calibri" w:eastAsia="Calibri" w:hAnsi="Calibri" w:cs="Calibri"/>
          <w:sz w:val="22"/>
          <w:szCs w:val="22"/>
        </w:rPr>
      </w:pPr>
    </w:p>
    <w:p w14:paraId="3DEAF7F3" w14:textId="77777777" w:rsidR="00CA71A4" w:rsidRDefault="00CA71A4"/>
    <w:p w14:paraId="7A36EE2E" w14:textId="77777777" w:rsidR="00CA71A4" w:rsidRDefault="00CA71A4">
      <w:pPr>
        <w:ind w:left="1320"/>
      </w:pPr>
    </w:p>
    <w:p w14:paraId="285C50CD" w14:textId="77777777" w:rsidR="00CA71A4" w:rsidRDefault="00CA71A4">
      <w:pPr>
        <w:spacing w:after="160" w:line="259" w:lineRule="auto"/>
        <w:rPr>
          <w:rFonts w:ascii="Calibri" w:eastAsia="Calibri" w:hAnsi="Calibri" w:cs="Calibri"/>
          <w:sz w:val="22"/>
          <w:szCs w:val="22"/>
        </w:rPr>
      </w:pPr>
    </w:p>
    <w:p w14:paraId="74600B54" w14:textId="77777777" w:rsidR="00CA71A4" w:rsidRDefault="00CA71A4">
      <w:bookmarkStart w:id="90" w:name="_heading=h.9qh1t64eeehv" w:colFirst="0" w:colLast="0"/>
      <w:bookmarkEnd w:id="90"/>
    </w:p>
    <w:p w14:paraId="239F8204" w14:textId="77777777" w:rsidR="00CA71A4" w:rsidRDefault="00CA71A4"/>
    <w:p w14:paraId="394B9311" w14:textId="77777777" w:rsidR="00CA71A4" w:rsidRDefault="00CA71A4"/>
    <w:p w14:paraId="2355D52F" w14:textId="77777777" w:rsidR="00CA71A4" w:rsidRDefault="00CA71A4"/>
    <w:p w14:paraId="2EE03608" w14:textId="77777777" w:rsidR="00CA71A4" w:rsidRDefault="00CA71A4"/>
    <w:p w14:paraId="6A858F18" w14:textId="77777777" w:rsidR="00CA71A4" w:rsidRDefault="00CA71A4"/>
    <w:p w14:paraId="20CF82C8" w14:textId="77777777" w:rsidR="00CA71A4" w:rsidRDefault="00CA71A4"/>
    <w:p w14:paraId="53D8FE2F" w14:textId="77777777" w:rsidR="00CA71A4" w:rsidRDefault="00CA71A4"/>
    <w:p w14:paraId="469C2E82" w14:textId="77777777" w:rsidR="00CA71A4" w:rsidRDefault="00CA71A4"/>
    <w:p w14:paraId="70B11E78" w14:textId="77777777" w:rsidR="00CA71A4" w:rsidRDefault="00CA71A4"/>
    <w:p w14:paraId="55EADB5A" w14:textId="77777777" w:rsidR="00CA71A4" w:rsidRDefault="00CA71A4"/>
    <w:p w14:paraId="2DEDEBFB" w14:textId="77777777" w:rsidR="00CA71A4" w:rsidRDefault="00CA71A4"/>
    <w:p w14:paraId="1B82BF52" w14:textId="77777777" w:rsidR="00CA71A4" w:rsidRDefault="00CA71A4"/>
    <w:p w14:paraId="01F27D0B" w14:textId="77777777" w:rsidR="00CA71A4" w:rsidRDefault="00CA71A4"/>
    <w:p w14:paraId="4EB3B0B7" w14:textId="77777777" w:rsidR="00CA71A4" w:rsidRDefault="00CA71A4"/>
    <w:p w14:paraId="5E8F2C48" w14:textId="77777777" w:rsidR="00CA71A4" w:rsidRDefault="00CA71A4"/>
    <w:p w14:paraId="35A2A1CB" w14:textId="77777777" w:rsidR="00CA71A4" w:rsidRDefault="00CA71A4"/>
    <w:p w14:paraId="3B25C835" w14:textId="77777777" w:rsidR="00CA71A4" w:rsidRDefault="00CA71A4"/>
    <w:p w14:paraId="337E5C77" w14:textId="77777777" w:rsidR="00CA71A4" w:rsidRDefault="00CA71A4"/>
    <w:p w14:paraId="11AE1873" w14:textId="77777777" w:rsidR="00CA71A4" w:rsidRDefault="00CA71A4"/>
    <w:p w14:paraId="5EECB7BC" w14:textId="77777777" w:rsidR="00CA71A4" w:rsidRDefault="00CA71A4"/>
    <w:p w14:paraId="3A519DD6" w14:textId="77777777" w:rsidR="00CA71A4" w:rsidRDefault="00CA71A4"/>
    <w:p w14:paraId="6820DBDA" w14:textId="77777777" w:rsidR="00CA71A4" w:rsidRDefault="00CA71A4"/>
    <w:p w14:paraId="4F9F347A" w14:textId="77777777" w:rsidR="00CA71A4" w:rsidRDefault="00CA71A4"/>
    <w:p w14:paraId="29AD16F2" w14:textId="7D708A5D" w:rsidR="00CA71A4" w:rsidRDefault="00CA71A4">
      <w:pPr>
        <w:spacing w:line="276" w:lineRule="auto"/>
      </w:pPr>
    </w:p>
    <w:p w14:paraId="70560798" w14:textId="77777777" w:rsidR="00CA71A4" w:rsidRDefault="00CA71A4"/>
    <w:p w14:paraId="2F6E4F93" w14:textId="77777777" w:rsidR="00CA71A4" w:rsidRDefault="00CA71A4"/>
    <w:p w14:paraId="35EF8FE5" w14:textId="77777777" w:rsidR="00CA71A4" w:rsidRDefault="00CA71A4"/>
    <w:p w14:paraId="427027B2" w14:textId="77777777" w:rsidR="00CA71A4" w:rsidRDefault="00CA71A4"/>
    <w:p w14:paraId="63AFB9E5" w14:textId="77777777" w:rsidR="00CA71A4" w:rsidRDefault="00CA71A4">
      <w:pPr>
        <w:ind w:left="2422"/>
      </w:pPr>
    </w:p>
    <w:p w14:paraId="03E07BEB" w14:textId="77777777" w:rsidR="00CA71A4" w:rsidRDefault="00CA71A4">
      <w:pPr>
        <w:ind w:left="2422"/>
      </w:pPr>
      <w:bookmarkStart w:id="91" w:name="_heading=h.6udg0fb52r4j" w:colFirst="0" w:colLast="0"/>
      <w:bookmarkEnd w:id="91"/>
    </w:p>
    <w:p w14:paraId="55FE91D4" w14:textId="77777777" w:rsidR="00CA71A4" w:rsidRDefault="00CA71A4">
      <w:pPr>
        <w:ind w:left="2422"/>
      </w:pPr>
    </w:p>
    <w:p w14:paraId="222D5958" w14:textId="77777777" w:rsidR="00CA71A4" w:rsidRDefault="00CA71A4">
      <w:pPr>
        <w:ind w:left="2422"/>
      </w:pPr>
    </w:p>
    <w:p w14:paraId="40C94AF4" w14:textId="77777777" w:rsidR="00CA71A4" w:rsidRDefault="00CA71A4">
      <w:pPr>
        <w:ind w:left="2422"/>
      </w:pPr>
    </w:p>
    <w:p w14:paraId="054D3F25" w14:textId="77777777" w:rsidR="00CA71A4" w:rsidRDefault="00CA71A4">
      <w:pPr>
        <w:ind w:left="2422"/>
      </w:pPr>
    </w:p>
    <w:p w14:paraId="7F7C335F" w14:textId="77777777" w:rsidR="00CA71A4" w:rsidRDefault="00CA71A4">
      <w:pPr>
        <w:ind w:left="2422"/>
      </w:pPr>
    </w:p>
    <w:p w14:paraId="5ACBC7E9" w14:textId="77777777" w:rsidR="00CA71A4" w:rsidRDefault="00CA71A4">
      <w:pPr>
        <w:ind w:left="2422"/>
      </w:pPr>
    </w:p>
    <w:p w14:paraId="56C10DFC" w14:textId="77777777" w:rsidR="00CA71A4" w:rsidRDefault="00CA71A4">
      <w:pPr>
        <w:ind w:left="2422"/>
      </w:pPr>
    </w:p>
    <w:p w14:paraId="47425C4E" w14:textId="77777777" w:rsidR="00CA71A4" w:rsidRDefault="00CA71A4">
      <w:pPr>
        <w:ind w:left="2422"/>
      </w:pPr>
    </w:p>
    <w:p w14:paraId="57DBFB6B" w14:textId="77777777" w:rsidR="00CA71A4" w:rsidRDefault="00CA71A4">
      <w:pPr>
        <w:ind w:left="2422"/>
      </w:pPr>
    </w:p>
    <w:p w14:paraId="2D4924F8" w14:textId="77777777" w:rsidR="00CA71A4" w:rsidRDefault="00CA71A4">
      <w:pPr>
        <w:ind w:left="2422"/>
      </w:pPr>
    </w:p>
    <w:p w14:paraId="6A1C038D" w14:textId="61791369" w:rsidR="00CA71A4" w:rsidRDefault="00CA71A4">
      <w:pPr>
        <w:keepNext/>
        <w:keepLines/>
        <w:pBdr>
          <w:top w:val="nil"/>
          <w:left w:val="nil"/>
          <w:bottom w:val="nil"/>
          <w:right w:val="nil"/>
          <w:between w:val="nil"/>
        </w:pBdr>
        <w:spacing w:before="280" w:after="80"/>
        <w:ind w:left="1320"/>
        <w:rPr>
          <w:b/>
          <w:color w:val="000000"/>
          <w:sz w:val="28"/>
          <w:szCs w:val="28"/>
        </w:rPr>
      </w:pPr>
      <w:bookmarkStart w:id="92" w:name="_heading=h.tehhbcgduicr" w:colFirst="0" w:colLast="0"/>
      <w:bookmarkEnd w:id="92"/>
    </w:p>
    <w:p w14:paraId="4FC120AC" w14:textId="77777777" w:rsidR="00CA71A4" w:rsidRDefault="00CA71A4"/>
    <w:p w14:paraId="3F0F4844" w14:textId="77777777" w:rsidR="00CA71A4" w:rsidRDefault="00CA71A4"/>
    <w:p w14:paraId="4854341E" w14:textId="77777777" w:rsidR="00CA71A4" w:rsidRDefault="00CA71A4"/>
    <w:p w14:paraId="61602D73" w14:textId="77777777" w:rsidR="00CA71A4" w:rsidRDefault="00CA71A4"/>
    <w:p w14:paraId="41BC8AB7" w14:textId="77777777" w:rsidR="00CA71A4" w:rsidRDefault="00CA71A4"/>
    <w:p w14:paraId="79226492" w14:textId="77777777" w:rsidR="00CA71A4" w:rsidRDefault="00CA71A4"/>
    <w:p w14:paraId="377929EE" w14:textId="77777777" w:rsidR="00CA71A4" w:rsidRDefault="00CA71A4"/>
    <w:p w14:paraId="3E4A50B9" w14:textId="77777777" w:rsidR="00CA71A4" w:rsidRDefault="00CA71A4"/>
    <w:p w14:paraId="4407AB10" w14:textId="77777777" w:rsidR="00CA71A4" w:rsidRDefault="00CA71A4"/>
    <w:p w14:paraId="753A6731" w14:textId="77777777" w:rsidR="00CA71A4" w:rsidRDefault="00CA71A4"/>
    <w:p w14:paraId="5C95AF98" w14:textId="77777777" w:rsidR="00CA71A4" w:rsidRDefault="00CA71A4"/>
    <w:p w14:paraId="757E5087" w14:textId="77777777" w:rsidR="00CA71A4" w:rsidRDefault="00CA71A4"/>
    <w:p w14:paraId="55C7EFA8" w14:textId="77777777" w:rsidR="00CA71A4" w:rsidRDefault="00CA71A4"/>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30618" w14:textId="77777777" w:rsidR="00364CC6" w:rsidRDefault="00364CC6">
      <w:r>
        <w:separator/>
      </w:r>
    </w:p>
  </w:endnote>
  <w:endnote w:type="continuationSeparator" w:id="0">
    <w:p w14:paraId="5F4346FF" w14:textId="77777777" w:rsidR="00364CC6" w:rsidRDefault="0036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FC94" w14:textId="77777777" w:rsidR="0060618C" w:rsidRDefault="006061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1AAA" w14:textId="77777777" w:rsidR="004D79CF" w:rsidRDefault="004D79CF">
    <w:pPr>
      <w:widowControl w:val="0"/>
      <w:pBdr>
        <w:top w:val="nil"/>
        <w:left w:val="nil"/>
        <w:bottom w:val="nil"/>
        <w:right w:val="nil"/>
        <w:between w:val="nil"/>
      </w:pBdr>
      <w:spacing w:line="276" w:lineRule="auto"/>
      <w:rPr>
        <w:color w:val="000000"/>
      </w:rPr>
    </w:pPr>
  </w:p>
  <w:tbl>
    <w:tblPr>
      <w:tblStyle w:val="affff1"/>
      <w:tblW w:w="8644"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28"/>
      <w:gridCol w:w="250"/>
      <w:gridCol w:w="6466"/>
    </w:tblGrid>
    <w:tr w:rsidR="004D79CF" w14:paraId="5995686F" w14:textId="77777777">
      <w:tc>
        <w:tcPr>
          <w:tcW w:w="1931" w:type="dxa"/>
          <w:tcMar>
            <w:top w:w="68" w:type="dxa"/>
            <w:bottom w:w="68" w:type="dxa"/>
          </w:tcMar>
        </w:tcPr>
        <w:p w14:paraId="6833B137" w14:textId="77777777" w:rsidR="004D79CF" w:rsidRDefault="004D79CF">
          <w:pPr>
            <w:pBdr>
              <w:top w:val="nil"/>
              <w:left w:val="nil"/>
              <w:bottom w:val="nil"/>
              <w:right w:val="nil"/>
              <w:between w:val="nil"/>
            </w:pBdr>
            <w:tabs>
              <w:tab w:val="center" w:pos="4252"/>
              <w:tab w:val="right" w:pos="8504"/>
            </w:tabs>
            <w:jc w:val="right"/>
            <w:rPr>
              <w:color w:val="000000"/>
              <w:sz w:val="16"/>
              <w:szCs w:val="16"/>
            </w:rPr>
          </w:pPr>
        </w:p>
      </w:tc>
      <w:tc>
        <w:tcPr>
          <w:tcW w:w="236" w:type="dxa"/>
          <w:tcMar>
            <w:top w:w="68" w:type="dxa"/>
            <w:bottom w:w="68" w:type="dxa"/>
          </w:tcMar>
          <w:vAlign w:val="center"/>
        </w:tcPr>
        <w:p w14:paraId="2222736F" w14:textId="77777777" w:rsidR="004D79CF" w:rsidRDefault="004D79CF">
          <w:pPr>
            <w:pBdr>
              <w:top w:val="nil"/>
              <w:left w:val="nil"/>
              <w:bottom w:val="nil"/>
              <w:right w:val="nil"/>
              <w:between w:val="nil"/>
            </w:pBdr>
            <w:tabs>
              <w:tab w:val="center" w:pos="4252"/>
              <w:tab w:val="right" w:pos="8504"/>
            </w:tabs>
            <w:jc w:val="right"/>
            <w:rPr>
              <w:color w:val="000000"/>
              <w:sz w:val="16"/>
              <w:szCs w:val="16"/>
            </w:rPr>
          </w:pPr>
        </w:p>
      </w:tc>
      <w:tc>
        <w:tcPr>
          <w:tcW w:w="6477" w:type="dxa"/>
          <w:tcMar>
            <w:top w:w="68" w:type="dxa"/>
            <w:bottom w:w="68" w:type="dxa"/>
          </w:tcMar>
          <w:vAlign w:val="center"/>
        </w:tcPr>
        <w:p w14:paraId="1EB324BF" w14:textId="77777777" w:rsidR="004D79CF" w:rsidRDefault="004D79CF">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53D45B3E" w14:textId="77777777" w:rsidR="004D79CF" w:rsidRDefault="004D79C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0A2BE" w14:textId="77777777" w:rsidR="0060618C" w:rsidRDefault="00606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6D884" w14:textId="77777777" w:rsidR="00364CC6" w:rsidRDefault="00364CC6">
      <w:r>
        <w:separator/>
      </w:r>
    </w:p>
  </w:footnote>
  <w:footnote w:type="continuationSeparator" w:id="0">
    <w:p w14:paraId="799145F1" w14:textId="77777777" w:rsidR="00364CC6" w:rsidRDefault="00364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7FF1" w14:textId="77777777" w:rsidR="0060618C" w:rsidRDefault="006061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36A9" w14:textId="77777777" w:rsidR="004D79CF" w:rsidRDefault="004D79CF">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D79CF" w14:paraId="2C4BF4A4" w14:textId="77777777">
      <w:tc>
        <w:tcPr>
          <w:tcW w:w="1947" w:type="dxa"/>
          <w:tcMar>
            <w:top w:w="68" w:type="dxa"/>
            <w:bottom w:w="68" w:type="dxa"/>
          </w:tcMar>
        </w:tcPr>
        <w:p w14:paraId="0A58E5FD" w14:textId="77777777" w:rsidR="004D79CF" w:rsidRDefault="004D79CF">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4D79CF" w:rsidRDefault="004D79CF">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4D79CF" w:rsidRDefault="004D79CF">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4D79CF" w:rsidRDefault="004D79C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2</w:t>
          </w:r>
          <w:r>
            <w:rPr>
              <w:color w:val="241A61"/>
            </w:rPr>
            <w:fldChar w:fldCharType="end"/>
          </w:r>
        </w:p>
      </w:tc>
    </w:tr>
  </w:tbl>
  <w:p w14:paraId="78F507F9" w14:textId="77777777" w:rsidR="004D79CF" w:rsidRDefault="004D79CF">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7A2D" w14:textId="7336D4B5" w:rsidR="004D79CF" w:rsidRDefault="0060618C">
    <w:pPr>
      <w:pBdr>
        <w:top w:val="nil"/>
        <w:left w:val="nil"/>
        <w:bottom w:val="nil"/>
        <w:right w:val="nil"/>
        <w:between w:val="nil"/>
      </w:pBdr>
      <w:tabs>
        <w:tab w:val="center" w:pos="4252"/>
        <w:tab w:val="right" w:pos="8504"/>
      </w:tabs>
      <w:jc w:val="right"/>
      <w:rPr>
        <w:color w:val="000000"/>
      </w:rPr>
    </w:pPr>
    <w:ins w:id="1" w:author="dark believe" w:date="2024-03-14T14:31:00Z">
      <w:r>
        <w:rPr>
          <w:noProof/>
        </w:rPr>
        <w:drawing>
          <wp:anchor distT="0" distB="0" distL="114300" distR="114300" simplePos="0" relativeHeight="251658240" behindDoc="0" locked="0" layoutInCell="1" hidden="0" allowOverlap="1" wp14:anchorId="74826725" wp14:editId="1A8678D0">
            <wp:simplePos x="0" y="0"/>
            <wp:positionH relativeFrom="column">
              <wp:posOffset>-815340</wp:posOffset>
            </wp:positionH>
            <wp:positionV relativeFrom="paragraph">
              <wp:posOffset>906145</wp:posOffset>
            </wp:positionV>
            <wp:extent cx="8153400" cy="460883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53400" cy="4608830"/>
                    </a:xfrm>
                    <a:prstGeom prst="rect">
                      <a:avLst/>
                    </a:prstGeom>
                    <a:ln/>
                  </pic:spPr>
                </pic:pic>
              </a:graphicData>
            </a:graphic>
            <wp14:sizeRelH relativeFrom="margin">
              <wp14:pctWidth>0</wp14:pctWidth>
            </wp14:sizeRelH>
            <wp14:sizeRelV relativeFrom="margin">
              <wp14:pctHeight>0</wp14:pctHeight>
            </wp14:sizeRelV>
          </wp:anchor>
        </w:drawing>
      </w:r>
    </w:ins>
    <w:sdt>
      <w:sdtPr>
        <w:tag w:val="goog_rdk_14"/>
        <w:id w:val="1088880628"/>
      </w:sdtPr>
      <w:sdtEndPr/>
      <w:sdtContent/>
    </w:sdt>
    <w:sdt>
      <w:sdtPr>
        <w:tag w:val="goog_rdk_15"/>
        <w:id w:val="-1455560756"/>
      </w:sdtPr>
      <w:sdtEndPr/>
      <w:sdtContent>
        <w:ins w:id="2" w:author="dark believe" w:date="2024-03-14T14:31:00Z">
          <w:r w:rsidR="004D79CF">
            <w:rPr>
              <w:noProof/>
            </w:rPr>
            <w:drawing>
              <wp:anchor distT="0" distB="0" distL="114300" distR="114300" simplePos="0" relativeHeight="251659264" behindDoc="0" locked="0" layoutInCell="1" hidden="0" allowOverlap="1" wp14:anchorId="47881101" wp14:editId="4A012689">
                <wp:simplePos x="0" y="0"/>
                <wp:positionH relativeFrom="column">
                  <wp:posOffset>3895725</wp:posOffset>
                </wp:positionH>
                <wp:positionV relativeFrom="paragraph">
                  <wp:posOffset>-342899</wp:posOffset>
                </wp:positionV>
                <wp:extent cx="819150" cy="732155"/>
                <wp:effectExtent l="0" t="0" r="0" b="0"/>
                <wp:wrapSquare wrapText="bothSides" distT="0" distB="0" distL="114300" distR="114300"/>
                <wp:docPr id="9" name="image5.png" descr="Resultado de imagen para grupo de investigación para el desarrollo social y tecnológico"/>
                <wp:cNvGraphicFramePr/>
                <a:graphic xmlns:a="http://schemas.openxmlformats.org/drawingml/2006/main">
                  <a:graphicData uri="http://schemas.openxmlformats.org/drawingml/2006/picture">
                    <pic:pic xmlns:pic="http://schemas.openxmlformats.org/drawingml/2006/picture">
                      <pic:nvPicPr>
                        <pic:cNvPr id="0" name="image5.png" descr="Resultado de imagen para grupo de investigación para el desarrollo social y tecnológico"/>
                        <pic:cNvPicPr preferRelativeResize="0"/>
                      </pic:nvPicPr>
                      <pic:blipFill>
                        <a:blip r:embed="rId2"/>
                        <a:srcRect/>
                        <a:stretch>
                          <a:fillRect/>
                        </a:stretch>
                      </pic:blipFill>
                      <pic:spPr>
                        <a:xfrm>
                          <a:off x="0" y="0"/>
                          <a:ext cx="819150" cy="732155"/>
                        </a:xfrm>
                        <a:prstGeom prst="rect">
                          <a:avLst/>
                        </a:prstGeom>
                        <a:ln/>
                      </pic:spPr>
                    </pic:pic>
                  </a:graphicData>
                </a:graphic>
              </wp:anchor>
            </w:drawing>
          </w:r>
        </w:ins>
      </w:sdtContent>
    </w:sdt>
    <w:sdt>
      <w:sdtPr>
        <w:tag w:val="goog_rdk_16"/>
        <w:id w:val="-98644175"/>
      </w:sdtPr>
      <w:sdtEndPr/>
      <w:sdtContent>
        <w:ins w:id="3" w:author="dark believe" w:date="2024-03-14T14:31:00Z">
          <w:r w:rsidR="004D79CF">
            <w:rPr>
              <w:noProof/>
            </w:rPr>
            <w:drawing>
              <wp:anchor distT="0" distB="0" distL="114300" distR="114300" simplePos="0" relativeHeight="251660288" behindDoc="0" locked="0" layoutInCell="1" hidden="0" allowOverlap="1" wp14:anchorId="29302113" wp14:editId="36719E6F">
                <wp:simplePos x="0" y="0"/>
                <wp:positionH relativeFrom="column">
                  <wp:posOffset>400050</wp:posOffset>
                </wp:positionH>
                <wp:positionV relativeFrom="paragraph">
                  <wp:posOffset>-342899</wp:posOffset>
                </wp:positionV>
                <wp:extent cx="609600" cy="609600"/>
                <wp:effectExtent l="0" t="0" r="0" b="0"/>
                <wp:wrapSquare wrapText="bothSides" distT="0" distB="0" distL="114300" distR="114300"/>
                <wp:docPr id="4" name="image2.png" descr="logo-sena"/>
                <wp:cNvGraphicFramePr/>
                <a:graphic xmlns:a="http://schemas.openxmlformats.org/drawingml/2006/main">
                  <a:graphicData uri="http://schemas.openxmlformats.org/drawingml/2006/picture">
                    <pic:pic xmlns:pic="http://schemas.openxmlformats.org/drawingml/2006/picture">
                      <pic:nvPicPr>
                        <pic:cNvPr id="0" name="image2.png" descr="logo-sena"/>
                        <pic:cNvPicPr preferRelativeResize="0"/>
                      </pic:nvPicPr>
                      <pic:blipFill>
                        <a:blip r:embed="rId3"/>
                        <a:srcRect/>
                        <a:stretch>
                          <a:fillRect/>
                        </a:stretch>
                      </pic:blipFill>
                      <pic:spPr>
                        <a:xfrm>
                          <a:off x="0" y="0"/>
                          <a:ext cx="609600" cy="609600"/>
                        </a:xfrm>
                        <a:prstGeom prst="rect">
                          <a:avLst/>
                        </a:prstGeom>
                        <a:ln/>
                      </pic:spPr>
                    </pic:pic>
                  </a:graphicData>
                </a:graphic>
              </wp:anchor>
            </w:drawing>
          </w:r>
        </w:ins>
      </w:sdtContent>
    </w:sdt>
    <w:sdt>
      <w:sdtPr>
        <w:tag w:val="goog_rdk_17"/>
        <w:id w:val="-118606489"/>
      </w:sdtPr>
      <w:sdtEndPr/>
      <w:sdtContent>
        <w:ins w:id="4" w:author="dark believe" w:date="2024-03-14T14:31:00Z">
          <w:r w:rsidR="004D79CF">
            <w:rPr>
              <w:noProof/>
            </w:rPr>
            <w:drawing>
              <wp:anchor distT="0" distB="0" distL="114300" distR="114300" simplePos="0" relativeHeight="251661312" behindDoc="0" locked="0" layoutInCell="1" hidden="0" allowOverlap="1" wp14:anchorId="3FD7DB92" wp14:editId="570F424F">
                <wp:simplePos x="0" y="0"/>
                <wp:positionH relativeFrom="column">
                  <wp:posOffset>-647699</wp:posOffset>
                </wp:positionH>
                <wp:positionV relativeFrom="paragraph">
                  <wp:posOffset>-333374</wp:posOffset>
                </wp:positionV>
                <wp:extent cx="920750" cy="593090"/>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920750" cy="593090"/>
                        </a:xfrm>
                        <a:prstGeom prst="rect">
                          <a:avLst/>
                        </a:prstGeom>
                        <a:ln/>
                      </pic:spPr>
                    </pic:pic>
                  </a:graphicData>
                </a:graphic>
              </wp:anchor>
            </w:drawing>
          </w:r>
        </w:ins>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F6C"/>
    <w:multiLevelType w:val="multilevel"/>
    <w:tmpl w:val="00B20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AA3570"/>
    <w:multiLevelType w:val="multilevel"/>
    <w:tmpl w:val="6FC2D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032B336B"/>
    <w:multiLevelType w:val="multilevel"/>
    <w:tmpl w:val="A262183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061463B4"/>
    <w:multiLevelType w:val="multilevel"/>
    <w:tmpl w:val="9EBAF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707F33"/>
    <w:multiLevelType w:val="multilevel"/>
    <w:tmpl w:val="3F868A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E992D01"/>
    <w:multiLevelType w:val="multilevel"/>
    <w:tmpl w:val="8B640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5F49CB"/>
    <w:multiLevelType w:val="multilevel"/>
    <w:tmpl w:val="66401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0B051D"/>
    <w:multiLevelType w:val="multilevel"/>
    <w:tmpl w:val="983A9576"/>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9" w15:restartNumberingAfterBreak="0">
    <w:nsid w:val="1CE5238B"/>
    <w:multiLevelType w:val="multilevel"/>
    <w:tmpl w:val="A802F552"/>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0" w15:restartNumberingAfterBreak="0">
    <w:nsid w:val="20121619"/>
    <w:multiLevelType w:val="hybridMultilevel"/>
    <w:tmpl w:val="BD982256"/>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206C7D9B"/>
    <w:multiLevelType w:val="multilevel"/>
    <w:tmpl w:val="C9625D08"/>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2" w15:restartNumberingAfterBreak="0">
    <w:nsid w:val="212A7717"/>
    <w:multiLevelType w:val="multilevel"/>
    <w:tmpl w:val="1E36464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3" w15:restartNumberingAfterBreak="0">
    <w:nsid w:val="22927595"/>
    <w:multiLevelType w:val="multilevel"/>
    <w:tmpl w:val="72AE102A"/>
    <w:lvl w:ilvl="0">
      <w:start w:val="1"/>
      <w:numFmt w:val="decimal"/>
      <w:lvlText w:val="%1"/>
      <w:lvlJc w:val="left"/>
      <w:pPr>
        <w:ind w:left="360" w:hanging="360"/>
      </w:pPr>
      <w:rPr>
        <w:sz w:val="32"/>
        <w:szCs w:val="32"/>
        <w:vertAlign w:val="baseline"/>
      </w:rPr>
    </w:lvl>
    <w:lvl w:ilvl="1">
      <w:start w:val="4"/>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15:restartNumberingAfterBreak="0">
    <w:nsid w:val="28213542"/>
    <w:multiLevelType w:val="hybridMultilevel"/>
    <w:tmpl w:val="EA2C5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880F23"/>
    <w:multiLevelType w:val="multilevel"/>
    <w:tmpl w:val="B1AA7BE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6"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7" w15:restartNumberingAfterBreak="0">
    <w:nsid w:val="2B6E4928"/>
    <w:multiLevelType w:val="hybridMultilevel"/>
    <w:tmpl w:val="794E2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C0909D2"/>
    <w:multiLevelType w:val="multilevel"/>
    <w:tmpl w:val="CF6E281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15A0F32"/>
    <w:multiLevelType w:val="multilevel"/>
    <w:tmpl w:val="23108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66A4378"/>
    <w:multiLevelType w:val="multilevel"/>
    <w:tmpl w:val="424A9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AA6B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Heading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3571A1"/>
    <w:multiLevelType w:val="multilevel"/>
    <w:tmpl w:val="1898E16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4" w15:restartNumberingAfterBreak="0">
    <w:nsid w:val="4CC14C2B"/>
    <w:multiLevelType w:val="multilevel"/>
    <w:tmpl w:val="BD48026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5" w15:restartNumberingAfterBreak="0">
    <w:nsid w:val="4CD24A4F"/>
    <w:multiLevelType w:val="multilevel"/>
    <w:tmpl w:val="DBA26596"/>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26" w15:restartNumberingAfterBreak="0">
    <w:nsid w:val="4CFA5B68"/>
    <w:multiLevelType w:val="hybridMultilevel"/>
    <w:tmpl w:val="24E48F0E"/>
    <w:lvl w:ilvl="0" w:tplc="83F847E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2084C4A"/>
    <w:multiLevelType w:val="multilevel"/>
    <w:tmpl w:val="F24AA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4661CCF"/>
    <w:multiLevelType w:val="multilevel"/>
    <w:tmpl w:val="B3CC0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471466C"/>
    <w:multiLevelType w:val="multilevel"/>
    <w:tmpl w:val="C3841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60C4A1E"/>
    <w:multiLevelType w:val="multilevel"/>
    <w:tmpl w:val="3BBE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887726"/>
    <w:multiLevelType w:val="multilevel"/>
    <w:tmpl w:val="6C06B7F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32" w15:restartNumberingAfterBreak="0">
    <w:nsid w:val="612D3784"/>
    <w:multiLevelType w:val="multilevel"/>
    <w:tmpl w:val="E0DE5A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4" w15:restartNumberingAfterBreak="0">
    <w:nsid w:val="6679085C"/>
    <w:multiLevelType w:val="multilevel"/>
    <w:tmpl w:val="D42A0F5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5" w15:restartNumberingAfterBreak="0">
    <w:nsid w:val="6748025B"/>
    <w:multiLevelType w:val="multilevel"/>
    <w:tmpl w:val="F2E4A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7DF1384"/>
    <w:multiLevelType w:val="multilevel"/>
    <w:tmpl w:val="E0860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917706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A51CEF"/>
    <w:multiLevelType w:val="multilevel"/>
    <w:tmpl w:val="79067558"/>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39" w15:restartNumberingAfterBreak="0">
    <w:nsid w:val="71E40698"/>
    <w:multiLevelType w:val="multilevel"/>
    <w:tmpl w:val="2FEE3BB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40" w15:restartNumberingAfterBreak="0">
    <w:nsid w:val="753131C7"/>
    <w:multiLevelType w:val="multilevel"/>
    <w:tmpl w:val="D4C87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8A6A4B"/>
    <w:multiLevelType w:val="hybridMultilevel"/>
    <w:tmpl w:val="016E41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779A264D"/>
    <w:multiLevelType w:val="hybridMultilevel"/>
    <w:tmpl w:val="FDF0A8CE"/>
    <w:lvl w:ilvl="0" w:tplc="87541EE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36"/>
  </w:num>
  <w:num w:numId="4">
    <w:abstractNumId w:val="16"/>
  </w:num>
  <w:num w:numId="5">
    <w:abstractNumId w:val="0"/>
  </w:num>
  <w:num w:numId="6">
    <w:abstractNumId w:val="13"/>
  </w:num>
  <w:num w:numId="7">
    <w:abstractNumId w:val="20"/>
  </w:num>
  <w:num w:numId="8">
    <w:abstractNumId w:val="23"/>
  </w:num>
  <w:num w:numId="9">
    <w:abstractNumId w:val="25"/>
  </w:num>
  <w:num w:numId="10">
    <w:abstractNumId w:val="22"/>
  </w:num>
  <w:num w:numId="11">
    <w:abstractNumId w:val="12"/>
  </w:num>
  <w:num w:numId="12">
    <w:abstractNumId w:val="40"/>
  </w:num>
  <w:num w:numId="13">
    <w:abstractNumId w:val="38"/>
  </w:num>
  <w:num w:numId="14">
    <w:abstractNumId w:val="7"/>
  </w:num>
  <w:num w:numId="15">
    <w:abstractNumId w:val="1"/>
  </w:num>
  <w:num w:numId="16">
    <w:abstractNumId w:val="30"/>
  </w:num>
  <w:num w:numId="17">
    <w:abstractNumId w:val="34"/>
  </w:num>
  <w:num w:numId="18">
    <w:abstractNumId w:val="31"/>
  </w:num>
  <w:num w:numId="19">
    <w:abstractNumId w:val="3"/>
  </w:num>
  <w:num w:numId="20">
    <w:abstractNumId w:val="33"/>
  </w:num>
  <w:num w:numId="21">
    <w:abstractNumId w:val="15"/>
  </w:num>
  <w:num w:numId="22">
    <w:abstractNumId w:val="28"/>
  </w:num>
  <w:num w:numId="23">
    <w:abstractNumId w:val="6"/>
  </w:num>
  <w:num w:numId="24">
    <w:abstractNumId w:val="27"/>
  </w:num>
  <w:num w:numId="25">
    <w:abstractNumId w:val="32"/>
  </w:num>
  <w:num w:numId="26">
    <w:abstractNumId w:val="8"/>
  </w:num>
  <w:num w:numId="27">
    <w:abstractNumId w:val="19"/>
  </w:num>
  <w:num w:numId="28">
    <w:abstractNumId w:val="9"/>
  </w:num>
  <w:num w:numId="29">
    <w:abstractNumId w:val="37"/>
  </w:num>
  <w:num w:numId="30">
    <w:abstractNumId w:val="35"/>
  </w:num>
  <w:num w:numId="31">
    <w:abstractNumId w:val="29"/>
  </w:num>
  <w:num w:numId="32">
    <w:abstractNumId w:val="39"/>
  </w:num>
  <w:num w:numId="33">
    <w:abstractNumId w:val="11"/>
  </w:num>
  <w:num w:numId="34">
    <w:abstractNumId w:val="24"/>
  </w:num>
  <w:num w:numId="35">
    <w:abstractNumId w:val="5"/>
  </w:num>
  <w:num w:numId="36">
    <w:abstractNumId w:val="18"/>
  </w:num>
  <w:num w:numId="37">
    <w:abstractNumId w:val="41"/>
  </w:num>
  <w:num w:numId="38">
    <w:abstractNumId w:val="17"/>
  </w:num>
  <w:num w:numId="39">
    <w:abstractNumId w:val="14"/>
  </w:num>
  <w:num w:numId="40">
    <w:abstractNumId w:val="10"/>
  </w:num>
  <w:num w:numId="41">
    <w:abstractNumId w:val="21"/>
  </w:num>
  <w:num w:numId="42">
    <w:abstractNumId w:val="42"/>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07847"/>
    <w:rsid w:val="00025CC8"/>
    <w:rsid w:val="000D6FEB"/>
    <w:rsid w:val="00102309"/>
    <w:rsid w:val="00116AF4"/>
    <w:rsid w:val="00183AF2"/>
    <w:rsid w:val="001E1299"/>
    <w:rsid w:val="00215036"/>
    <w:rsid w:val="00221A58"/>
    <w:rsid w:val="00243B54"/>
    <w:rsid w:val="002577D5"/>
    <w:rsid w:val="00273B38"/>
    <w:rsid w:val="002B0BFF"/>
    <w:rsid w:val="002B1A62"/>
    <w:rsid w:val="002C4303"/>
    <w:rsid w:val="00364CC6"/>
    <w:rsid w:val="003C5A89"/>
    <w:rsid w:val="003D726E"/>
    <w:rsid w:val="003E3446"/>
    <w:rsid w:val="003E5E8E"/>
    <w:rsid w:val="003F37C6"/>
    <w:rsid w:val="00440ABE"/>
    <w:rsid w:val="00463E6C"/>
    <w:rsid w:val="004C06A5"/>
    <w:rsid w:val="004D79CF"/>
    <w:rsid w:val="00500E03"/>
    <w:rsid w:val="00544569"/>
    <w:rsid w:val="005B27E7"/>
    <w:rsid w:val="005F504D"/>
    <w:rsid w:val="0060618C"/>
    <w:rsid w:val="006240B3"/>
    <w:rsid w:val="00634791"/>
    <w:rsid w:val="00677668"/>
    <w:rsid w:val="00693F65"/>
    <w:rsid w:val="006B5F3F"/>
    <w:rsid w:val="0083158D"/>
    <w:rsid w:val="00885908"/>
    <w:rsid w:val="008C6BB1"/>
    <w:rsid w:val="008F4270"/>
    <w:rsid w:val="008F7E59"/>
    <w:rsid w:val="00917059"/>
    <w:rsid w:val="00924EFA"/>
    <w:rsid w:val="0097443E"/>
    <w:rsid w:val="009832C3"/>
    <w:rsid w:val="009F6A5F"/>
    <w:rsid w:val="00A1346C"/>
    <w:rsid w:val="00A17BF8"/>
    <w:rsid w:val="00AA4BB0"/>
    <w:rsid w:val="00AC59FD"/>
    <w:rsid w:val="00B00092"/>
    <w:rsid w:val="00B13AE9"/>
    <w:rsid w:val="00B56D7B"/>
    <w:rsid w:val="00B80A2E"/>
    <w:rsid w:val="00C526FA"/>
    <w:rsid w:val="00C8463F"/>
    <w:rsid w:val="00C870DC"/>
    <w:rsid w:val="00C87D18"/>
    <w:rsid w:val="00C933BE"/>
    <w:rsid w:val="00CA71A4"/>
    <w:rsid w:val="00CD02DF"/>
    <w:rsid w:val="00CD414D"/>
    <w:rsid w:val="00CD4310"/>
    <w:rsid w:val="00CD72B3"/>
    <w:rsid w:val="00D566AE"/>
    <w:rsid w:val="00D60BD7"/>
    <w:rsid w:val="00DE1D79"/>
    <w:rsid w:val="00E30813"/>
    <w:rsid w:val="00EA4E61"/>
    <w:rsid w:val="00EF2FB9"/>
    <w:rsid w:val="00F1367B"/>
    <w:rsid w:val="00F53F05"/>
    <w:rsid w:val="00F6147D"/>
    <w:rsid w:val="00FA43B1"/>
    <w:rsid w:val="00FC4267"/>
    <w:rsid w:val="00FD6F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0A5"/>
  </w:style>
  <w:style w:type="paragraph" w:styleId="Heading1">
    <w:name w:val="heading 1"/>
    <w:basedOn w:val="Normal"/>
    <w:next w:val="Normal"/>
    <w:link w:val="Heading1Char"/>
    <w:uiPriority w:val="9"/>
    <w:qFormat/>
    <w:rsid w:val="004C06A5"/>
    <w:pPr>
      <w:keepNext/>
      <w:keepLines/>
      <w:spacing w:before="480" w:after="120"/>
      <w:jc w:val="center"/>
      <w:outlineLvl w:val="0"/>
    </w:pPr>
    <w:rPr>
      <w:rFonts w:ascii="Times New Roman" w:hAnsi="Times New Roman"/>
      <w:b/>
      <w:sz w:val="24"/>
      <w:szCs w:val="48"/>
    </w:rPr>
  </w:style>
  <w:style w:type="paragraph" w:styleId="Heading2">
    <w:name w:val="heading 2"/>
    <w:basedOn w:val="Normal"/>
    <w:next w:val="Normal"/>
    <w:link w:val="Heading2Char"/>
    <w:uiPriority w:val="9"/>
    <w:unhideWhenUsed/>
    <w:qFormat/>
    <w:rsid w:val="004C06A5"/>
    <w:pPr>
      <w:keepNext/>
      <w:keepLines/>
      <w:spacing w:before="360" w:after="80"/>
      <w:outlineLvl w:val="1"/>
    </w:pPr>
    <w:rPr>
      <w:rFonts w:ascii="Times New Roman" w:hAnsi="Times New Roman"/>
      <w:b/>
      <w:sz w:val="24"/>
      <w:szCs w:val="36"/>
    </w:rPr>
  </w:style>
  <w:style w:type="paragraph" w:styleId="Heading3">
    <w:name w:val="heading 3"/>
    <w:basedOn w:val="Normal"/>
    <w:next w:val="Normal"/>
    <w:link w:val="Heading3Char"/>
    <w:uiPriority w:val="9"/>
    <w:unhideWhenUsed/>
    <w:qFormat/>
    <w:rsid w:val="004C06A5"/>
    <w:pPr>
      <w:keepNext/>
      <w:keepLines/>
      <w:spacing w:before="280" w:after="80"/>
      <w:outlineLvl w:val="2"/>
    </w:pPr>
    <w:rPr>
      <w:rFonts w:ascii="Times New Roman" w:hAnsi="Times New Roman"/>
      <w:b/>
      <w:i/>
      <w:sz w:val="24"/>
      <w:szCs w:val="28"/>
    </w:rPr>
  </w:style>
  <w:style w:type="paragraph" w:styleId="Heading4">
    <w:name w:val="heading 4"/>
    <w:basedOn w:val="Normal"/>
    <w:next w:val="Normal"/>
    <w:link w:val="Heading4Char"/>
    <w:uiPriority w:val="9"/>
    <w:unhideWhenUsed/>
    <w:qFormat/>
    <w:rsid w:val="005000A5"/>
    <w:pPr>
      <w:keepNext/>
      <w:keepLines/>
      <w:numPr>
        <w:ilvl w:val="2"/>
        <w:numId w:val="10"/>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D4310"/>
    <w:rPr>
      <w:rFonts w:ascii="Times New Roman" w:hAnsi="Times New Roman"/>
      <w:b/>
      <w:sz w:val="24"/>
      <w:szCs w:val="48"/>
    </w:rPr>
  </w:style>
  <w:style w:type="character" w:customStyle="1" w:styleId="Heading2Char">
    <w:name w:val="Heading 2 Char"/>
    <w:basedOn w:val="DefaultParagraphFont"/>
    <w:link w:val="Heading2"/>
    <w:uiPriority w:val="9"/>
    <w:rsid w:val="004C06A5"/>
    <w:rPr>
      <w:rFonts w:ascii="Times New Roman" w:hAnsi="Times New Roman"/>
      <w:b/>
      <w:sz w:val="24"/>
      <w:szCs w:val="36"/>
    </w:rPr>
  </w:style>
  <w:style w:type="character" w:customStyle="1" w:styleId="Heading3Char">
    <w:name w:val="Heading 3 Char"/>
    <w:basedOn w:val="DefaultParagraphFont"/>
    <w:link w:val="Heading3"/>
    <w:uiPriority w:val="9"/>
    <w:rsid w:val="004C06A5"/>
    <w:rPr>
      <w:rFonts w:ascii="Times New Roman" w:hAnsi="Times New Roman"/>
      <w:b/>
      <w:i/>
      <w:sz w:val="24"/>
      <w:szCs w:val="28"/>
    </w:rPr>
  </w:style>
  <w:style w:type="character" w:customStyle="1" w:styleId="Heading4Char">
    <w:name w:val="Heading 4 Char"/>
    <w:basedOn w:val="DefaultParagraphFont"/>
    <w:link w:val="Heading4"/>
    <w:uiPriority w:val="9"/>
    <w:rsid w:val="005000A5"/>
    <w:rPr>
      <w:rFonts w:ascii="Arial" w:eastAsia="Arial" w:hAnsi="Arial" w:cs="Arial"/>
      <w:b/>
      <w:kern w:val="0"/>
      <w:sz w:val="24"/>
      <w:szCs w:val="24"/>
      <w:lang w:eastAsia="es-C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ListParagraph">
    <w:name w:val="List Paragraph"/>
    <w:basedOn w:val="Normal"/>
    <w:uiPriority w:val="34"/>
    <w:qFormat/>
    <w:rsid w:val="006B5F3F"/>
    <w:pPr>
      <w:ind w:left="720"/>
      <w:contextualSpacing/>
    </w:pPr>
  </w:style>
  <w:style w:type="character" w:styleId="Strong">
    <w:name w:val="Strong"/>
    <w:basedOn w:val="DefaultParagraphFont"/>
    <w:uiPriority w:val="22"/>
    <w:qFormat/>
    <w:rsid w:val="00E30813"/>
    <w:rPr>
      <w:b/>
      <w:bCs/>
    </w:rPr>
  </w:style>
  <w:style w:type="table" w:styleId="GridTable6Colorful-Accent5">
    <w:name w:val="Grid Table 6 Colorful Accent 5"/>
    <w:basedOn w:val="Table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
    <w:name w:val="Grid Table 3"/>
    <w:basedOn w:val="Table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6">
    <w:name w:val="Grid Table 3 Accent 6"/>
    <w:basedOn w:val="Table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3">
    <w:name w:val="Grid Table 3 Accent 3"/>
    <w:basedOn w:val="Table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0D6FEB"/>
    <w:pPr>
      <w:tabs>
        <w:tab w:val="center" w:pos="4419"/>
        <w:tab w:val="right" w:pos="8838"/>
      </w:tabs>
    </w:pPr>
  </w:style>
  <w:style w:type="character" w:customStyle="1" w:styleId="HeaderChar">
    <w:name w:val="Header Char"/>
    <w:basedOn w:val="DefaultParagraphFont"/>
    <w:link w:val="Header"/>
    <w:uiPriority w:val="99"/>
    <w:rsid w:val="000D6FEB"/>
  </w:style>
  <w:style w:type="paragraph" w:styleId="Footer">
    <w:name w:val="footer"/>
    <w:basedOn w:val="Normal"/>
    <w:link w:val="FooterChar"/>
    <w:uiPriority w:val="99"/>
    <w:unhideWhenUsed/>
    <w:rsid w:val="000D6FEB"/>
    <w:pPr>
      <w:tabs>
        <w:tab w:val="center" w:pos="4419"/>
        <w:tab w:val="right" w:pos="8838"/>
      </w:tabs>
    </w:pPr>
  </w:style>
  <w:style w:type="character" w:customStyle="1" w:styleId="FooterChar">
    <w:name w:val="Footer Char"/>
    <w:basedOn w:val="DefaultParagraphFont"/>
    <w:link w:val="Footer"/>
    <w:uiPriority w:val="99"/>
    <w:rsid w:val="000D6FEB"/>
  </w:style>
  <w:style w:type="paragraph" w:styleId="TOCHeading">
    <w:name w:val="TOC Heading"/>
    <w:basedOn w:val="Heading1"/>
    <w:next w:val="Normal"/>
    <w:uiPriority w:val="39"/>
    <w:unhideWhenUsed/>
    <w:qFormat/>
    <w:rsid w:val="00B80A2E"/>
    <w:pPr>
      <w:spacing w:before="240" w:after="0" w:line="259" w:lineRule="auto"/>
      <w:outlineLvl w:val="9"/>
    </w:pPr>
    <w:rPr>
      <w:rFonts w:asciiTheme="majorHAnsi" w:eastAsiaTheme="majorEastAsia" w:hAnsiTheme="majorHAnsi" w:cstheme="majorBidi"/>
      <w:b w:val="0"/>
      <w:i/>
      <w:color w:val="2F5496" w:themeColor="accent1" w:themeShade="BF"/>
      <w:sz w:val="32"/>
      <w:szCs w:val="32"/>
      <w:lang w:val="es-ES" w:eastAsia="es-ES"/>
    </w:rPr>
  </w:style>
  <w:style w:type="paragraph" w:styleId="TOC2">
    <w:name w:val="toc 2"/>
    <w:basedOn w:val="Normal"/>
    <w:next w:val="Normal"/>
    <w:autoRedefine/>
    <w:uiPriority w:val="39"/>
    <w:unhideWhenUsed/>
    <w:rsid w:val="00B80A2E"/>
    <w:pPr>
      <w:spacing w:after="100" w:line="259" w:lineRule="auto"/>
      <w:ind w:left="220"/>
    </w:pPr>
    <w:rPr>
      <w:rFonts w:asciiTheme="minorHAnsi" w:eastAsiaTheme="minorEastAsia" w:hAnsiTheme="minorHAnsi" w:cs="Times New Roman"/>
      <w:sz w:val="22"/>
      <w:szCs w:val="22"/>
      <w:lang w:val="es-ES" w:eastAsia="es-ES"/>
    </w:rPr>
  </w:style>
  <w:style w:type="paragraph" w:styleId="TOC1">
    <w:name w:val="toc 1"/>
    <w:basedOn w:val="Normal"/>
    <w:next w:val="Normal"/>
    <w:autoRedefine/>
    <w:uiPriority w:val="39"/>
    <w:unhideWhenUsed/>
    <w:rsid w:val="00B80A2E"/>
    <w:pPr>
      <w:spacing w:after="100" w:line="259" w:lineRule="auto"/>
    </w:pPr>
    <w:rPr>
      <w:rFonts w:asciiTheme="minorHAnsi" w:eastAsiaTheme="minorEastAsia" w:hAnsiTheme="minorHAnsi" w:cs="Times New Roman"/>
      <w:sz w:val="22"/>
      <w:szCs w:val="22"/>
      <w:lang w:val="es-ES" w:eastAsia="es-ES"/>
    </w:rPr>
  </w:style>
  <w:style w:type="paragraph" w:styleId="TOC3">
    <w:name w:val="toc 3"/>
    <w:basedOn w:val="Normal"/>
    <w:next w:val="Normal"/>
    <w:autoRedefine/>
    <w:uiPriority w:val="39"/>
    <w:unhideWhenUsed/>
    <w:rsid w:val="00B80A2E"/>
    <w:pPr>
      <w:spacing w:after="100" w:line="259" w:lineRule="auto"/>
      <w:ind w:left="440"/>
    </w:pPr>
    <w:rPr>
      <w:rFonts w:asciiTheme="minorHAnsi" w:eastAsiaTheme="minorEastAsia" w:hAnsiTheme="minorHAnsi" w:cs="Times New Roman"/>
      <w:sz w:val="22"/>
      <w:szCs w:val="22"/>
      <w:lang w:val="es-ES" w:eastAsia="es-ES"/>
    </w:rPr>
  </w:style>
  <w:style w:type="character" w:styleId="Hyperlink">
    <w:name w:val="Hyperlink"/>
    <w:basedOn w:val="DefaultParagraphFont"/>
    <w:uiPriority w:val="99"/>
    <w:unhideWhenUsed/>
    <w:rsid w:val="00500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darkbelieve18@gmail.com"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4F6E79-37DB-466A-B746-A8299A58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Pages>
  <Words>7113</Words>
  <Characters>39124</Characters>
  <Application>Microsoft Office Word</Application>
  <DocSecurity>0</DocSecurity>
  <Lines>326</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Maryury Gonzalez</cp:lastModifiedBy>
  <cp:revision>16</cp:revision>
  <dcterms:created xsi:type="dcterms:W3CDTF">2023-06-22T17:36:00Z</dcterms:created>
  <dcterms:modified xsi:type="dcterms:W3CDTF">2024-08-30T08:27:00Z</dcterms:modified>
</cp:coreProperties>
</file>